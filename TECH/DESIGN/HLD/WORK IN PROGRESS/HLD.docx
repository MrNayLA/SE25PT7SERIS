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9D08" w14:textId="21B9019E" w:rsidR="00E5433C" w:rsidRPr="0025387B" w:rsidRDefault="00E5433C" w:rsidP="00E5433C">
      <w:pPr>
        <w:rPr>
          <w:rFonts w:asciiTheme="minorHAnsi" w:hAnsiTheme="minorHAnsi"/>
          <w:b/>
        </w:rPr>
      </w:pPr>
    </w:p>
    <w:p w14:paraId="17F5DD6C" w14:textId="77777777" w:rsidR="00372A21" w:rsidRPr="00C73B6F" w:rsidRDefault="00372A21" w:rsidP="00372A21">
      <w:pPr>
        <w:jc w:val="center"/>
        <w:rPr>
          <w:rFonts w:asciiTheme="minorHAnsi" w:hAnsiTheme="minorHAnsi"/>
          <w:b/>
          <w:sz w:val="48"/>
          <w:szCs w:val="48"/>
        </w:rPr>
      </w:pPr>
      <w:bookmarkStart w:id="0" w:name="h.b5vgj4y2rzkz" w:colFirst="0" w:colLast="0"/>
      <w:bookmarkStart w:id="1" w:name="h.n6qrukq9df3j" w:colFirst="0" w:colLast="0"/>
      <w:bookmarkStart w:id="2" w:name="h.3znysh7" w:colFirst="0" w:colLast="0"/>
      <w:bookmarkStart w:id="3" w:name="_Hlk480814329"/>
      <w:bookmarkEnd w:id="0"/>
      <w:bookmarkEnd w:id="1"/>
      <w:bookmarkEnd w:id="2"/>
      <w:bookmarkEnd w:id="3"/>
      <w:r w:rsidRPr="00C73B6F">
        <w:rPr>
          <w:rFonts w:asciiTheme="minorHAnsi" w:hAnsiTheme="minorHAnsi"/>
          <w:b/>
          <w:sz w:val="48"/>
          <w:szCs w:val="48"/>
        </w:rPr>
        <w:t>SERIS</w:t>
      </w:r>
    </w:p>
    <w:p w14:paraId="4E3C36C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sz w:val="48"/>
          <w:szCs w:val="48"/>
        </w:rPr>
        <w:t>Solar Energy Research Institute Singapore</w:t>
      </w:r>
    </w:p>
    <w:p w14:paraId="770F23A5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1AD77498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  <w:r w:rsidRPr="00C73B6F">
        <w:rPr>
          <w:rFonts w:asciiTheme="minorHAnsi" w:hAnsiTheme="minorHAnsi"/>
          <w:noProof/>
          <w:sz w:val="48"/>
          <w:szCs w:val="48"/>
          <w:lang w:val="en-GB" w:eastAsia="en-GB" w:bidi="ar-SA"/>
        </w:rPr>
        <w:drawing>
          <wp:inline distT="0" distB="0" distL="0" distR="0" wp14:anchorId="6F6B58C2" wp14:editId="04390344">
            <wp:extent cx="1531620" cy="304744"/>
            <wp:effectExtent l="0" t="0" r="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79" cy="41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A43D" w14:textId="77777777" w:rsidR="00372A21" w:rsidRPr="00C73B6F" w:rsidRDefault="00372A21" w:rsidP="00372A21">
      <w:pPr>
        <w:jc w:val="center"/>
        <w:rPr>
          <w:rFonts w:asciiTheme="minorHAnsi" w:hAnsiTheme="minorHAnsi"/>
          <w:sz w:val="48"/>
          <w:szCs w:val="48"/>
        </w:rPr>
      </w:pPr>
    </w:p>
    <w:p w14:paraId="6BC99AC3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Cloud Based Real-time Analytical Monitoring of Photovoltaic Systems and Weather Parameters Project</w:t>
      </w:r>
    </w:p>
    <w:p w14:paraId="30432C8B" w14:textId="77777777" w:rsidR="00372A21" w:rsidRPr="00C73B6F" w:rsidRDefault="00372A21" w:rsidP="00372A21">
      <w:pPr>
        <w:jc w:val="center"/>
        <w:rPr>
          <w:rFonts w:asciiTheme="minorHAnsi" w:hAnsiTheme="minorHAnsi"/>
          <w:sz w:val="32"/>
          <w:szCs w:val="32"/>
        </w:rPr>
      </w:pPr>
    </w:p>
    <w:p w14:paraId="40D710A7" w14:textId="72BEBF4B" w:rsidR="00E5433C" w:rsidRPr="00372A21" w:rsidRDefault="00372A21" w:rsidP="00372A21">
      <w:pPr>
        <w:jc w:val="center"/>
        <w:rPr>
          <w:rFonts w:asciiTheme="minorHAnsi" w:hAnsiTheme="minorHAnsi"/>
          <w:sz w:val="32"/>
          <w:szCs w:val="32"/>
        </w:rPr>
      </w:pPr>
      <w:r w:rsidRPr="00C73B6F">
        <w:rPr>
          <w:rFonts w:asciiTheme="minorHAnsi" w:hAnsiTheme="minorHAnsi"/>
          <w:sz w:val="32"/>
          <w:szCs w:val="32"/>
        </w:rPr>
        <w:t>High Level Design (HLD)</w:t>
      </w:r>
    </w:p>
    <w:p w14:paraId="71C59B61" w14:textId="689951FC" w:rsidR="00E5433C" w:rsidRDefault="00E5433C" w:rsidP="00E5433C">
      <w:pPr>
        <w:rPr>
          <w:rFonts w:asciiTheme="minorHAnsi" w:hAnsiTheme="minorHAnsi"/>
          <w:sz w:val="22"/>
          <w:szCs w:val="22"/>
        </w:rPr>
      </w:pPr>
    </w:p>
    <w:p w14:paraId="5CEB219D" w14:textId="4375618C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92C05B7" w14:textId="78E3E66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5A0A6AE9" w14:textId="5CB44BBA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0BCA0BAB" w14:textId="612E6494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BD56A37" w14:textId="5558A1C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4429141" w14:textId="48CB352B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36C38232" w14:textId="05668E43" w:rsidR="00372A21" w:rsidRDefault="00372A21" w:rsidP="00E5433C">
      <w:pPr>
        <w:rPr>
          <w:rFonts w:asciiTheme="minorHAnsi" w:hAnsiTheme="minorHAnsi"/>
          <w:sz w:val="22"/>
          <w:szCs w:val="22"/>
        </w:rPr>
      </w:pPr>
    </w:p>
    <w:p w14:paraId="4A6C4880" w14:textId="77777777" w:rsidR="00372A21" w:rsidRPr="0025387B" w:rsidRDefault="00372A21" w:rsidP="00E5433C">
      <w:pPr>
        <w:rPr>
          <w:rFonts w:asciiTheme="minorHAnsi" w:hAnsiTheme="minorHAnsi"/>
          <w:sz w:val="22"/>
          <w:szCs w:val="22"/>
        </w:rPr>
      </w:pPr>
    </w:p>
    <w:p w14:paraId="44E6CF73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65B148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D302796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B6B8F5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0867D5E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1284CC3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 xml:space="preserve">                                                              </w:t>
      </w:r>
    </w:p>
    <w:p w14:paraId="0B9B2BA8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AE67F0E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57A530A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noProof/>
          <w:lang w:eastAsia="zh-CN" w:bidi="ar-SA"/>
        </w:rPr>
        <w:t xml:space="preserve">                                    </w:t>
      </w:r>
    </w:p>
    <w:p w14:paraId="77492899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4CA767EC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center" w:tblpY="67"/>
        <w:tblOverlap w:val="never"/>
        <w:tblW w:w="8743" w:type="dxa"/>
        <w:tblLook w:val="04A0" w:firstRow="1" w:lastRow="0" w:firstColumn="1" w:lastColumn="0" w:noHBand="0" w:noVBand="1"/>
      </w:tblPr>
      <w:tblGrid>
        <w:gridCol w:w="2425"/>
        <w:gridCol w:w="6318"/>
      </w:tblGrid>
      <w:tr w:rsidR="00E5433C" w:rsidRPr="0025387B" w14:paraId="24896ECC" w14:textId="77777777" w:rsidTr="0025387B">
        <w:trPr>
          <w:trHeight w:val="307"/>
        </w:trPr>
        <w:tc>
          <w:tcPr>
            <w:tcW w:w="2425" w:type="dxa"/>
          </w:tcPr>
          <w:p w14:paraId="4D4AA9C4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Filing Reference</w:t>
            </w:r>
          </w:p>
        </w:tc>
        <w:tc>
          <w:tcPr>
            <w:tcW w:w="6318" w:type="dxa"/>
          </w:tcPr>
          <w:p w14:paraId="445FA6A9" w14:textId="77777777" w:rsidR="00E5433C" w:rsidRPr="0025387B" w:rsidRDefault="00E5433C" w:rsidP="0025387B">
            <w:pPr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</w:rPr>
              <w:t>SE25PT7SERIS/</w:t>
            </w:r>
            <w:r w:rsidR="0025387B" w:rsidRPr="0025387B">
              <w:rPr>
                <w:rFonts w:asciiTheme="minorHAnsi" w:hAnsiTheme="minorHAnsi"/>
              </w:rPr>
              <w:t>TECH/DESIGN/HLD</w:t>
            </w:r>
            <w:r w:rsidRPr="0025387B">
              <w:rPr>
                <w:rFonts w:asciiTheme="minorHAnsi" w:hAnsiTheme="minorHAnsi"/>
              </w:rPr>
              <w:t>/</w:t>
            </w:r>
            <w:r w:rsidR="0025387B" w:rsidRPr="0025387B">
              <w:rPr>
                <w:rFonts w:asciiTheme="minorHAnsi" w:hAnsiTheme="minorHAnsi"/>
              </w:rPr>
              <w:t>HLD</w:t>
            </w:r>
            <w:r w:rsidRPr="0025387B">
              <w:rPr>
                <w:rFonts w:asciiTheme="minorHAnsi" w:hAnsiTheme="minorHAnsi"/>
              </w:rPr>
              <w:t>.doc</w:t>
            </w:r>
          </w:p>
        </w:tc>
      </w:tr>
      <w:tr w:rsidR="00E5433C" w:rsidRPr="0025387B" w14:paraId="341B821D" w14:textId="77777777" w:rsidTr="0025387B">
        <w:trPr>
          <w:trHeight w:val="307"/>
        </w:trPr>
        <w:tc>
          <w:tcPr>
            <w:tcW w:w="2425" w:type="dxa"/>
          </w:tcPr>
          <w:p w14:paraId="476C53F0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Document Title</w:t>
            </w:r>
          </w:p>
        </w:tc>
        <w:tc>
          <w:tcPr>
            <w:tcW w:w="6318" w:type="dxa"/>
          </w:tcPr>
          <w:p w14:paraId="21DCF123" w14:textId="77777777" w:rsidR="00E5433C" w:rsidRPr="0025387B" w:rsidRDefault="0025387B" w:rsidP="0025387B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High Level Design (HLD)</w:t>
            </w:r>
          </w:p>
        </w:tc>
      </w:tr>
      <w:tr w:rsidR="00E5433C" w:rsidRPr="0025387B" w14:paraId="78183776" w14:textId="77777777" w:rsidTr="0025387B">
        <w:trPr>
          <w:trHeight w:val="307"/>
        </w:trPr>
        <w:tc>
          <w:tcPr>
            <w:tcW w:w="2425" w:type="dxa"/>
          </w:tcPr>
          <w:p w14:paraId="1E5B676E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Version</w:t>
            </w:r>
          </w:p>
        </w:tc>
        <w:tc>
          <w:tcPr>
            <w:tcW w:w="6318" w:type="dxa"/>
          </w:tcPr>
          <w:p w14:paraId="339BB915" w14:textId="4AE17F82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1.</w:t>
            </w:r>
            <w:r w:rsidR="009C05F7">
              <w:rPr>
                <w:rFonts w:asciiTheme="minorHAnsi" w:hAnsiTheme="minorHAnsi"/>
              </w:rPr>
              <w:t>3</w:t>
            </w:r>
          </w:p>
        </w:tc>
      </w:tr>
      <w:tr w:rsidR="00E5433C" w:rsidRPr="0025387B" w14:paraId="7A7E49CB" w14:textId="77777777" w:rsidTr="0025387B">
        <w:trPr>
          <w:trHeight w:val="257"/>
        </w:trPr>
        <w:tc>
          <w:tcPr>
            <w:tcW w:w="2425" w:type="dxa"/>
          </w:tcPr>
          <w:p w14:paraId="5414AC17" w14:textId="77777777" w:rsidR="00E5433C" w:rsidRPr="0025387B" w:rsidRDefault="00D52386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Author</w:t>
            </w:r>
          </w:p>
        </w:tc>
        <w:tc>
          <w:tcPr>
            <w:tcW w:w="6318" w:type="dxa"/>
          </w:tcPr>
          <w:p w14:paraId="381AE2DF" w14:textId="77777777" w:rsidR="00E5433C" w:rsidRPr="0025387B" w:rsidRDefault="0025387B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Treza Bawm Win</w:t>
            </w:r>
          </w:p>
        </w:tc>
      </w:tr>
      <w:tr w:rsidR="00E5433C" w:rsidRPr="0025387B" w14:paraId="3BAC3CC0" w14:textId="77777777" w:rsidTr="0025387B">
        <w:trPr>
          <w:trHeight w:val="307"/>
        </w:trPr>
        <w:tc>
          <w:tcPr>
            <w:tcW w:w="2425" w:type="dxa"/>
          </w:tcPr>
          <w:p w14:paraId="59E1E735" w14:textId="77777777" w:rsidR="00E5433C" w:rsidRPr="0025387B" w:rsidRDefault="00E5433C" w:rsidP="0060607E">
            <w:pPr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 Created</w:t>
            </w:r>
          </w:p>
        </w:tc>
        <w:tc>
          <w:tcPr>
            <w:tcW w:w="6318" w:type="dxa"/>
          </w:tcPr>
          <w:p w14:paraId="4A6FBCD6" w14:textId="77777777" w:rsidR="00E5433C" w:rsidRPr="0025387B" w:rsidRDefault="009C5535" w:rsidP="0060607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  <w:r w:rsidR="00E5433C" w:rsidRPr="0025387B">
              <w:rPr>
                <w:rFonts w:asciiTheme="minorHAnsi" w:hAnsiTheme="minorHAnsi"/>
              </w:rPr>
              <w:t>/03/2018</w:t>
            </w:r>
          </w:p>
        </w:tc>
      </w:tr>
    </w:tbl>
    <w:p w14:paraId="59A377E0" w14:textId="77777777" w:rsidR="00E5433C" w:rsidRPr="0025387B" w:rsidRDefault="00E5433C" w:rsidP="00E5433C">
      <w:pPr>
        <w:tabs>
          <w:tab w:val="left" w:pos="8667"/>
        </w:tabs>
        <w:rPr>
          <w:rFonts w:asciiTheme="minorHAnsi" w:hAnsiTheme="minorHAnsi"/>
          <w:sz w:val="22"/>
          <w:szCs w:val="22"/>
        </w:rPr>
      </w:pPr>
      <w:r w:rsidRPr="0025387B">
        <w:rPr>
          <w:rFonts w:asciiTheme="minorHAnsi" w:hAnsiTheme="minorHAnsi"/>
          <w:sz w:val="22"/>
          <w:szCs w:val="22"/>
        </w:rPr>
        <w:tab/>
      </w:r>
    </w:p>
    <w:p w14:paraId="6F3ABC51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p w14:paraId="3B575780" w14:textId="77777777" w:rsidR="00E5433C" w:rsidRPr="0025387B" w:rsidRDefault="00E5433C" w:rsidP="00E5433C">
      <w:pPr>
        <w:rPr>
          <w:rFonts w:asciiTheme="minorHAnsi" w:hAnsiTheme="minorHAnsi"/>
          <w:sz w:val="22"/>
          <w:szCs w:val="22"/>
        </w:rPr>
      </w:pPr>
    </w:p>
    <w:tbl>
      <w:tblPr>
        <w:tblStyle w:val="PlainTable21"/>
        <w:tblpPr w:leftFromText="180" w:rightFromText="180" w:vertAnchor="text" w:horzAnchor="margin" w:tblpXSpec="center" w:tblpY="138"/>
        <w:tblW w:w="9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260"/>
        <w:gridCol w:w="3101"/>
      </w:tblGrid>
      <w:tr w:rsidR="00E5433C" w:rsidRPr="0025387B" w14:paraId="3475BE5D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C4AEE1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lastRenderedPageBreak/>
              <w:t>Approved by:</w:t>
            </w:r>
          </w:p>
        </w:tc>
      </w:tr>
      <w:tr w:rsidR="00E5433C" w:rsidRPr="0025387B" w14:paraId="45015024" w14:textId="77777777" w:rsidTr="0060607E">
        <w:trPr>
          <w:trHeight w:val="4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2414BA59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4A3DA386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9B7388D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6653BF71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6C4387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6772B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DA8230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  <w:tr w:rsidR="00E5433C" w:rsidRPr="0025387B" w14:paraId="11E1288C" w14:textId="77777777" w:rsidTr="0060607E">
        <w:trPr>
          <w:trHeight w:val="3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75" w:type="dxa"/>
            <w:gridSpan w:val="3"/>
            <w:tcBorders>
              <w:left w:val="none" w:sz="0" w:space="0" w:color="auto"/>
              <w:right w:val="none" w:sz="0" w:space="0" w:color="auto"/>
            </w:tcBorders>
          </w:tcPr>
          <w:p w14:paraId="35E4496A" w14:textId="77777777" w:rsidR="00E5433C" w:rsidRPr="0025387B" w:rsidRDefault="00E5433C" w:rsidP="0060607E">
            <w:pPr>
              <w:tabs>
                <w:tab w:val="left" w:pos="2160"/>
              </w:tabs>
              <w:spacing w:before="120"/>
              <w:rPr>
                <w:rFonts w:asciiTheme="minorHAnsi" w:hAnsiTheme="minorHAnsi"/>
                <w:b/>
              </w:rPr>
            </w:pPr>
            <w:r w:rsidRPr="0025387B">
              <w:rPr>
                <w:rFonts w:asciiTheme="minorHAnsi" w:hAnsiTheme="minorHAnsi"/>
                <w:b/>
              </w:rPr>
              <w:t>Authorized by:</w:t>
            </w:r>
          </w:p>
        </w:tc>
      </w:tr>
      <w:tr w:rsidR="00E5433C" w:rsidRPr="0025387B" w14:paraId="782F0038" w14:textId="77777777" w:rsidTr="00606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DD4FD1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Name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4BA6F2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Designation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0573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  <w:r w:rsidRPr="0025387B">
              <w:rPr>
                <w:rFonts w:asciiTheme="minorHAnsi" w:hAnsiTheme="minorHAnsi"/>
              </w:rPr>
              <w:t>Date</w:t>
            </w:r>
          </w:p>
        </w:tc>
      </w:tr>
      <w:tr w:rsidR="00E5433C" w:rsidRPr="0025387B" w14:paraId="28F24035" w14:textId="77777777" w:rsidTr="0060607E">
        <w:trPr>
          <w:trHeight w:val="2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14" w:type="dxa"/>
            <w:tcBorders>
              <w:left w:val="none" w:sz="0" w:space="0" w:color="auto"/>
              <w:right w:val="none" w:sz="0" w:space="0" w:color="auto"/>
            </w:tcBorders>
          </w:tcPr>
          <w:p w14:paraId="3E284E5E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260" w:type="dxa"/>
            <w:tcBorders>
              <w:left w:val="none" w:sz="0" w:space="0" w:color="auto"/>
              <w:right w:val="none" w:sz="0" w:space="0" w:color="auto"/>
            </w:tcBorders>
          </w:tcPr>
          <w:p w14:paraId="2B5346E3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1" w:type="dxa"/>
            <w:tcBorders>
              <w:left w:val="none" w:sz="0" w:space="0" w:color="auto"/>
              <w:right w:val="none" w:sz="0" w:space="0" w:color="auto"/>
            </w:tcBorders>
          </w:tcPr>
          <w:p w14:paraId="34D34B08" w14:textId="77777777" w:rsidR="00E5433C" w:rsidRPr="0025387B" w:rsidRDefault="00E5433C" w:rsidP="006060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14:paraId="709603F9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62355AD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549AAF2E" w14:textId="77777777" w:rsidR="00E5433C" w:rsidRPr="0025387B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4D3F4FAD" w14:textId="77777777" w:rsidR="00E5433C" w:rsidRPr="000E0B10" w:rsidRDefault="00E5433C" w:rsidP="00E5433C">
      <w:pPr>
        <w:rPr>
          <w:rFonts w:asciiTheme="minorHAnsi" w:hAnsiTheme="minorHAnsi"/>
          <w:b/>
          <w:bCs/>
          <w:color w:val="000000"/>
        </w:rPr>
      </w:pPr>
    </w:p>
    <w:p w14:paraId="10E08321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10135651" w14:textId="77777777" w:rsidR="000E0B10" w:rsidRPr="000E0B10" w:rsidRDefault="000E0B10" w:rsidP="000E0B10">
      <w:pPr>
        <w:rPr>
          <w:rFonts w:asciiTheme="minorHAnsi" w:hAnsiTheme="minorHAnsi"/>
          <w:b/>
          <w:bCs/>
          <w:color w:val="000000"/>
          <w:sz w:val="32"/>
          <w:szCs w:val="32"/>
        </w:rPr>
      </w:pPr>
      <w:r w:rsidRPr="000E0B10">
        <w:rPr>
          <w:rFonts w:asciiTheme="minorHAnsi" w:hAnsiTheme="minorHAnsi"/>
          <w:b/>
          <w:bCs/>
          <w:color w:val="000000"/>
          <w:sz w:val="32"/>
          <w:szCs w:val="32"/>
        </w:rPr>
        <w:t>Revision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9"/>
        <w:gridCol w:w="1519"/>
        <w:gridCol w:w="1800"/>
        <w:gridCol w:w="3888"/>
      </w:tblGrid>
      <w:tr w:rsidR="000E0B10" w:rsidRPr="000E0B10" w14:paraId="41447DE5" w14:textId="77777777" w:rsidTr="00A20C54">
        <w:tc>
          <w:tcPr>
            <w:tcW w:w="2369" w:type="dxa"/>
            <w:shd w:val="pct20" w:color="auto" w:fill="auto"/>
          </w:tcPr>
          <w:p w14:paraId="50E32649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19" w:type="dxa"/>
            <w:shd w:val="pct20" w:color="auto" w:fill="auto"/>
          </w:tcPr>
          <w:p w14:paraId="35409596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00" w:type="dxa"/>
            <w:shd w:val="pct20" w:color="auto" w:fill="auto"/>
          </w:tcPr>
          <w:p w14:paraId="09B777E2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Author </w:t>
            </w:r>
          </w:p>
        </w:tc>
        <w:tc>
          <w:tcPr>
            <w:tcW w:w="3888" w:type="dxa"/>
            <w:shd w:val="pct20" w:color="auto" w:fill="auto"/>
          </w:tcPr>
          <w:p w14:paraId="5E7ECB27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</w:tr>
      <w:tr w:rsidR="000E0B10" w:rsidRPr="000E0B10" w14:paraId="710D69A7" w14:textId="77777777" w:rsidTr="00A20C54">
        <w:trPr>
          <w:trHeight w:val="254"/>
        </w:trPr>
        <w:tc>
          <w:tcPr>
            <w:tcW w:w="2369" w:type="dxa"/>
          </w:tcPr>
          <w:p w14:paraId="7B9E952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519" w:type="dxa"/>
          </w:tcPr>
          <w:p w14:paraId="0DCCE6A4" w14:textId="77777777" w:rsidR="000E0B10" w:rsidRPr="000E0B10" w:rsidRDefault="000E0B10" w:rsidP="007B0582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</w:t>
            </w:r>
            <w:r w:rsidR="007B0582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4</w:t>
            </w: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/03/2018</w:t>
            </w:r>
          </w:p>
        </w:tc>
        <w:tc>
          <w:tcPr>
            <w:tcW w:w="1800" w:type="dxa"/>
          </w:tcPr>
          <w:p w14:paraId="08B8E398" w14:textId="77777777" w:rsidR="000E0B10" w:rsidRPr="000E0B10" w:rsidRDefault="007B0582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</w:t>
            </w:r>
            <w:r w:rsidR="00D52386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reza Bawm Win</w:t>
            </w:r>
          </w:p>
        </w:tc>
        <w:tc>
          <w:tcPr>
            <w:tcW w:w="3888" w:type="dxa"/>
          </w:tcPr>
          <w:p w14:paraId="37FFF2A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Initial version</w:t>
            </w:r>
          </w:p>
        </w:tc>
      </w:tr>
      <w:tr w:rsidR="000E0B10" w:rsidRPr="000E0B10" w14:paraId="1011EB15" w14:textId="77777777" w:rsidTr="00A20C54">
        <w:tc>
          <w:tcPr>
            <w:tcW w:w="2369" w:type="dxa"/>
          </w:tcPr>
          <w:p w14:paraId="2A9B1C36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1.1</w:t>
            </w:r>
          </w:p>
        </w:tc>
        <w:tc>
          <w:tcPr>
            <w:tcW w:w="1519" w:type="dxa"/>
          </w:tcPr>
          <w:p w14:paraId="1B9616DD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25/03/2018</w:t>
            </w:r>
          </w:p>
        </w:tc>
        <w:tc>
          <w:tcPr>
            <w:tcW w:w="1800" w:type="dxa"/>
          </w:tcPr>
          <w:p w14:paraId="67F7EE8E" w14:textId="77777777" w:rsidR="000E0B10" w:rsidRPr="000E0B10" w:rsidRDefault="0009537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2D87A85C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Product vision</w:t>
            </w:r>
          </w:p>
          <w:p w14:paraId="4852A50B" w14:textId="77777777" w:rsid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Multitier arch</w:t>
            </w:r>
          </w:p>
          <w:p w14:paraId="259265BF" w14:textId="77777777" w:rsidR="000E0B1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9537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Technologies stack</w:t>
            </w:r>
          </w:p>
          <w:p w14:paraId="7C56268D" w14:textId="77777777" w:rsidR="00095370" w:rsidRPr="00095370" w:rsidRDefault="00095370" w:rsidP="0009537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Performance</w:t>
            </w:r>
          </w:p>
        </w:tc>
      </w:tr>
      <w:tr w:rsidR="000E0B10" w:rsidRPr="000E0B10" w14:paraId="72593794" w14:textId="77777777" w:rsidTr="00A20C54">
        <w:tc>
          <w:tcPr>
            <w:tcW w:w="2369" w:type="dxa"/>
          </w:tcPr>
          <w:p w14:paraId="1A7441D9" w14:textId="309440D7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19" w:type="dxa"/>
          </w:tcPr>
          <w:p w14:paraId="790EE4AA" w14:textId="50C96381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4B674EDC" w14:textId="5F1D5666" w:rsidR="000E0B10" w:rsidRP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0D628FB6" w14:textId="77777777" w:rsidR="000E0B10" w:rsidRDefault="004F2F0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the design diagram</w:t>
            </w:r>
          </w:p>
          <w:p w14:paraId="20726625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Kinesis and S3</w:t>
            </w:r>
          </w:p>
          <w:p w14:paraId="02A5EF98" w14:textId="77777777" w:rsidR="004F2F00" w:rsidRDefault="004F2F00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Remove SNS</w:t>
            </w:r>
          </w:p>
          <w:p w14:paraId="55492690" w14:textId="1C6348D8" w:rsidR="00A20C54" w:rsidRPr="004F2F00" w:rsidRDefault="00A20C54" w:rsidP="004F2F00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overview use-case diagram</w:t>
            </w:r>
          </w:p>
        </w:tc>
      </w:tr>
      <w:tr w:rsidR="000E0B10" w:rsidRPr="000E0B10" w14:paraId="4E95A805" w14:textId="77777777" w:rsidTr="00A20C54">
        <w:tc>
          <w:tcPr>
            <w:tcW w:w="2369" w:type="dxa"/>
          </w:tcPr>
          <w:p w14:paraId="63B61DBA" w14:textId="29EF6253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1.3</w:t>
            </w:r>
          </w:p>
        </w:tc>
        <w:tc>
          <w:tcPr>
            <w:tcW w:w="1519" w:type="dxa"/>
          </w:tcPr>
          <w:p w14:paraId="5C9F573D" w14:textId="68390855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22/04/2018</w:t>
            </w:r>
          </w:p>
        </w:tc>
        <w:tc>
          <w:tcPr>
            <w:tcW w:w="1800" w:type="dxa"/>
          </w:tcPr>
          <w:p w14:paraId="67E2A3DD" w14:textId="253564E6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7CB533EB" w14:textId="62292BA7" w:rsidR="000E0B10" w:rsidRPr="000E0B10" w:rsidRDefault="009C05F7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Update as per review comments.</w:t>
            </w:r>
          </w:p>
        </w:tc>
      </w:tr>
      <w:tr w:rsidR="000E0B10" w:rsidRPr="000E0B10" w14:paraId="5DE33ADD" w14:textId="77777777" w:rsidTr="00A20C54">
        <w:tc>
          <w:tcPr>
            <w:tcW w:w="2369" w:type="dxa"/>
          </w:tcPr>
          <w:p w14:paraId="5E5BA626" w14:textId="7E0C9D0F" w:rsidR="000E0B10" w:rsidRPr="000E0B10" w:rsidRDefault="00C70238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1.4</w:t>
            </w:r>
          </w:p>
        </w:tc>
        <w:tc>
          <w:tcPr>
            <w:tcW w:w="1519" w:type="dxa"/>
          </w:tcPr>
          <w:p w14:paraId="7D01F3F1" w14:textId="24745C6C" w:rsidR="000E0B10" w:rsidRPr="000E0B10" w:rsidRDefault="00C70238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05/05/2018</w:t>
            </w:r>
          </w:p>
        </w:tc>
        <w:tc>
          <w:tcPr>
            <w:tcW w:w="1800" w:type="dxa"/>
          </w:tcPr>
          <w:p w14:paraId="4EF85338" w14:textId="46F436B6" w:rsidR="000E0B10" w:rsidRPr="000E0B10" w:rsidRDefault="00C70238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Treza Bawm Win</w:t>
            </w:r>
          </w:p>
        </w:tc>
        <w:tc>
          <w:tcPr>
            <w:tcW w:w="3888" w:type="dxa"/>
          </w:tcPr>
          <w:p w14:paraId="279D7020" w14:textId="5F38B8D0" w:rsidR="000E0B10" w:rsidRPr="000E0B10" w:rsidRDefault="00C70238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Add AWS Container session</w:t>
            </w:r>
            <w:bookmarkStart w:id="4" w:name="_GoBack"/>
            <w:bookmarkEnd w:id="4"/>
            <w:r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 xml:space="preserve"> for Docker.</w:t>
            </w:r>
          </w:p>
        </w:tc>
      </w:tr>
      <w:tr w:rsidR="000E0B10" w:rsidRPr="000E0B10" w14:paraId="0035842C" w14:textId="77777777" w:rsidTr="00A20C54">
        <w:tc>
          <w:tcPr>
            <w:tcW w:w="2369" w:type="dxa"/>
          </w:tcPr>
          <w:p w14:paraId="715615CF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E8FAB2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8A4A71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FAB0D9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6769650F" w14:textId="77777777" w:rsidTr="00A20C54">
        <w:tc>
          <w:tcPr>
            <w:tcW w:w="2369" w:type="dxa"/>
          </w:tcPr>
          <w:p w14:paraId="201C3A7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5FACC3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178D63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03BF92A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8E0EFD" w14:textId="77777777" w:rsidTr="00A20C54">
        <w:tc>
          <w:tcPr>
            <w:tcW w:w="2369" w:type="dxa"/>
          </w:tcPr>
          <w:p w14:paraId="5156D53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3EF7A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9B067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F6CBCA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31EA121C" w14:textId="77777777" w:rsidTr="00A20C54">
        <w:tc>
          <w:tcPr>
            <w:tcW w:w="2369" w:type="dxa"/>
          </w:tcPr>
          <w:p w14:paraId="79E1BBD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3F0800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C6C3A5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F065B5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40C7A08" w14:textId="77777777" w:rsidTr="00A20C54">
        <w:tc>
          <w:tcPr>
            <w:tcW w:w="2369" w:type="dxa"/>
          </w:tcPr>
          <w:p w14:paraId="7BC5945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65D9859B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E772A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E259D3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927C9AE" w14:textId="77777777" w:rsidTr="00A20C54">
        <w:tc>
          <w:tcPr>
            <w:tcW w:w="2369" w:type="dxa"/>
          </w:tcPr>
          <w:p w14:paraId="0DB249D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0BC79B25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3978C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67EFE4C2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5DAD7780" w14:textId="77777777" w:rsidTr="00A20C54">
        <w:tc>
          <w:tcPr>
            <w:tcW w:w="2369" w:type="dxa"/>
          </w:tcPr>
          <w:p w14:paraId="067104F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38D70DE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D3C4E66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7D987AD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D056AA1" w14:textId="77777777" w:rsidTr="00A20C54">
        <w:tc>
          <w:tcPr>
            <w:tcW w:w="2369" w:type="dxa"/>
          </w:tcPr>
          <w:p w14:paraId="62CE4AD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1F19A559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5E9044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4754D893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19F02797" w14:textId="77777777" w:rsidTr="00A20C54">
        <w:tc>
          <w:tcPr>
            <w:tcW w:w="2369" w:type="dxa"/>
          </w:tcPr>
          <w:p w14:paraId="73D853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4CFC5B30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84318EE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12029C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77F3159C" w14:textId="77777777" w:rsidTr="00A20C54">
        <w:tc>
          <w:tcPr>
            <w:tcW w:w="2369" w:type="dxa"/>
          </w:tcPr>
          <w:p w14:paraId="2D2B935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9" w:type="dxa"/>
          </w:tcPr>
          <w:p w14:paraId="7BC02F0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6D8B86C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3888" w:type="dxa"/>
          </w:tcPr>
          <w:p w14:paraId="1327C66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43910AB7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2E54F0DD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p w14:paraId="0BA914B9" w14:textId="77777777" w:rsidR="000E0B10" w:rsidRPr="000E0B10" w:rsidRDefault="000E0B10" w:rsidP="000E0B10">
      <w:pPr>
        <w:rPr>
          <w:rFonts w:asciiTheme="minorHAnsi" w:hAnsiTheme="minorHAnsi"/>
          <w:b/>
          <w:bCs/>
          <w:color w:val="FF663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6"/>
        <w:gridCol w:w="2370"/>
        <w:gridCol w:w="2050"/>
        <w:gridCol w:w="2750"/>
      </w:tblGrid>
      <w:tr w:rsidR="000E0B10" w:rsidRPr="000E0B10" w14:paraId="13DECBFF" w14:textId="77777777" w:rsidTr="0060607E">
        <w:tc>
          <w:tcPr>
            <w:tcW w:w="4926" w:type="dxa"/>
            <w:gridSpan w:val="2"/>
            <w:shd w:val="pct20" w:color="auto" w:fill="auto"/>
          </w:tcPr>
          <w:p w14:paraId="708CA6CA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For Internal use</w:t>
            </w:r>
          </w:p>
        </w:tc>
        <w:tc>
          <w:tcPr>
            <w:tcW w:w="2112" w:type="dxa"/>
            <w:shd w:val="pct20" w:color="auto" w:fill="auto"/>
          </w:tcPr>
          <w:p w14:paraId="5EE78C51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 xml:space="preserve">Date </w:t>
            </w:r>
          </w:p>
        </w:tc>
        <w:tc>
          <w:tcPr>
            <w:tcW w:w="2816" w:type="dxa"/>
            <w:shd w:val="pct20" w:color="auto" w:fill="auto"/>
          </w:tcPr>
          <w:p w14:paraId="73FEDFDB" w14:textId="77777777" w:rsidR="000E0B10" w:rsidRPr="000E0B10" w:rsidRDefault="000E0B10" w:rsidP="0060607E">
            <w:pPr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/>
                <w:bCs/>
                <w:color w:val="000000"/>
                <w:sz w:val="20"/>
                <w:szCs w:val="20"/>
              </w:rPr>
              <w:t>Department</w:t>
            </w:r>
          </w:p>
        </w:tc>
      </w:tr>
      <w:tr w:rsidR="000E0B10" w:rsidRPr="000E0B10" w14:paraId="7CF53C37" w14:textId="77777777" w:rsidTr="0060607E">
        <w:tc>
          <w:tcPr>
            <w:tcW w:w="2463" w:type="dxa"/>
          </w:tcPr>
          <w:p w14:paraId="6544BDCA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Authorized By</w:t>
            </w:r>
          </w:p>
        </w:tc>
        <w:tc>
          <w:tcPr>
            <w:tcW w:w="2463" w:type="dxa"/>
          </w:tcPr>
          <w:p w14:paraId="1931EB8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2B24E778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41D0A921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  <w:tr w:rsidR="000E0B10" w:rsidRPr="000E0B10" w14:paraId="239E3388" w14:textId="77777777" w:rsidTr="0060607E">
        <w:tc>
          <w:tcPr>
            <w:tcW w:w="2463" w:type="dxa"/>
          </w:tcPr>
          <w:p w14:paraId="6713F307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  <w:r w:rsidRPr="000E0B10">
              <w:rPr>
                <w:rFonts w:asciiTheme="minorHAnsi" w:hAnsiTheme="minorHAnsi"/>
                <w:bCs/>
                <w:color w:val="000000"/>
                <w:sz w:val="20"/>
                <w:szCs w:val="20"/>
              </w:rPr>
              <w:t>Released By</w:t>
            </w:r>
          </w:p>
        </w:tc>
        <w:tc>
          <w:tcPr>
            <w:tcW w:w="2463" w:type="dxa"/>
          </w:tcPr>
          <w:p w14:paraId="035F46D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2" w:type="dxa"/>
          </w:tcPr>
          <w:p w14:paraId="792E2E4D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16" w:type="dxa"/>
          </w:tcPr>
          <w:p w14:paraId="7BB32BA4" w14:textId="77777777" w:rsidR="000E0B10" w:rsidRPr="000E0B10" w:rsidRDefault="000E0B10" w:rsidP="0060607E">
            <w:pPr>
              <w:rPr>
                <w:rFonts w:asciiTheme="minorHAnsi" w:hAnsiTheme="minorHAnsi"/>
                <w:bCs/>
                <w:color w:val="000000"/>
                <w:sz w:val="20"/>
                <w:szCs w:val="20"/>
              </w:rPr>
            </w:pPr>
          </w:p>
        </w:tc>
      </w:tr>
    </w:tbl>
    <w:p w14:paraId="072BB31D" w14:textId="77777777" w:rsidR="007A7596" w:rsidRDefault="007A7596">
      <w:pPr>
        <w:rPr>
          <w:rFonts w:asciiTheme="minorHAnsi" w:hAnsiTheme="minorHAnsi"/>
        </w:rPr>
      </w:pPr>
    </w:p>
    <w:p w14:paraId="328316AF" w14:textId="77777777" w:rsidR="007A7596" w:rsidRDefault="007A7596">
      <w:pPr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sdt>
      <w:sdtPr>
        <w:rPr>
          <w:rFonts w:ascii="Times New Roman" w:eastAsia="Arial Unicode MS" w:hAnsi="Times New Roman" w:cs="Arial Unicode MS"/>
          <w:color w:val="auto"/>
          <w:kern w:val="1"/>
          <w:sz w:val="24"/>
          <w:szCs w:val="24"/>
          <w:lang w:val="en-SG" w:eastAsia="hi-IN" w:bidi="hi-IN"/>
        </w:rPr>
        <w:id w:val="-1405597049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kern w:val="0"/>
          <w:lang w:val="en-US" w:eastAsia="en-US" w:bidi="my-MM"/>
        </w:rPr>
      </w:sdtEndPr>
      <w:sdtContent>
        <w:p w14:paraId="6A0A056C" w14:textId="77777777" w:rsidR="00FC5D40" w:rsidRPr="00C70238" w:rsidRDefault="00FC5D40" w:rsidP="00EB534E">
          <w:pPr>
            <w:pStyle w:val="TOCHeading"/>
            <w:tabs>
              <w:tab w:val="left" w:pos="3680"/>
            </w:tabs>
            <w:rPr>
              <w:rFonts w:asciiTheme="minorHAnsi" w:hAnsiTheme="minorHAnsi"/>
            </w:rPr>
          </w:pPr>
          <w:r>
            <w:t>Table of Contents</w:t>
          </w:r>
          <w:r w:rsidR="00EB534E" w:rsidRPr="00C70238">
            <w:rPr>
              <w:rFonts w:asciiTheme="minorHAnsi" w:hAnsiTheme="minorHAnsi"/>
            </w:rPr>
            <w:tab/>
          </w:r>
        </w:p>
        <w:p w14:paraId="1D7EF5E0" w14:textId="77777777" w:rsidR="00FC5D40" w:rsidRPr="00C70238" w:rsidRDefault="00FC5D40" w:rsidP="00FC5D40">
          <w:pPr>
            <w:rPr>
              <w:rFonts w:asciiTheme="minorHAnsi" w:hAnsiTheme="minorHAnsi"/>
              <w:lang w:bidi="ar-SA"/>
            </w:rPr>
          </w:pPr>
        </w:p>
        <w:p w14:paraId="4F40C0DE" w14:textId="549EF2CA" w:rsidR="00C70238" w:rsidRPr="00C70238" w:rsidRDefault="00FC5D4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r w:rsidRPr="00C70238">
            <w:rPr>
              <w:rFonts w:asciiTheme="minorHAnsi" w:hAnsiTheme="minorHAnsi"/>
              <w:b/>
              <w:bCs/>
            </w:rPr>
            <w:fldChar w:fldCharType="begin"/>
          </w:r>
          <w:r w:rsidRPr="00C70238">
            <w:rPr>
              <w:rFonts w:asciiTheme="minorHAnsi" w:hAnsiTheme="minorHAnsi"/>
              <w:b/>
              <w:bCs/>
            </w:rPr>
            <w:instrText xml:space="preserve"> TOC \o "1-3" \h \z \u </w:instrText>
          </w:r>
          <w:r w:rsidRPr="00C70238">
            <w:rPr>
              <w:rFonts w:asciiTheme="minorHAnsi" w:hAnsiTheme="minorHAnsi"/>
              <w:b/>
              <w:bCs/>
            </w:rPr>
            <w:fldChar w:fldCharType="separate"/>
          </w:r>
          <w:hyperlink w:anchor="_Toc513298945" w:history="1">
            <w:r w:rsidR="00C70238" w:rsidRPr="00C70238">
              <w:rPr>
                <w:rStyle w:val="Hyperlink"/>
                <w:rFonts w:asciiTheme="minorHAnsi" w:hAnsiTheme="minorHAnsi"/>
                <w:noProof/>
                <w:lang w:val="en-US" w:bidi="ar-SA"/>
              </w:rPr>
              <w:t>1</w:t>
            </w:r>
            <w:r w:rsidR="00C70238"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="00C70238" w:rsidRPr="00C70238">
              <w:rPr>
                <w:rStyle w:val="Hyperlink"/>
                <w:rFonts w:asciiTheme="minorHAnsi" w:hAnsiTheme="minorHAnsi"/>
                <w:noProof/>
                <w:lang w:val="en-US" w:bidi="ar-SA"/>
              </w:rPr>
              <w:t>Introduction</w:t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tab/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instrText xml:space="preserve"> PAGEREF _Toc513298945 \h </w:instrText>
            </w:r>
            <w:r w:rsidR="00C70238" w:rsidRPr="00C70238">
              <w:rPr>
                <w:rFonts w:asciiTheme="minorHAnsi" w:hAnsiTheme="minorHAnsi"/>
                <w:noProof/>
                <w:webHidden/>
              </w:rPr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t>4</w:t>
            </w:r>
            <w:r w:rsidR="00C70238"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233DAAC" w14:textId="2D4E1BB8" w:rsidR="00C70238" w:rsidRPr="00C70238" w:rsidRDefault="00C7023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46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1.1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Product Perspective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_Toc513298946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4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A5899AE" w14:textId="733D8147" w:rsidR="00C70238" w:rsidRPr="00C70238" w:rsidRDefault="00C70238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47" w:history="1">
            <w:r w:rsidRPr="00C70238">
              <w:rPr>
                <w:rStyle w:val="Hyperlink"/>
                <w:rFonts w:asciiTheme="minorHAnsi" w:hAnsiTheme="minorHAnsi"/>
                <w:noProof/>
                <w:lang w:val="en-US" w:bidi="ar-SA"/>
              </w:rPr>
              <w:t>2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val="en-US" w:bidi="ar-SA"/>
              </w:rPr>
              <w:t>System Architecture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_Toc513298947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5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40C6D99" w14:textId="62C6AB52" w:rsidR="00C70238" w:rsidRPr="00C70238" w:rsidRDefault="00C7023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48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2.1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End to End architecture in diagram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_Toc513298948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5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BD558B3" w14:textId="63DFA081" w:rsidR="00C70238" w:rsidRPr="00C70238" w:rsidRDefault="00C7023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49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2.2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Multitier Architecture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_Toc513298949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2B8CE3A" w14:textId="310D8280" w:rsidR="00C70238" w:rsidRPr="00C70238" w:rsidRDefault="00C70238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0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Technologies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_Toc513298950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6CC6302" w14:textId="28EBA8FF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1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2.3.1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AWS IoT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_Toc513298951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9FF18B2" w14:textId="561B0EFE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2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2.3.2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AWS Lambda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_Toc513298952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A633DC1" w14:textId="14CDAF6B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3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2.3.3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DynamoDB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_Toc513298953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C44EDD5" w14:textId="0E12D1F0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4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2.3.4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AWS S3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_Toc513298954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6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64BA41" w14:textId="4FE49256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5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2.3.5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AWS Kinesis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_Toc513298955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24A1A17" w14:textId="3F308C49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6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2.3.6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AWS EC2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_Toc513298956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FD7D354" w14:textId="7B44C218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7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2.3.7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Backend Web-Service API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_Toc513298957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5D2F171" w14:textId="6906792E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8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2.3.8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Front-end web application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_Toc513298958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885512B" w14:textId="293C4450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59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2.3.9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Amazon Container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_Toc513298959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D87C5A6" w14:textId="3883163B" w:rsidR="00C70238" w:rsidRPr="00C70238" w:rsidRDefault="00C70238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0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2.3.10</w:t>
            </w:r>
            <w:r w:rsidRPr="00C70238">
              <w:rPr>
                <w:rFonts w:asciiTheme="minorHAnsi" w:eastAsiaTheme="minorEastAsia" w:hAnsiTheme="minorHAnsi" w:cs="Arial Unicode MS"/>
                <w:noProof/>
                <w:kern w:val="0"/>
                <w:szCs w:val="24"/>
                <w:lang w:val="en-US" w:eastAsia="en-US" w:bidi="my-MM"/>
              </w:rPr>
              <w:tab/>
            </w:r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Chart Libraries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_Toc513298960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7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CB641DA" w14:textId="4D9BB480" w:rsidR="00C70238" w:rsidRPr="00C70238" w:rsidRDefault="00C702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1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2.3 Application architecture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_Toc513298961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8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7092C27" w14:textId="5636929C" w:rsidR="00C70238" w:rsidRPr="00C70238" w:rsidRDefault="00C702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2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2.4 System Interactions (Sequence Diagrams)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_Toc513298962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9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05EF937C" w14:textId="0B16AD9A" w:rsidR="00C70238" w:rsidRPr="00C70238" w:rsidRDefault="00C702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3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2.5 Database design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_Toc513298963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9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2F9C22E" w14:textId="7C4F1CE7" w:rsidR="00C70238" w:rsidRPr="00C70238" w:rsidRDefault="00C702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4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2.6 Coding standards and packaging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_Toc513298964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9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529B3926" w14:textId="30E9D517" w:rsidR="00C70238" w:rsidRPr="00C70238" w:rsidRDefault="00C7023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Cs w:val="24"/>
              <w:lang w:val="en-US" w:eastAsia="en-US" w:bidi="my-MM"/>
            </w:rPr>
          </w:pPr>
          <w:hyperlink w:anchor="_Toc513298965" w:history="1">
            <w:r w:rsidRPr="00C70238">
              <w:rPr>
                <w:rStyle w:val="Hyperlink"/>
                <w:rFonts w:asciiTheme="minorHAnsi" w:hAnsiTheme="minorHAnsi"/>
                <w:noProof/>
                <w:lang w:bidi="ar-SA"/>
              </w:rPr>
              <w:t>2.7 Performance</w:t>
            </w:r>
            <w:r w:rsidRPr="00C70238">
              <w:rPr>
                <w:rFonts w:asciiTheme="minorHAnsi" w:hAnsiTheme="minorHAnsi"/>
                <w:noProof/>
                <w:webHidden/>
              </w:rPr>
              <w:tab/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Pr="00C70238">
              <w:rPr>
                <w:rFonts w:asciiTheme="minorHAnsi" w:hAnsiTheme="minorHAnsi"/>
                <w:noProof/>
                <w:webHidden/>
              </w:rPr>
              <w:instrText xml:space="preserve"> PAGEREF _Toc513298965 \h </w:instrText>
            </w:r>
            <w:r w:rsidRPr="00C70238">
              <w:rPr>
                <w:rFonts w:asciiTheme="minorHAnsi" w:hAnsiTheme="minorHAnsi"/>
                <w:noProof/>
                <w:webHidden/>
              </w:rPr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Pr="00C70238">
              <w:rPr>
                <w:rFonts w:asciiTheme="minorHAnsi" w:hAnsiTheme="minorHAnsi"/>
                <w:noProof/>
                <w:webHidden/>
              </w:rPr>
              <w:t>9</w:t>
            </w:r>
            <w:r w:rsidRPr="00C70238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6D2B3F9" w14:textId="0DC4BAD9" w:rsidR="00FC5D40" w:rsidRDefault="00FC5D40" w:rsidP="00D10D07">
          <w:pPr>
            <w:tabs>
              <w:tab w:val="left" w:pos="3251"/>
            </w:tabs>
          </w:pPr>
          <w:r w:rsidRPr="00C70238">
            <w:rPr>
              <w:rFonts w:asciiTheme="minorHAnsi" w:hAnsiTheme="minorHAnsi"/>
              <w:b/>
              <w:bCs/>
              <w:noProof/>
            </w:rPr>
            <w:fldChar w:fldCharType="end"/>
          </w:r>
          <w:r w:rsidR="00D10D07" w:rsidRPr="00C70238">
            <w:rPr>
              <w:rFonts w:asciiTheme="minorHAnsi" w:hAnsiTheme="minorHAnsi"/>
              <w:b/>
              <w:bCs/>
              <w:noProof/>
            </w:rPr>
            <w:tab/>
          </w:r>
        </w:p>
      </w:sdtContent>
    </w:sdt>
    <w:p w14:paraId="0C4F4C46" w14:textId="77777777" w:rsidR="0031566E" w:rsidRDefault="0031566E" w:rsidP="0031566E">
      <w:pPr>
        <w:rPr>
          <w:rFonts w:asciiTheme="minorHAnsi" w:hAnsiTheme="minorHAnsi"/>
        </w:rPr>
      </w:pPr>
    </w:p>
    <w:p w14:paraId="592DD3CC" w14:textId="77777777" w:rsidR="0031566E" w:rsidRDefault="0031566E" w:rsidP="0031566E">
      <w:pPr>
        <w:rPr>
          <w:rFonts w:asciiTheme="minorHAnsi" w:hAnsiTheme="minorHAnsi"/>
        </w:rPr>
      </w:pPr>
    </w:p>
    <w:p w14:paraId="4E23260E" w14:textId="77777777" w:rsidR="0031566E" w:rsidRDefault="0031566E" w:rsidP="0031566E">
      <w:pPr>
        <w:rPr>
          <w:rFonts w:asciiTheme="minorHAnsi" w:hAnsiTheme="minorHAnsi"/>
        </w:rPr>
      </w:pPr>
    </w:p>
    <w:p w14:paraId="3577C4F9" w14:textId="77777777" w:rsidR="0031566E" w:rsidRDefault="0031566E" w:rsidP="0031566E">
      <w:pPr>
        <w:rPr>
          <w:rFonts w:asciiTheme="minorHAnsi" w:hAnsiTheme="minorHAnsi"/>
        </w:rPr>
      </w:pPr>
    </w:p>
    <w:p w14:paraId="4ECC4EC9" w14:textId="77777777" w:rsidR="0031369B" w:rsidRDefault="0031369B" w:rsidP="0031566E">
      <w:pPr>
        <w:rPr>
          <w:rFonts w:asciiTheme="minorHAnsi" w:hAnsiTheme="minorHAnsi"/>
        </w:rPr>
      </w:pPr>
    </w:p>
    <w:p w14:paraId="0EF7560E" w14:textId="77777777" w:rsidR="0031369B" w:rsidRDefault="0031369B" w:rsidP="0031566E">
      <w:pPr>
        <w:rPr>
          <w:rFonts w:asciiTheme="minorHAnsi" w:hAnsiTheme="minorHAnsi"/>
        </w:rPr>
      </w:pPr>
    </w:p>
    <w:p w14:paraId="41AD132E" w14:textId="77777777" w:rsidR="0031369B" w:rsidRDefault="0031369B" w:rsidP="0031566E">
      <w:pPr>
        <w:rPr>
          <w:rFonts w:asciiTheme="minorHAnsi" w:hAnsiTheme="minorHAnsi"/>
        </w:rPr>
      </w:pPr>
    </w:p>
    <w:p w14:paraId="27C5991D" w14:textId="77777777" w:rsidR="0031369B" w:rsidRDefault="0031369B" w:rsidP="0031566E">
      <w:pPr>
        <w:rPr>
          <w:rFonts w:asciiTheme="minorHAnsi" w:hAnsiTheme="minorHAnsi"/>
        </w:rPr>
      </w:pPr>
    </w:p>
    <w:p w14:paraId="628FB95C" w14:textId="77777777" w:rsidR="0031369B" w:rsidRDefault="0031369B" w:rsidP="0031566E">
      <w:pPr>
        <w:rPr>
          <w:rFonts w:asciiTheme="minorHAnsi" w:hAnsiTheme="minorHAnsi"/>
        </w:rPr>
      </w:pPr>
    </w:p>
    <w:p w14:paraId="3EC6F7BB" w14:textId="77777777" w:rsidR="0031369B" w:rsidRDefault="0031369B" w:rsidP="0031566E">
      <w:pPr>
        <w:rPr>
          <w:rFonts w:asciiTheme="minorHAnsi" w:hAnsiTheme="minorHAnsi"/>
        </w:rPr>
      </w:pPr>
    </w:p>
    <w:p w14:paraId="721A9DB1" w14:textId="77777777" w:rsidR="0031369B" w:rsidRDefault="0031369B" w:rsidP="0031566E">
      <w:pPr>
        <w:rPr>
          <w:rFonts w:asciiTheme="minorHAnsi" w:hAnsiTheme="minorHAnsi"/>
        </w:rPr>
      </w:pPr>
    </w:p>
    <w:p w14:paraId="02208A90" w14:textId="77777777" w:rsidR="0031369B" w:rsidRDefault="0031369B" w:rsidP="0031566E">
      <w:pPr>
        <w:rPr>
          <w:rFonts w:asciiTheme="minorHAnsi" w:hAnsiTheme="minorHAnsi"/>
        </w:rPr>
      </w:pPr>
    </w:p>
    <w:p w14:paraId="35706226" w14:textId="77777777" w:rsidR="0031369B" w:rsidRDefault="0031369B" w:rsidP="0031566E">
      <w:pPr>
        <w:rPr>
          <w:rFonts w:asciiTheme="minorHAnsi" w:hAnsiTheme="minorHAnsi"/>
        </w:rPr>
      </w:pPr>
    </w:p>
    <w:p w14:paraId="33720940" w14:textId="77777777" w:rsidR="0031566E" w:rsidRDefault="0031566E" w:rsidP="0031566E">
      <w:pPr>
        <w:rPr>
          <w:rFonts w:asciiTheme="minorHAnsi" w:hAnsiTheme="minorHAnsi"/>
        </w:rPr>
      </w:pPr>
    </w:p>
    <w:p w14:paraId="38D9A4A2" w14:textId="77777777" w:rsidR="0031566E" w:rsidRDefault="0031566E" w:rsidP="0031566E">
      <w:pPr>
        <w:pStyle w:val="StyleHeading1h116ptAuto"/>
        <w:numPr>
          <w:ilvl w:val="0"/>
          <w:numId w:val="5"/>
        </w:numPr>
        <w:rPr>
          <w:lang w:val="en-US"/>
        </w:rPr>
      </w:pPr>
      <w:bookmarkStart w:id="5" w:name="_Toc397818860"/>
      <w:bookmarkStart w:id="6" w:name="_Toc513298945"/>
      <w:r>
        <w:rPr>
          <w:lang w:val="en-US"/>
        </w:rPr>
        <w:t>Introduction</w:t>
      </w:r>
      <w:bookmarkEnd w:id="5"/>
      <w:bookmarkEnd w:id="6"/>
    </w:p>
    <w:p w14:paraId="108DA02A" w14:textId="77777777" w:rsidR="0031566E" w:rsidRDefault="0031566E" w:rsidP="0031566E">
      <w:pPr>
        <w:rPr>
          <w:rFonts w:asciiTheme="minorHAnsi" w:hAnsiTheme="minorHAnsi"/>
        </w:rPr>
      </w:pPr>
    </w:p>
    <w:p w14:paraId="24461F69" w14:textId="3269B69D" w:rsidR="0031566E" w:rsidRPr="00D044CA" w:rsidRDefault="00C85A03" w:rsidP="00FC5D40">
      <w:pPr>
        <w:jc w:val="both"/>
        <w:rPr>
          <w:rFonts w:ascii="Arial" w:hAnsi="Arial"/>
          <w:sz w:val="20"/>
          <w:lang w:eastAsia="en-GB"/>
        </w:rPr>
      </w:pPr>
      <w:r>
        <w:rPr>
          <w:rFonts w:asciiTheme="minorHAnsi" w:hAnsiTheme="minorHAnsi"/>
        </w:rPr>
        <w:t xml:space="preserve">This document </w:t>
      </w:r>
      <w:r w:rsidR="00EC1407">
        <w:rPr>
          <w:rFonts w:asciiTheme="minorHAnsi" w:hAnsiTheme="minorHAnsi"/>
        </w:rPr>
        <w:t>describes</w:t>
      </w:r>
      <w:r w:rsidR="0031566E">
        <w:rPr>
          <w:rFonts w:asciiTheme="minorHAnsi" w:hAnsiTheme="minorHAnsi"/>
        </w:rPr>
        <w:t xml:space="preserve"> how</w:t>
      </w:r>
      <w:r>
        <w:rPr>
          <w:rFonts w:asciiTheme="minorHAnsi" w:hAnsiTheme="minorHAnsi"/>
        </w:rPr>
        <w:t xml:space="preserve"> the modules interact</w:t>
      </w:r>
      <w:r w:rsidR="00750647">
        <w:rPr>
          <w:rFonts w:asciiTheme="minorHAnsi" w:hAnsiTheme="minorHAnsi"/>
        </w:rPr>
        <w:t xml:space="preserve"> with</w:t>
      </w:r>
      <w:r>
        <w:rPr>
          <w:rFonts w:asciiTheme="minorHAnsi" w:hAnsiTheme="minorHAnsi"/>
        </w:rPr>
        <w:t xml:space="preserve"> each other in a </w:t>
      </w:r>
      <w:r w:rsidR="002F17E1">
        <w:rPr>
          <w:rFonts w:asciiTheme="minorHAnsi" w:hAnsiTheme="minorHAnsi"/>
        </w:rPr>
        <w:t>high-level</w:t>
      </w:r>
      <w:r>
        <w:rPr>
          <w:rFonts w:asciiTheme="minorHAnsi" w:hAnsiTheme="minorHAnsi"/>
        </w:rPr>
        <w:t xml:space="preserve"> </w:t>
      </w:r>
      <w:r w:rsidR="0031369B">
        <w:rPr>
          <w:rFonts w:asciiTheme="minorHAnsi" w:hAnsiTheme="minorHAnsi"/>
        </w:rPr>
        <w:t>perspective</w:t>
      </w:r>
      <w:r>
        <w:rPr>
          <w:rFonts w:asciiTheme="minorHAnsi" w:hAnsiTheme="minorHAnsi"/>
        </w:rPr>
        <w:t xml:space="preserve">. It </w:t>
      </w:r>
      <w:r w:rsidR="0031566E">
        <w:rPr>
          <w:rFonts w:asciiTheme="minorHAnsi" w:hAnsiTheme="minorHAnsi"/>
        </w:rPr>
        <w:t xml:space="preserve">also </w:t>
      </w:r>
      <w:r w:rsidR="00EC1407">
        <w:rPr>
          <w:rFonts w:asciiTheme="minorHAnsi" w:hAnsiTheme="minorHAnsi"/>
        </w:rPr>
        <w:t>clearly state</w:t>
      </w:r>
      <w:r w:rsidR="0031369B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the detail necessary design </w:t>
      </w:r>
      <w:r w:rsidR="0031566E">
        <w:rPr>
          <w:rFonts w:asciiTheme="minorHAnsi" w:hAnsiTheme="minorHAnsi"/>
        </w:rPr>
        <w:t xml:space="preserve">model </w:t>
      </w:r>
      <w:r w:rsidR="00A14605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architecture</w:t>
      </w:r>
      <w:r w:rsidR="00EC1407">
        <w:rPr>
          <w:rFonts w:asciiTheme="minorHAnsi" w:hAnsiTheme="minorHAnsi"/>
        </w:rPr>
        <w:t xml:space="preserve"> design</w:t>
      </w:r>
      <w:r>
        <w:rPr>
          <w:rFonts w:asciiTheme="minorHAnsi" w:hAnsiTheme="minorHAnsi"/>
        </w:rPr>
        <w:t xml:space="preserve"> prior to the </w:t>
      </w:r>
      <w:r w:rsidR="00EC1407">
        <w:rPr>
          <w:rFonts w:asciiTheme="minorHAnsi" w:hAnsiTheme="minorHAnsi"/>
        </w:rPr>
        <w:t xml:space="preserve">actual implementation or </w:t>
      </w:r>
      <w:r>
        <w:rPr>
          <w:rFonts w:asciiTheme="minorHAnsi" w:hAnsiTheme="minorHAnsi"/>
        </w:rPr>
        <w:t>coding.</w:t>
      </w:r>
      <w:r w:rsidR="0031566E">
        <w:rPr>
          <w:rFonts w:asciiTheme="minorHAnsi" w:hAnsiTheme="minorHAnsi"/>
        </w:rPr>
        <w:t xml:space="preserve"> </w:t>
      </w:r>
      <w:r w:rsidR="0031566E" w:rsidRPr="0031566E">
        <w:rPr>
          <w:rFonts w:asciiTheme="minorHAnsi" w:hAnsiTheme="minorHAnsi"/>
          <w:lang w:eastAsia="en-GB"/>
        </w:rPr>
        <w:t xml:space="preserve">The architecture proposed in this document is designed to address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demand for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 xml:space="preserve">performance as well as </w:t>
      </w:r>
      <w:r w:rsidR="00EC1407">
        <w:rPr>
          <w:rFonts w:asciiTheme="minorHAnsi" w:hAnsiTheme="minorHAnsi"/>
          <w:lang w:eastAsia="en-GB"/>
        </w:rPr>
        <w:t xml:space="preserve">the </w:t>
      </w:r>
      <w:r w:rsidR="0031566E" w:rsidRPr="0031566E">
        <w:rPr>
          <w:rFonts w:asciiTheme="minorHAnsi" w:hAnsiTheme="minorHAnsi"/>
          <w:lang w:eastAsia="en-GB"/>
        </w:rPr>
        <w:t>sca</w:t>
      </w:r>
      <w:r w:rsidR="0031566E">
        <w:rPr>
          <w:rFonts w:asciiTheme="minorHAnsi" w:hAnsiTheme="minorHAnsi"/>
          <w:lang w:eastAsia="en-GB"/>
        </w:rPr>
        <w:t>la</w:t>
      </w:r>
      <w:r w:rsidR="0031566E" w:rsidRPr="0031566E">
        <w:rPr>
          <w:rFonts w:asciiTheme="minorHAnsi" w:hAnsiTheme="minorHAnsi"/>
          <w:lang w:eastAsia="en-GB"/>
        </w:rPr>
        <w:t>bility and high availability.</w:t>
      </w:r>
    </w:p>
    <w:p w14:paraId="312FC2CE" w14:textId="77777777" w:rsidR="00250B62" w:rsidRDefault="00250B62" w:rsidP="00FC5D40">
      <w:pPr>
        <w:ind w:left="720"/>
        <w:jc w:val="both"/>
        <w:rPr>
          <w:rFonts w:asciiTheme="minorHAnsi" w:hAnsiTheme="minorHAnsi"/>
        </w:rPr>
      </w:pPr>
    </w:p>
    <w:p w14:paraId="10513381" w14:textId="77777777" w:rsidR="00B8625E" w:rsidRDefault="00B8625E" w:rsidP="00FC5D40">
      <w:pPr>
        <w:ind w:left="720"/>
        <w:jc w:val="both"/>
        <w:rPr>
          <w:rFonts w:asciiTheme="minorHAnsi" w:hAnsiTheme="minorHAnsi"/>
        </w:rPr>
      </w:pPr>
    </w:p>
    <w:p w14:paraId="1631871A" w14:textId="77777777" w:rsidR="005E512B" w:rsidRPr="001158EA" w:rsidRDefault="005E512B" w:rsidP="005E512B">
      <w:pPr>
        <w:pStyle w:val="Heading2"/>
        <w:numPr>
          <w:ilvl w:val="1"/>
          <w:numId w:val="5"/>
        </w:numPr>
      </w:pPr>
      <w:bookmarkStart w:id="7" w:name="_Toc513298946"/>
      <w:r>
        <w:t>Product Perspective</w:t>
      </w:r>
      <w:bookmarkEnd w:id="7"/>
    </w:p>
    <w:p w14:paraId="05189C82" w14:textId="77777777" w:rsidR="008C2370" w:rsidRPr="008C2370" w:rsidRDefault="008C2370" w:rsidP="008C2370">
      <w:pPr>
        <w:pStyle w:val="ListParagraph"/>
        <w:ind w:left="576"/>
        <w:rPr>
          <w:lang w:val="en-GB" w:eastAsia="en-US" w:bidi="ar-SA"/>
        </w:rPr>
      </w:pPr>
    </w:p>
    <w:p w14:paraId="1C38D336" w14:textId="5F7FE11A" w:rsidR="00E247D4" w:rsidRDefault="00C73B6F" w:rsidP="00E247D4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As the </w:t>
      </w:r>
      <w:r w:rsidR="00EB534E">
        <w:rPr>
          <w:rFonts w:asciiTheme="minorHAnsi" w:hAnsiTheme="minorHAnsi"/>
        </w:rPr>
        <w:t>SERIS</w:t>
      </w:r>
      <w:r>
        <w:rPr>
          <w:rFonts w:asciiTheme="minorHAnsi" w:hAnsiTheme="minorHAnsi"/>
        </w:rPr>
        <w:t xml:space="preserve"> is a real-time cloud based analytical monitoring system, the system is required to be designed wi</w:t>
      </w:r>
      <w:r w:rsidR="005375FB">
        <w:rPr>
          <w:rFonts w:asciiTheme="minorHAnsi" w:hAnsiTheme="minorHAnsi"/>
        </w:rPr>
        <w:t xml:space="preserve">th the vision of handling high </w:t>
      </w:r>
      <w:r w:rsidR="00B80E39">
        <w:rPr>
          <w:rFonts w:asciiTheme="minorHAnsi" w:hAnsiTheme="minorHAnsi"/>
        </w:rPr>
        <w:t>volume</w:t>
      </w:r>
      <w:r w:rsidR="005375FB">
        <w:rPr>
          <w:rFonts w:asciiTheme="minorHAnsi" w:hAnsiTheme="minorHAnsi"/>
        </w:rPr>
        <w:t xml:space="preserve"> real-time data transaction per second.</w:t>
      </w:r>
      <w:r w:rsidR="00083B86">
        <w:rPr>
          <w:rFonts w:asciiTheme="minorHAnsi" w:hAnsiTheme="minorHAnsi"/>
        </w:rPr>
        <w:t xml:space="preserve"> The AWS cloud services </w:t>
      </w:r>
      <w:r w:rsidR="000C06BA">
        <w:rPr>
          <w:rFonts w:asciiTheme="minorHAnsi" w:hAnsiTheme="minorHAnsi"/>
        </w:rPr>
        <w:t>have</w:t>
      </w:r>
      <w:r w:rsidR="00083B86">
        <w:rPr>
          <w:rFonts w:asciiTheme="minorHAnsi" w:hAnsiTheme="minorHAnsi"/>
        </w:rPr>
        <w:t xml:space="preserve"> been chosen as the pivotal integrator of the project components as it comes with options to support systems that are highly scalable and available in nature.</w:t>
      </w:r>
    </w:p>
    <w:p w14:paraId="4B0B89FF" w14:textId="77777777" w:rsidR="00E247D4" w:rsidRDefault="00E247D4" w:rsidP="00E247D4">
      <w:pPr>
        <w:jc w:val="both"/>
        <w:rPr>
          <w:rFonts w:asciiTheme="minorHAnsi" w:hAnsiTheme="minorHAnsi"/>
        </w:rPr>
      </w:pPr>
    </w:p>
    <w:p w14:paraId="14B9CB23" w14:textId="77777777" w:rsidR="005375FB" w:rsidRDefault="005375FB" w:rsidP="00FC5D4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On the other hands, the web-based system will</w:t>
      </w:r>
      <w:r w:rsidR="00EB534E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require</w:t>
      </w:r>
      <w:r w:rsidR="00EB534E">
        <w:rPr>
          <w:rFonts w:asciiTheme="minorHAnsi" w:hAnsiTheme="minorHAnsi"/>
        </w:rPr>
        <w:t>d</w:t>
      </w:r>
      <w:r w:rsidR="00A660F4">
        <w:rPr>
          <w:rFonts w:asciiTheme="minorHAnsi" w:hAnsiTheme="minorHAnsi"/>
        </w:rPr>
        <w:t xml:space="preserve"> to </w:t>
      </w:r>
      <w:r w:rsidR="00EB534E">
        <w:rPr>
          <w:rFonts w:asciiTheme="minorHAnsi" w:hAnsiTheme="minorHAnsi"/>
        </w:rPr>
        <w:t>develop</w:t>
      </w:r>
      <w:r>
        <w:rPr>
          <w:rFonts w:asciiTheme="minorHAnsi" w:hAnsiTheme="minorHAnsi"/>
        </w:rPr>
        <w:t xml:space="preserve"> </w:t>
      </w:r>
      <w:r w:rsidR="00A660F4">
        <w:rPr>
          <w:rFonts w:asciiTheme="minorHAnsi" w:hAnsiTheme="minorHAnsi"/>
        </w:rPr>
        <w:t>which will allow multiple concurrent different type</w:t>
      </w:r>
      <w:r w:rsidR="00F443D4">
        <w:rPr>
          <w:rFonts w:asciiTheme="minorHAnsi" w:hAnsiTheme="minorHAnsi"/>
        </w:rPr>
        <w:t>s</w:t>
      </w:r>
      <w:r w:rsidR="00A660F4">
        <w:rPr>
          <w:rFonts w:asciiTheme="minorHAnsi" w:hAnsiTheme="minorHAnsi"/>
        </w:rPr>
        <w:t xml:space="preserve"> of users to access the system in or</w:t>
      </w:r>
      <w:r w:rsidR="00EB534E">
        <w:rPr>
          <w:rFonts w:asciiTheme="minorHAnsi" w:hAnsiTheme="minorHAnsi"/>
        </w:rPr>
        <w:t xml:space="preserve">der to see live analytical data in a </w:t>
      </w:r>
      <w:r w:rsidR="00EC1407">
        <w:rPr>
          <w:rFonts w:asciiTheme="minorHAnsi" w:hAnsiTheme="minorHAnsi"/>
        </w:rPr>
        <w:t xml:space="preserve">very </w:t>
      </w:r>
      <w:r w:rsidR="00EB534E">
        <w:rPr>
          <w:rFonts w:asciiTheme="minorHAnsi" w:hAnsiTheme="minorHAnsi"/>
        </w:rPr>
        <w:t>good graphical user interface</w:t>
      </w:r>
      <w:r w:rsidR="00F443D4">
        <w:rPr>
          <w:rFonts w:asciiTheme="minorHAnsi" w:hAnsiTheme="minorHAnsi"/>
        </w:rPr>
        <w:t xml:space="preserve"> </w:t>
      </w:r>
      <w:r w:rsidR="00EC1407">
        <w:rPr>
          <w:rFonts w:asciiTheme="minorHAnsi" w:hAnsiTheme="minorHAnsi"/>
        </w:rPr>
        <w:t>(GUI)</w:t>
      </w:r>
      <w:r w:rsidR="00EB534E">
        <w:rPr>
          <w:rFonts w:asciiTheme="minorHAnsi" w:hAnsiTheme="minorHAnsi"/>
        </w:rPr>
        <w:t>.</w:t>
      </w:r>
    </w:p>
    <w:p w14:paraId="36B2CCD7" w14:textId="77777777" w:rsidR="005375FB" w:rsidRDefault="005375FB" w:rsidP="0031566E">
      <w:pPr>
        <w:rPr>
          <w:rFonts w:asciiTheme="minorHAnsi" w:hAnsiTheme="minorHAnsi"/>
        </w:rPr>
      </w:pPr>
    </w:p>
    <w:p w14:paraId="046926C1" w14:textId="77777777" w:rsidR="00FC5D40" w:rsidRDefault="00FC5D40" w:rsidP="0031566E">
      <w:pPr>
        <w:rPr>
          <w:rFonts w:asciiTheme="minorHAnsi" w:hAnsiTheme="minorHAnsi"/>
        </w:rPr>
      </w:pPr>
    </w:p>
    <w:p w14:paraId="51007B00" w14:textId="77777777" w:rsidR="00FC5D40" w:rsidRDefault="00FC5D40" w:rsidP="0031566E">
      <w:pPr>
        <w:rPr>
          <w:rFonts w:asciiTheme="minorHAnsi" w:hAnsiTheme="minorHAnsi"/>
        </w:rPr>
      </w:pPr>
    </w:p>
    <w:p w14:paraId="1A7B9461" w14:textId="77777777" w:rsidR="00501739" w:rsidRDefault="00501739" w:rsidP="0031566E">
      <w:pPr>
        <w:rPr>
          <w:rFonts w:asciiTheme="minorHAnsi" w:hAnsiTheme="minorHAnsi"/>
        </w:rPr>
      </w:pPr>
    </w:p>
    <w:p w14:paraId="11F81DDD" w14:textId="77777777" w:rsidR="004C47A2" w:rsidRDefault="004C47A2" w:rsidP="0031566E">
      <w:pPr>
        <w:rPr>
          <w:rFonts w:asciiTheme="minorHAnsi" w:hAnsiTheme="minorHAnsi"/>
        </w:rPr>
      </w:pPr>
    </w:p>
    <w:p w14:paraId="769E6BD7" w14:textId="77777777" w:rsidR="004C47A2" w:rsidRDefault="004C47A2" w:rsidP="0031566E">
      <w:pPr>
        <w:rPr>
          <w:rFonts w:asciiTheme="minorHAnsi" w:hAnsiTheme="minorHAnsi"/>
        </w:rPr>
      </w:pPr>
    </w:p>
    <w:p w14:paraId="369C1F07" w14:textId="77777777" w:rsidR="005375FB" w:rsidRDefault="00501739" w:rsidP="005375FB">
      <w:pPr>
        <w:pStyle w:val="StyleHeading1h116ptAuto"/>
        <w:numPr>
          <w:ilvl w:val="0"/>
          <w:numId w:val="5"/>
        </w:numPr>
        <w:rPr>
          <w:lang w:val="en-US"/>
        </w:rPr>
      </w:pPr>
      <w:bookmarkStart w:id="8" w:name="_Toc513298947"/>
      <w:r>
        <w:rPr>
          <w:lang w:val="en-US"/>
        </w:rPr>
        <w:lastRenderedPageBreak/>
        <w:t>System Architecture</w:t>
      </w:r>
      <w:bookmarkEnd w:id="8"/>
    </w:p>
    <w:p w14:paraId="1E5F1634" w14:textId="77777777" w:rsidR="00DA6FCF" w:rsidRPr="001158EA" w:rsidRDefault="00C45934" w:rsidP="001158EA">
      <w:pPr>
        <w:pStyle w:val="Heading2"/>
        <w:numPr>
          <w:ilvl w:val="1"/>
          <w:numId w:val="5"/>
        </w:numPr>
      </w:pPr>
      <w:bookmarkStart w:id="9" w:name="_Toc513298948"/>
      <w:r>
        <w:t>End to End architecture</w:t>
      </w:r>
      <w:r w:rsidR="00B929E1">
        <w:t xml:space="preserve"> </w:t>
      </w:r>
      <w:r w:rsidR="00A9534C">
        <w:t xml:space="preserve">in </w:t>
      </w:r>
      <w:r w:rsidR="00B929E1">
        <w:t>diagram</w:t>
      </w:r>
      <w:bookmarkEnd w:id="9"/>
    </w:p>
    <w:p w14:paraId="40E38762" w14:textId="3D4FED3D" w:rsidR="006F1668" w:rsidRDefault="009C1C7D" w:rsidP="006F1668">
      <w:pPr>
        <w:rPr>
          <w:lang w:val="en-GB" w:bidi="ar-SA"/>
        </w:rPr>
      </w:pPr>
      <w:r>
        <w:rPr>
          <w:noProof/>
          <w:lang w:val="en-GB" w:bidi="ar-SA"/>
        </w:rPr>
        <w:drawing>
          <wp:inline distT="0" distB="0" distL="0" distR="0" wp14:anchorId="3E4D0983" wp14:editId="44F40A3B">
            <wp:extent cx="5227235" cy="473897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ghLevelDesignOverview (6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75" cy="474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0CE" w14:textId="77777777" w:rsidR="0086646F" w:rsidRDefault="0086646F" w:rsidP="006F1668">
      <w:pPr>
        <w:rPr>
          <w:lang w:val="en-GB" w:bidi="ar-SA"/>
        </w:rPr>
      </w:pPr>
    </w:p>
    <w:p w14:paraId="2DD3669C" w14:textId="77777777" w:rsidR="0086646F" w:rsidRDefault="0086646F" w:rsidP="006F1668">
      <w:pPr>
        <w:rPr>
          <w:lang w:val="en-GB" w:bidi="ar-SA"/>
        </w:rPr>
      </w:pPr>
    </w:p>
    <w:p w14:paraId="2214273F" w14:textId="77777777" w:rsidR="0086646F" w:rsidRDefault="0086646F" w:rsidP="006F1668">
      <w:pPr>
        <w:rPr>
          <w:lang w:val="en-GB" w:bidi="ar-SA"/>
        </w:rPr>
      </w:pPr>
    </w:p>
    <w:p w14:paraId="7A3254AE" w14:textId="77777777" w:rsidR="0086646F" w:rsidRDefault="0086646F" w:rsidP="006F1668">
      <w:pPr>
        <w:rPr>
          <w:lang w:val="en-GB" w:bidi="ar-SA"/>
        </w:rPr>
      </w:pPr>
    </w:p>
    <w:p w14:paraId="77E78B46" w14:textId="77777777" w:rsidR="0086646F" w:rsidRDefault="0086646F" w:rsidP="006F1668">
      <w:pPr>
        <w:rPr>
          <w:lang w:val="en-GB" w:bidi="ar-SA"/>
        </w:rPr>
      </w:pPr>
    </w:p>
    <w:p w14:paraId="08D6E436" w14:textId="77777777" w:rsidR="0086646F" w:rsidRDefault="0086646F" w:rsidP="006F1668">
      <w:pPr>
        <w:rPr>
          <w:lang w:val="en-GB" w:bidi="ar-SA"/>
        </w:rPr>
      </w:pPr>
    </w:p>
    <w:p w14:paraId="36FD8EC2" w14:textId="77777777" w:rsidR="0086646F" w:rsidRDefault="0086646F" w:rsidP="006F1668">
      <w:pPr>
        <w:rPr>
          <w:lang w:val="en-GB" w:bidi="ar-SA"/>
        </w:rPr>
      </w:pPr>
    </w:p>
    <w:p w14:paraId="385A8996" w14:textId="77777777" w:rsidR="0086646F" w:rsidRDefault="0086646F" w:rsidP="006F1668">
      <w:pPr>
        <w:rPr>
          <w:lang w:val="en-GB" w:bidi="ar-SA"/>
        </w:rPr>
      </w:pPr>
    </w:p>
    <w:p w14:paraId="045D028F" w14:textId="77777777" w:rsidR="0086646F" w:rsidRDefault="0086646F" w:rsidP="006F1668">
      <w:pPr>
        <w:rPr>
          <w:lang w:val="en-GB" w:bidi="ar-SA"/>
        </w:rPr>
      </w:pPr>
    </w:p>
    <w:p w14:paraId="7F37CADD" w14:textId="77777777" w:rsidR="0086646F" w:rsidRDefault="0086646F" w:rsidP="006F1668">
      <w:pPr>
        <w:rPr>
          <w:lang w:val="en-GB" w:bidi="ar-SA"/>
        </w:rPr>
      </w:pPr>
    </w:p>
    <w:p w14:paraId="1A6E72DA" w14:textId="77777777" w:rsidR="0086646F" w:rsidRDefault="0086646F" w:rsidP="006F1668">
      <w:pPr>
        <w:rPr>
          <w:lang w:val="en-GB" w:bidi="ar-SA"/>
        </w:rPr>
      </w:pPr>
    </w:p>
    <w:p w14:paraId="1A38E4B2" w14:textId="77777777" w:rsidR="0086646F" w:rsidRDefault="0086646F" w:rsidP="006F1668">
      <w:pPr>
        <w:rPr>
          <w:lang w:val="en-GB" w:bidi="ar-SA"/>
        </w:rPr>
      </w:pPr>
    </w:p>
    <w:p w14:paraId="13AA4FCB" w14:textId="77777777" w:rsidR="0086646F" w:rsidRDefault="0086646F" w:rsidP="006F1668">
      <w:pPr>
        <w:rPr>
          <w:lang w:val="en-GB" w:bidi="ar-SA"/>
        </w:rPr>
      </w:pPr>
    </w:p>
    <w:p w14:paraId="07C3CB08" w14:textId="77777777" w:rsidR="00834A0E" w:rsidRDefault="00D4395B" w:rsidP="006648B8">
      <w:pPr>
        <w:pStyle w:val="Heading2"/>
        <w:numPr>
          <w:ilvl w:val="1"/>
          <w:numId w:val="5"/>
        </w:numPr>
      </w:pPr>
      <w:bookmarkStart w:id="10" w:name="_Toc513298949"/>
      <w:r>
        <w:lastRenderedPageBreak/>
        <w:t>Multitier Architecture</w:t>
      </w:r>
      <w:bookmarkEnd w:id="10"/>
    </w:p>
    <w:p w14:paraId="7D50B2CA" w14:textId="77777777" w:rsidR="00060F7F" w:rsidRPr="00060F7F" w:rsidRDefault="00060F7F" w:rsidP="00EB0AF7">
      <w:pPr>
        <w:jc w:val="both"/>
        <w:rPr>
          <w:rFonts w:eastAsiaTheme="minorHAnsi"/>
          <w:lang w:val="en-GB" w:bidi="ar-SA"/>
        </w:rPr>
      </w:pPr>
    </w:p>
    <w:p w14:paraId="1BE7FB20" w14:textId="47AA8E09" w:rsidR="00D4395B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Presentation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the web application will be implemented </w:t>
      </w:r>
      <w:r w:rsidR="000C06BA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in React platform.</w:t>
      </w:r>
    </w:p>
    <w:p w14:paraId="2D99CB53" w14:textId="77777777" w:rsidR="006648B8" w:rsidRDefault="006648B8" w:rsidP="00EB0AF7">
      <w:pPr>
        <w:pStyle w:val="ListParagraph"/>
        <w:widowControl/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019FAAF" w14:textId="77777777" w:rsidR="006648B8" w:rsidRDefault="00D4395B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Business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: Java back-end application which has business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process handlings and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expose 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 xml:space="preserve">as 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REST web service</w:t>
      </w:r>
      <w:r w:rsidR="007F28FD"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s.</w:t>
      </w:r>
    </w:p>
    <w:p w14:paraId="7FB2C2A5" w14:textId="77777777" w:rsidR="006648B8" w:rsidRPr="006648B8" w:rsidRDefault="006648B8" w:rsidP="00EB0AF7">
      <w:pPr>
        <w:pStyle w:val="ListParagraph"/>
        <w:jc w:val="both"/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</w:pPr>
    </w:p>
    <w:p w14:paraId="07E22131" w14:textId="77777777" w:rsidR="00BD37ED" w:rsidRPr="00BD37ED" w:rsidRDefault="007F28FD" w:rsidP="00EB0AF7">
      <w:pPr>
        <w:pStyle w:val="ListParagraph"/>
        <w:widowControl/>
        <w:numPr>
          <w:ilvl w:val="0"/>
          <w:numId w:val="19"/>
        </w:numPr>
        <w:suppressAutoHyphens w:val="0"/>
        <w:autoSpaceDE w:val="0"/>
        <w:autoSpaceDN w:val="0"/>
        <w:adjustRightInd w:val="0"/>
        <w:spacing w:after="240" w:line="320" w:lineRule="atLeast"/>
        <w:jc w:val="both"/>
      </w:pPr>
      <w:r w:rsidRPr="006648B8">
        <w:rPr>
          <w:rFonts w:asciiTheme="minorHAnsi" w:eastAsiaTheme="minorHAnsi" w:hAnsiTheme="minorHAnsi" w:cs="Times"/>
          <w:b/>
          <w:bCs/>
          <w:color w:val="000000"/>
          <w:kern w:val="0"/>
          <w:lang w:val="en-US" w:eastAsia="en-US" w:bidi="my-MM"/>
        </w:rPr>
        <w:t>Data access Layer</w:t>
      </w:r>
      <w:r>
        <w:rPr>
          <w:rFonts w:asciiTheme="minorHAnsi" w:eastAsiaTheme="minorHAnsi" w:hAnsiTheme="minorHAnsi" w:cs="Times"/>
          <w:color w:val="000000"/>
          <w:kern w:val="0"/>
          <w:lang w:val="en-US" w:eastAsia="en-US" w:bidi="my-MM"/>
        </w:rPr>
        <w:t>: will be implemented using JDBC with DAO pattern.</w:t>
      </w:r>
    </w:p>
    <w:p w14:paraId="09200FA0" w14:textId="77777777" w:rsidR="006F1668" w:rsidRDefault="006F1668" w:rsidP="00BD37ED">
      <w:pPr>
        <w:autoSpaceDE w:val="0"/>
        <w:autoSpaceDN w:val="0"/>
        <w:adjustRightInd w:val="0"/>
        <w:spacing w:after="240" w:line="320" w:lineRule="atLeast"/>
      </w:pPr>
    </w:p>
    <w:p w14:paraId="2E0410CB" w14:textId="77777777" w:rsidR="005747B4" w:rsidRDefault="005747B4" w:rsidP="00BD37ED">
      <w:pPr>
        <w:autoSpaceDE w:val="0"/>
        <w:autoSpaceDN w:val="0"/>
        <w:adjustRightInd w:val="0"/>
        <w:spacing w:after="240" w:line="320" w:lineRule="atLeast"/>
      </w:pPr>
    </w:p>
    <w:p w14:paraId="6D0500E7" w14:textId="77777777" w:rsidR="00834A0E" w:rsidRPr="005747B4" w:rsidRDefault="0056156C" w:rsidP="00834A0E">
      <w:pPr>
        <w:pStyle w:val="Heading2"/>
        <w:numPr>
          <w:ilvl w:val="1"/>
          <w:numId w:val="5"/>
        </w:numPr>
      </w:pPr>
      <w:bookmarkStart w:id="11" w:name="_Toc513298950"/>
      <w:r>
        <w:t>Technolog</w:t>
      </w:r>
      <w:r w:rsidR="008C2370">
        <w:t>ies</w:t>
      </w:r>
      <w:bookmarkEnd w:id="11"/>
    </w:p>
    <w:p w14:paraId="740090DB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2" w:name="_Toc513298951"/>
      <w:r>
        <w:t>AWS IoT</w:t>
      </w:r>
      <w:bookmarkEnd w:id="12"/>
    </w:p>
    <w:p w14:paraId="54C213F9" w14:textId="64631AC4" w:rsidR="00CC0CEC" w:rsidRDefault="00A70097" w:rsidP="00060F7F">
      <w:pPr>
        <w:ind w:left="720"/>
        <w:jc w:val="both"/>
        <w:rPr>
          <w:rFonts w:asciiTheme="minorHAnsi" w:hAnsiTheme="minorHAnsi"/>
          <w:lang w:val="en-GB" w:bidi="ar-SA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Web Services </w:t>
      </w:r>
      <w:r>
        <w:rPr>
          <w:rFonts w:asciiTheme="minorHAnsi" w:hAnsiTheme="minorHAnsi"/>
          <w:color w:val="000000" w:themeColor="text1"/>
          <w:shd w:val="clear" w:color="auto" w:fill="FFFFFF"/>
        </w:rPr>
        <w:t>(</w:t>
      </w:r>
      <w:r w:rsidR="00060F7F">
        <w:rPr>
          <w:rFonts w:asciiTheme="minorHAnsi" w:hAnsiTheme="minorHAnsi"/>
          <w:lang w:val="en-GB" w:bidi="ar-SA"/>
        </w:rPr>
        <w:t>AWS</w:t>
      </w:r>
      <w:r>
        <w:rPr>
          <w:rFonts w:asciiTheme="minorHAnsi" w:hAnsiTheme="minorHAnsi"/>
          <w:lang w:val="en-GB" w:bidi="ar-SA"/>
        </w:rPr>
        <w:t>)</w:t>
      </w:r>
      <w:r w:rsidR="00060F7F">
        <w:rPr>
          <w:rFonts w:asciiTheme="minorHAnsi" w:hAnsiTheme="minorHAnsi"/>
          <w:lang w:val="en-GB" w:bidi="ar-SA"/>
        </w:rPr>
        <w:t xml:space="preserve"> IoT service will be deployed in</w:t>
      </w:r>
      <w:r w:rsidR="00CC0CEC">
        <w:rPr>
          <w:rFonts w:asciiTheme="minorHAnsi" w:hAnsiTheme="minorHAnsi"/>
          <w:lang w:val="en-GB" w:bidi="ar-SA"/>
        </w:rPr>
        <w:t xml:space="preserve"> o</w:t>
      </w:r>
      <w:r w:rsidR="00060F7F">
        <w:rPr>
          <w:rFonts w:asciiTheme="minorHAnsi" w:hAnsiTheme="minorHAnsi"/>
          <w:lang w:val="en-GB" w:bidi="ar-SA"/>
        </w:rPr>
        <w:t xml:space="preserve">rder to get data from the client’s IoT devices to AWS cloud for data </w:t>
      </w:r>
      <w:r w:rsidR="000C06BA">
        <w:rPr>
          <w:rFonts w:asciiTheme="minorHAnsi" w:hAnsiTheme="minorHAnsi"/>
          <w:lang w:val="en-GB" w:bidi="ar-SA"/>
        </w:rPr>
        <w:t>storage in</w:t>
      </w:r>
      <w:r w:rsidR="00060F7F">
        <w:rPr>
          <w:rFonts w:asciiTheme="minorHAnsi" w:hAnsiTheme="minorHAnsi"/>
          <w:lang w:val="en-GB" w:bidi="ar-SA"/>
        </w:rPr>
        <w:t xml:space="preserve"> </w:t>
      </w:r>
      <w:r w:rsidR="000C06BA">
        <w:rPr>
          <w:rFonts w:asciiTheme="minorHAnsi" w:hAnsiTheme="minorHAnsi"/>
          <w:lang w:val="en-GB" w:bidi="ar-SA"/>
        </w:rPr>
        <w:t>Amazon S3</w:t>
      </w:r>
      <w:r w:rsidR="00060F7F">
        <w:rPr>
          <w:rFonts w:asciiTheme="minorHAnsi" w:hAnsiTheme="minorHAnsi"/>
          <w:lang w:val="en-GB" w:bidi="ar-SA"/>
        </w:rPr>
        <w:t xml:space="preserve"> and further data processing in a secure way.</w:t>
      </w:r>
    </w:p>
    <w:p w14:paraId="34851F62" w14:textId="77777777" w:rsidR="00060F7F" w:rsidRPr="00CC0CEC" w:rsidRDefault="00060F7F" w:rsidP="00060F7F">
      <w:pPr>
        <w:rPr>
          <w:rFonts w:asciiTheme="minorHAnsi" w:hAnsiTheme="minorHAnsi"/>
          <w:lang w:val="en-GB" w:bidi="ar-SA"/>
        </w:rPr>
      </w:pPr>
    </w:p>
    <w:p w14:paraId="7211C9F7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3" w:name="_Toc513298952"/>
      <w:r>
        <w:t>AWS Lambda</w:t>
      </w:r>
      <w:bookmarkEnd w:id="13"/>
    </w:p>
    <w:p w14:paraId="02EF4FB1" w14:textId="610955B8" w:rsidR="002F17E1" w:rsidRPr="002F17E1" w:rsidRDefault="002F17E1" w:rsidP="002F17E1">
      <w:pPr>
        <w:ind w:left="720"/>
        <w:jc w:val="both"/>
      </w:pPr>
      <w:r>
        <w:rPr>
          <w:rFonts w:asciiTheme="minorHAnsi" w:hAnsiTheme="minorHAnsi"/>
          <w:lang w:val="en-GB" w:bidi="ar-SA"/>
        </w:rPr>
        <w:t>The AWS Lambda service is capable to take care of all the system’s administrative activities including operating system, scaling, code monitoring and logging.</w:t>
      </w:r>
    </w:p>
    <w:p w14:paraId="357C75AB" w14:textId="38881464" w:rsidR="002F17E1" w:rsidRDefault="0031369B" w:rsidP="005A1E80">
      <w:pPr>
        <w:ind w:left="720"/>
        <w:jc w:val="both"/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  <w:lang w:val="en-GB" w:bidi="ar-SA"/>
        </w:rPr>
        <w:t xml:space="preserve">The powerful Lambda service is </w:t>
      </w:r>
      <w:r w:rsidR="002F17E1">
        <w:rPr>
          <w:rFonts w:asciiTheme="minorHAnsi" w:hAnsiTheme="minorHAnsi"/>
          <w:lang w:val="en-GB" w:bidi="ar-SA"/>
        </w:rPr>
        <w:t xml:space="preserve">thus </w:t>
      </w:r>
      <w:r>
        <w:rPr>
          <w:rFonts w:asciiTheme="minorHAnsi" w:hAnsiTheme="minorHAnsi"/>
          <w:lang w:val="en-GB" w:bidi="ar-SA"/>
        </w:rPr>
        <w:t xml:space="preserve">chosen to </w:t>
      </w:r>
      <w:r w:rsidR="00AC02A8">
        <w:rPr>
          <w:rFonts w:asciiTheme="minorHAnsi" w:hAnsiTheme="minorHAnsi"/>
          <w:lang w:val="en-GB" w:bidi="ar-SA"/>
        </w:rPr>
        <w:t>persist</w:t>
      </w:r>
      <w:r>
        <w:rPr>
          <w:rFonts w:asciiTheme="minorHAnsi" w:hAnsiTheme="minorHAnsi"/>
          <w:lang w:val="en-GB" w:bidi="ar-SA"/>
        </w:rPr>
        <w:t xml:space="preserve"> the raw data from </w:t>
      </w:r>
      <w:r w:rsidR="00130A76">
        <w:rPr>
          <w:rFonts w:asciiTheme="minorHAnsi" w:hAnsiTheme="minorHAnsi"/>
          <w:lang w:val="en-GB" w:bidi="ar-SA"/>
        </w:rPr>
        <w:t xml:space="preserve">the </w:t>
      </w:r>
      <w:r>
        <w:rPr>
          <w:rFonts w:asciiTheme="minorHAnsi" w:hAnsiTheme="minorHAnsi"/>
          <w:lang w:val="en-GB" w:bidi="ar-SA"/>
        </w:rPr>
        <w:t xml:space="preserve">IoT devices to </w:t>
      </w:r>
      <w:r w:rsidR="000C06BA">
        <w:rPr>
          <w:rFonts w:asciiTheme="minorHAnsi" w:hAnsiTheme="minorHAnsi"/>
          <w:lang w:val="en-GB" w:bidi="ar-SA"/>
        </w:rPr>
        <w:t xml:space="preserve">S3 and compute to structure </w:t>
      </w:r>
      <w:r>
        <w:rPr>
          <w:rFonts w:asciiTheme="minorHAnsi" w:hAnsiTheme="minorHAnsi"/>
          <w:lang w:val="en-GB" w:bidi="ar-SA"/>
        </w:rPr>
        <w:t>data for the client web browsers for</w:t>
      </w:r>
      <w:r w:rsidR="004A4424">
        <w:rPr>
          <w:rFonts w:asciiTheme="minorHAnsi" w:hAnsiTheme="minorHAnsi"/>
          <w:lang w:val="en-GB" w:bidi="ar-SA"/>
        </w:rPr>
        <w:t xml:space="preserve"> displaying purpose.</w:t>
      </w:r>
      <w:r w:rsidR="00130A76">
        <w:rPr>
          <w:rFonts w:asciiTheme="minorHAnsi" w:hAnsiTheme="minorHAnsi"/>
          <w:lang w:val="en-GB" w:bidi="ar-SA"/>
        </w:rPr>
        <w:t xml:space="preserve"> </w:t>
      </w:r>
      <w:r w:rsidR="002F17E1">
        <w:rPr>
          <w:rFonts w:asciiTheme="minorHAnsi" w:hAnsiTheme="minorHAnsi"/>
          <w:lang w:val="en-GB" w:bidi="ar-SA"/>
        </w:rPr>
        <w:t>The lambda functions will be in charge of persisting structured data to DynamoDB and publishing to IoT MQTT broker</w:t>
      </w:r>
      <w:r w:rsidR="000C06BA">
        <w:rPr>
          <w:rFonts w:asciiTheme="minorHAnsi" w:hAnsiTheme="minorHAnsi"/>
          <w:lang w:val="en-GB" w:bidi="ar-SA"/>
        </w:rPr>
        <w:t xml:space="preserve">. </w:t>
      </w:r>
    </w:p>
    <w:p w14:paraId="0FF8D848" w14:textId="77777777" w:rsidR="00BF4FB2" w:rsidRPr="00BF4FB2" w:rsidRDefault="00BF4FB2" w:rsidP="005A1E80">
      <w:pPr>
        <w:rPr>
          <w:rFonts w:asciiTheme="minorHAnsi" w:hAnsiTheme="minorHAnsi"/>
          <w:lang w:val="en-GB" w:bidi="ar-SA"/>
        </w:rPr>
      </w:pPr>
    </w:p>
    <w:p w14:paraId="588E0AFC" w14:textId="77777777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4" w:name="_Toc513298953"/>
      <w:r>
        <w:t>Dyna</w:t>
      </w:r>
      <w:r w:rsidR="00CC0CEC">
        <w:t>mo</w:t>
      </w:r>
      <w:r>
        <w:t>DB</w:t>
      </w:r>
      <w:bookmarkEnd w:id="14"/>
    </w:p>
    <w:p w14:paraId="5C4854AA" w14:textId="5C382A54" w:rsidR="00B8625E" w:rsidRPr="00B8625E" w:rsidRDefault="00B8625E" w:rsidP="00126912">
      <w:pPr>
        <w:ind w:left="720"/>
        <w:jc w:val="both"/>
        <w:rPr>
          <w:rFonts w:asciiTheme="minorHAnsi" w:hAnsiTheme="minorHAnsi"/>
          <w:lang w:val="en-GB" w:bidi="ar-SA"/>
        </w:rPr>
      </w:pPr>
      <w:r w:rsidRPr="00B8625E">
        <w:rPr>
          <w:rFonts w:asciiTheme="minorHAnsi" w:hAnsiTheme="minorHAnsi"/>
          <w:lang w:val="en-GB" w:bidi="ar-SA"/>
        </w:rPr>
        <w:t>In the vision of fully managed cloud database which is fast and flexible NoSql database service appl</w:t>
      </w:r>
      <w:r w:rsidR="002F17E1">
        <w:rPr>
          <w:rFonts w:asciiTheme="minorHAnsi" w:hAnsiTheme="minorHAnsi"/>
          <w:lang w:val="en-GB" w:bidi="ar-SA"/>
        </w:rPr>
        <w:t xml:space="preserve">ication, the Amazon DynamoDB will be deployed </w:t>
      </w:r>
      <w:r w:rsidRPr="00B8625E">
        <w:rPr>
          <w:rFonts w:asciiTheme="minorHAnsi" w:hAnsiTheme="minorHAnsi"/>
          <w:lang w:val="en-GB" w:bidi="ar-SA"/>
        </w:rPr>
        <w:t xml:space="preserve">to persist structured data </w:t>
      </w:r>
      <w:r w:rsidR="002F17E1">
        <w:rPr>
          <w:rFonts w:asciiTheme="minorHAnsi" w:hAnsiTheme="minorHAnsi"/>
          <w:lang w:val="en-GB" w:bidi="ar-SA"/>
        </w:rPr>
        <w:t>which is analysed by Lambda function.</w:t>
      </w:r>
    </w:p>
    <w:p w14:paraId="5DE4E5E8" w14:textId="77777777" w:rsidR="00B8625E" w:rsidRPr="00B8625E" w:rsidRDefault="00B8625E" w:rsidP="00B8625E">
      <w:pPr>
        <w:ind w:left="720"/>
        <w:rPr>
          <w:lang w:val="en-GB" w:bidi="ar-SA"/>
        </w:rPr>
      </w:pPr>
    </w:p>
    <w:p w14:paraId="3154E18E" w14:textId="42305733" w:rsidR="00AA210F" w:rsidRDefault="00F63B46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5" w:name="_Toc513298954"/>
      <w:r>
        <w:t>AWS S3</w:t>
      </w:r>
      <w:bookmarkEnd w:id="15"/>
    </w:p>
    <w:p w14:paraId="3A9F76BE" w14:textId="69605CBB" w:rsidR="00F63B46" w:rsidRPr="002D3D3C" w:rsidRDefault="00F63B46" w:rsidP="002D3D3C">
      <w:pPr>
        <w:ind w:left="720"/>
        <w:jc w:val="both"/>
        <w:rPr>
          <w:rFonts w:asciiTheme="minorHAnsi" w:hAnsiTheme="minorHAnsi"/>
        </w:rPr>
      </w:pPr>
      <w:r w:rsidRPr="00B537CD">
        <w:rPr>
          <w:rFonts w:asciiTheme="minorHAnsi" w:hAnsiTheme="minorHAnsi"/>
          <w:color w:val="232F3E"/>
        </w:rPr>
        <w:t>Amazon S3 is </w:t>
      </w:r>
      <w:r w:rsidRPr="00B537CD">
        <w:rPr>
          <w:rFonts w:asciiTheme="minorHAnsi" w:hAnsiTheme="minorHAnsi"/>
        </w:rPr>
        <w:t xml:space="preserve">object storage </w:t>
      </w:r>
      <w:r w:rsidRPr="00B537CD">
        <w:rPr>
          <w:rFonts w:asciiTheme="minorHAnsi" w:hAnsiTheme="minorHAnsi"/>
          <w:color w:val="232F3E"/>
        </w:rPr>
        <w:t>built to store and retrieve any amount of data from anywhere</w:t>
      </w:r>
      <w:r w:rsidR="00B537CD" w:rsidRPr="00B537CD">
        <w:rPr>
          <w:rFonts w:asciiTheme="minorHAnsi" w:hAnsiTheme="minorHAnsi"/>
          <w:color w:val="232F3E"/>
        </w:rPr>
        <w:t> – web sites and mobile apps, corporate applications, and data from IoT sensors or devices</w:t>
      </w:r>
      <w:r w:rsidR="002D3D3C">
        <w:rPr>
          <w:rFonts w:asciiTheme="minorHAnsi" w:hAnsiTheme="minorHAnsi"/>
          <w:color w:val="232F3E"/>
        </w:rPr>
        <w:t xml:space="preserve">. It has the </w:t>
      </w:r>
      <w:r w:rsidR="002D3D3C" w:rsidRPr="002D3D3C">
        <w:rPr>
          <w:rFonts w:asciiTheme="minorHAnsi" w:hAnsiTheme="minorHAnsi"/>
          <w:color w:val="232F3E"/>
        </w:rPr>
        <w:t>ability to simply and securely collect, store, and analyze their data at a massive scale</w:t>
      </w:r>
      <w:r w:rsidR="002D3D3C">
        <w:rPr>
          <w:rFonts w:asciiTheme="minorHAnsi" w:hAnsiTheme="minorHAnsi"/>
          <w:color w:val="232F3E"/>
        </w:rPr>
        <w:t>. The system will deploy S3 storage in order to cover the massive data load from IoT devices.</w:t>
      </w:r>
    </w:p>
    <w:p w14:paraId="491FD051" w14:textId="5A89F815" w:rsidR="00881D75" w:rsidRDefault="00881D75" w:rsidP="00126912">
      <w:pPr>
        <w:ind w:left="720"/>
        <w:jc w:val="both"/>
        <w:rPr>
          <w:rFonts w:asciiTheme="minorHAnsi" w:hAnsiTheme="minorHAnsi"/>
          <w:lang w:val="en-GB" w:bidi="ar-SA"/>
        </w:rPr>
      </w:pPr>
    </w:p>
    <w:p w14:paraId="4C872D7F" w14:textId="77777777" w:rsidR="00F63B46" w:rsidRDefault="00F63B46" w:rsidP="00F63B46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6" w:name="_Toc513298955"/>
      <w:r>
        <w:t>AWS Kinesis</w:t>
      </w:r>
      <w:bookmarkEnd w:id="16"/>
    </w:p>
    <w:p w14:paraId="115C4EF1" w14:textId="4214FC90" w:rsidR="00F63B46" w:rsidRPr="00F63B46" w:rsidRDefault="00F63B46" w:rsidP="00F63B46">
      <w:pPr>
        <w:pStyle w:val="ListParagraph"/>
        <w:jc w:val="both"/>
        <w:rPr>
          <w:rFonts w:asciiTheme="minorHAnsi" w:hAnsiTheme="minorHAnsi"/>
          <w:szCs w:val="24"/>
        </w:rPr>
      </w:pPr>
      <w:r w:rsidRPr="00F63B46">
        <w:rPr>
          <w:rFonts w:asciiTheme="minorHAnsi" w:hAnsiTheme="minorHAnsi"/>
          <w:color w:val="333333"/>
        </w:rPr>
        <w:t xml:space="preserve">Amazon Kinesis enables </w:t>
      </w:r>
      <w:r>
        <w:rPr>
          <w:rFonts w:asciiTheme="minorHAnsi" w:hAnsiTheme="minorHAnsi"/>
          <w:color w:val="333333"/>
        </w:rPr>
        <w:t xml:space="preserve">the system </w:t>
      </w:r>
      <w:r w:rsidRPr="00F63B46">
        <w:rPr>
          <w:rFonts w:asciiTheme="minorHAnsi" w:hAnsiTheme="minorHAnsi"/>
          <w:color w:val="333333"/>
        </w:rPr>
        <w:t>to process and analyse data as it arrives and</w:t>
      </w:r>
      <w:r w:rsidR="002D3D3C">
        <w:rPr>
          <w:rFonts w:asciiTheme="minorHAnsi" w:hAnsiTheme="minorHAnsi"/>
          <w:color w:val="333333"/>
        </w:rPr>
        <w:t xml:space="preserve"> responds </w:t>
      </w:r>
      <w:r w:rsidRPr="00F63B46">
        <w:rPr>
          <w:rFonts w:asciiTheme="minorHAnsi" w:hAnsiTheme="minorHAnsi"/>
          <w:color w:val="333333"/>
        </w:rPr>
        <w:t>instantly instead of having to wait until all your data is collected before the processing can begin.</w:t>
      </w:r>
    </w:p>
    <w:p w14:paraId="3FD5D4C8" w14:textId="553A410A" w:rsidR="00A70097" w:rsidRPr="00126912" w:rsidRDefault="00A70097" w:rsidP="009468AD">
      <w:pPr>
        <w:jc w:val="both"/>
        <w:rPr>
          <w:rFonts w:asciiTheme="minorHAnsi" w:hAnsiTheme="minorHAnsi"/>
          <w:lang w:val="en-GB" w:bidi="ar-SA"/>
        </w:rPr>
      </w:pPr>
    </w:p>
    <w:p w14:paraId="0950C3B1" w14:textId="39F0B022" w:rsidR="00AA210F" w:rsidRDefault="00AA210F" w:rsidP="00AA210F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7" w:name="_Toc513298956"/>
      <w:r>
        <w:t xml:space="preserve">AWS </w:t>
      </w:r>
      <w:r w:rsidR="005F3143">
        <w:t>EC2</w:t>
      </w:r>
      <w:bookmarkEnd w:id="17"/>
    </w:p>
    <w:p w14:paraId="7A701844" w14:textId="4906B229" w:rsidR="00A70097" w:rsidRPr="00A70097" w:rsidRDefault="00A70097" w:rsidP="00A70097">
      <w:pPr>
        <w:pStyle w:val="ListParagraph"/>
        <w:jc w:val="both"/>
        <w:rPr>
          <w:rFonts w:asciiTheme="minorHAnsi" w:hAnsiTheme="minorHAnsi"/>
          <w:color w:val="000000" w:themeColor="text1"/>
          <w:szCs w:val="24"/>
        </w:rPr>
      </w:pP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Amazon Elastic Compute Cloud (Amazon EC2) provides scalable computing capacity in the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AWS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cloud. Using Amazon EC2 eliminates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the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need to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invest in hardware up front, so the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develop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ment and deployment of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applications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 xml:space="preserve">will be 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faster. 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It also allows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</w:t>
      </w:r>
      <w:r w:rsidR="002D27DB">
        <w:rPr>
          <w:rFonts w:asciiTheme="minorHAnsi" w:hAnsiTheme="minorHAnsi"/>
          <w:color w:val="000000" w:themeColor="text1"/>
          <w:shd w:val="clear" w:color="auto" w:fill="FFFFFF"/>
        </w:rPr>
        <w:t>to launch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 xml:space="preserve"> as many or as few virtual servers as need</w:t>
      </w:r>
      <w:r w:rsidR="008301A9">
        <w:rPr>
          <w:rFonts w:asciiTheme="minorHAnsi" w:hAnsiTheme="minorHAnsi"/>
          <w:color w:val="000000" w:themeColor="text1"/>
          <w:shd w:val="clear" w:color="auto" w:fill="FFFFFF"/>
        </w:rPr>
        <w:t>ed</w:t>
      </w:r>
      <w:r w:rsidRPr="00A70097">
        <w:rPr>
          <w:rFonts w:asciiTheme="minorHAnsi" w:hAnsiTheme="minorHAnsi"/>
          <w:color w:val="000000" w:themeColor="text1"/>
          <w:shd w:val="clear" w:color="auto" w:fill="FFFFFF"/>
        </w:rPr>
        <w:t>, configure security and networking, and manage storage.</w:t>
      </w:r>
    </w:p>
    <w:p w14:paraId="395FE708" w14:textId="77777777" w:rsidR="00881D75" w:rsidRPr="00881D75" w:rsidRDefault="00881D75" w:rsidP="00881D75">
      <w:pPr>
        <w:rPr>
          <w:lang w:val="en-GB" w:bidi="ar-SA"/>
        </w:rPr>
      </w:pPr>
    </w:p>
    <w:p w14:paraId="2F2F0156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8" w:name="_Toc513298957"/>
      <w:r>
        <w:t>Backend Web-Service API</w:t>
      </w:r>
      <w:bookmarkEnd w:id="18"/>
    </w:p>
    <w:p w14:paraId="39531B81" w14:textId="68532F63" w:rsidR="00AA210F" w:rsidRPr="00AA210F" w:rsidRDefault="00AA210F" w:rsidP="00D4395B">
      <w:pPr>
        <w:ind w:left="720"/>
        <w:jc w:val="both"/>
        <w:rPr>
          <w:lang w:val="en-GB" w:bidi="ar-SA"/>
        </w:rPr>
      </w:pPr>
      <w:r>
        <w:rPr>
          <w:rFonts w:asciiTheme="minorHAnsi" w:hAnsiTheme="minorHAnsi"/>
        </w:rPr>
        <w:t>Java web application</w:t>
      </w:r>
      <w:r w:rsidR="004405A4">
        <w:rPr>
          <w:rFonts w:asciiTheme="minorHAnsi" w:hAnsiTheme="minorHAnsi"/>
        </w:rPr>
        <w:t xml:space="preserve"> using Spring Boot </w:t>
      </w:r>
      <w:r w:rsidR="009A4A89">
        <w:rPr>
          <w:rFonts w:asciiTheme="minorHAnsi" w:hAnsiTheme="minorHAnsi"/>
        </w:rPr>
        <w:t xml:space="preserve">will perform business logic and </w:t>
      </w:r>
      <w:r>
        <w:rPr>
          <w:rFonts w:asciiTheme="minorHAnsi" w:hAnsiTheme="minorHAnsi"/>
        </w:rPr>
        <w:t>create, update, delete and retrieve from Dynamo DB.</w:t>
      </w:r>
      <w:r w:rsidR="00D4395B">
        <w:rPr>
          <w:rFonts w:asciiTheme="minorHAnsi" w:hAnsiTheme="minorHAnsi"/>
        </w:rPr>
        <w:t xml:space="preserve"> </w:t>
      </w:r>
      <w:r w:rsidR="009A4A89">
        <w:rPr>
          <w:rFonts w:asciiTheme="minorHAnsi" w:hAnsiTheme="minorHAnsi"/>
        </w:rPr>
        <w:t>The app will expose the business serv</w:t>
      </w:r>
      <w:r w:rsidR="00A041F6">
        <w:rPr>
          <w:rFonts w:asciiTheme="minorHAnsi" w:hAnsiTheme="minorHAnsi"/>
        </w:rPr>
        <w:t>ices as REST web services API</w:t>
      </w:r>
      <w:r w:rsidR="00D4395B">
        <w:rPr>
          <w:rFonts w:asciiTheme="minorHAnsi" w:hAnsiTheme="minorHAnsi"/>
        </w:rPr>
        <w:t>.</w:t>
      </w:r>
    </w:p>
    <w:p w14:paraId="445306D8" w14:textId="77777777" w:rsidR="00AA210F" w:rsidRPr="00AA210F" w:rsidRDefault="00AA210F" w:rsidP="00AA210F">
      <w:pPr>
        <w:rPr>
          <w:lang w:val="en-GB" w:bidi="ar-SA"/>
        </w:rPr>
      </w:pPr>
    </w:p>
    <w:p w14:paraId="403A6449" w14:textId="77777777" w:rsidR="00BF4FB2" w:rsidRPr="005A1E80" w:rsidRDefault="00AA210F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19" w:name="_Toc513298958"/>
      <w:r>
        <w:t>Front-end web application</w:t>
      </w:r>
      <w:bookmarkEnd w:id="19"/>
    </w:p>
    <w:p w14:paraId="1B2619DE" w14:textId="36DDFF3D" w:rsidR="00AA210F" w:rsidRDefault="00060F7F" w:rsidP="00AA210F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User </w:t>
      </w:r>
      <w:r w:rsidR="00AA210F">
        <w:rPr>
          <w:rFonts w:asciiTheme="minorHAnsi" w:hAnsiTheme="minorHAnsi"/>
        </w:rPr>
        <w:t>interfaces will be designed to develop in JavaS</w:t>
      </w:r>
      <w:r w:rsidR="00D10D07">
        <w:rPr>
          <w:rFonts w:asciiTheme="minorHAnsi" w:hAnsiTheme="minorHAnsi"/>
        </w:rPr>
        <w:t xml:space="preserve">cript using </w:t>
      </w:r>
      <w:r w:rsidR="002D3D3C">
        <w:rPr>
          <w:rFonts w:asciiTheme="minorHAnsi" w:hAnsiTheme="minorHAnsi"/>
        </w:rPr>
        <w:t>React</w:t>
      </w:r>
      <w:r w:rsidR="00D10D07">
        <w:rPr>
          <w:rFonts w:asciiTheme="minorHAnsi" w:hAnsiTheme="minorHAnsi"/>
        </w:rPr>
        <w:t xml:space="preserve"> platform</w:t>
      </w:r>
      <w:r w:rsidR="00AA210F">
        <w:rPr>
          <w:rFonts w:asciiTheme="minorHAnsi" w:hAnsiTheme="minorHAnsi"/>
        </w:rPr>
        <w:t xml:space="preserve">. The JavaScript client application will </w:t>
      </w:r>
      <w:r w:rsidR="00D10D07">
        <w:rPr>
          <w:rFonts w:asciiTheme="minorHAnsi" w:hAnsiTheme="minorHAnsi"/>
        </w:rPr>
        <w:t>also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be calling to the</w:t>
      </w:r>
      <w:r w:rsidR="00AA210F">
        <w:rPr>
          <w:rFonts w:asciiTheme="minorHAnsi" w:hAnsiTheme="minorHAnsi"/>
        </w:rPr>
        <w:t xml:space="preserve"> web app</w:t>
      </w:r>
      <w:r w:rsidR="002C7394">
        <w:rPr>
          <w:rFonts w:asciiTheme="minorHAnsi" w:hAnsiTheme="minorHAnsi"/>
        </w:rPr>
        <w:t>lication</w:t>
      </w:r>
      <w:r w:rsidR="00AA210F">
        <w:rPr>
          <w:rFonts w:asciiTheme="minorHAnsi" w:hAnsiTheme="minorHAnsi"/>
        </w:rPr>
        <w:t xml:space="preserve"> which hosts REST</w:t>
      </w:r>
      <w:r w:rsidR="0047030F">
        <w:rPr>
          <w:rFonts w:asciiTheme="minorHAnsi" w:hAnsiTheme="minorHAnsi"/>
        </w:rPr>
        <w:t xml:space="preserve"> web service</w:t>
      </w:r>
      <w:r w:rsidR="00AA210F">
        <w:rPr>
          <w:rFonts w:asciiTheme="minorHAnsi" w:hAnsiTheme="minorHAnsi"/>
        </w:rPr>
        <w:t xml:space="preserve"> </w:t>
      </w:r>
      <w:r w:rsidR="0047030F">
        <w:rPr>
          <w:rFonts w:asciiTheme="minorHAnsi" w:hAnsiTheme="minorHAnsi"/>
        </w:rPr>
        <w:t>API</w:t>
      </w:r>
      <w:r w:rsidR="00AA210F">
        <w:rPr>
          <w:rFonts w:asciiTheme="minorHAnsi" w:hAnsiTheme="minorHAnsi"/>
        </w:rPr>
        <w:t xml:space="preserve"> for the </w:t>
      </w:r>
      <w:r w:rsidR="002C7394">
        <w:rPr>
          <w:rFonts w:asciiTheme="minorHAnsi" w:hAnsiTheme="minorHAnsi"/>
        </w:rPr>
        <w:t>data</w:t>
      </w:r>
      <w:r w:rsidR="00AA210F">
        <w:rPr>
          <w:rFonts w:asciiTheme="minorHAnsi" w:hAnsiTheme="minorHAnsi"/>
        </w:rPr>
        <w:t xml:space="preserve"> </w:t>
      </w:r>
      <w:r w:rsidR="002C7394">
        <w:rPr>
          <w:rFonts w:asciiTheme="minorHAnsi" w:hAnsiTheme="minorHAnsi"/>
        </w:rPr>
        <w:t>processing</w:t>
      </w:r>
      <w:r w:rsidR="00AA210F">
        <w:rPr>
          <w:rFonts w:asciiTheme="minorHAnsi" w:hAnsiTheme="minorHAnsi"/>
        </w:rPr>
        <w:t xml:space="preserve"> to Dynamo DB.</w:t>
      </w:r>
      <w:r w:rsidR="00D10D07">
        <w:rPr>
          <w:rFonts w:asciiTheme="minorHAnsi" w:hAnsiTheme="minorHAnsi"/>
        </w:rPr>
        <w:t xml:space="preserve"> </w:t>
      </w:r>
      <w:r w:rsidR="00F924B0">
        <w:rPr>
          <w:rFonts w:asciiTheme="minorHAnsi" w:hAnsiTheme="minorHAnsi"/>
        </w:rPr>
        <w:t>In order to stream live data to each of the front-end browser a web application is required.</w:t>
      </w:r>
      <w:r w:rsidR="003C7035">
        <w:rPr>
          <w:rFonts w:asciiTheme="minorHAnsi" w:hAnsiTheme="minorHAnsi"/>
        </w:rPr>
        <w:t xml:space="preserve"> </w:t>
      </w:r>
      <w:r w:rsidR="002D3D3C">
        <w:rPr>
          <w:rFonts w:asciiTheme="minorHAnsi" w:hAnsiTheme="minorHAnsi"/>
        </w:rPr>
        <w:t>By subscribing to IoT MQTT broker topic, t</w:t>
      </w:r>
      <w:r w:rsidR="003C7035">
        <w:rPr>
          <w:rFonts w:asciiTheme="minorHAnsi" w:hAnsiTheme="minorHAnsi"/>
        </w:rPr>
        <w:t xml:space="preserve">he web application </w:t>
      </w:r>
      <w:r w:rsidR="002D3D3C">
        <w:rPr>
          <w:rFonts w:asciiTheme="minorHAnsi" w:hAnsiTheme="minorHAnsi"/>
        </w:rPr>
        <w:t xml:space="preserve">clients </w:t>
      </w:r>
      <w:r w:rsidR="003C7035">
        <w:rPr>
          <w:rFonts w:asciiTheme="minorHAnsi" w:hAnsiTheme="minorHAnsi"/>
        </w:rPr>
        <w:t xml:space="preserve">will </w:t>
      </w:r>
      <w:r w:rsidR="002D3D3C">
        <w:rPr>
          <w:rFonts w:asciiTheme="minorHAnsi" w:hAnsiTheme="minorHAnsi"/>
        </w:rPr>
        <w:t xml:space="preserve">then </w:t>
      </w:r>
      <w:r w:rsidR="003C7035">
        <w:rPr>
          <w:rFonts w:asciiTheme="minorHAnsi" w:hAnsiTheme="minorHAnsi"/>
        </w:rPr>
        <w:t xml:space="preserve">process the live </w:t>
      </w:r>
      <w:r w:rsidR="002D3D3C">
        <w:rPr>
          <w:rFonts w:asciiTheme="minorHAnsi" w:hAnsiTheme="minorHAnsi"/>
        </w:rPr>
        <w:t xml:space="preserve">structured </w:t>
      </w:r>
      <w:r w:rsidR="003C7035">
        <w:rPr>
          <w:rFonts w:asciiTheme="minorHAnsi" w:hAnsiTheme="minorHAnsi"/>
        </w:rPr>
        <w:t xml:space="preserve">data sent from </w:t>
      </w:r>
      <w:r w:rsidR="002D3D3C">
        <w:rPr>
          <w:rFonts w:asciiTheme="minorHAnsi" w:hAnsiTheme="minorHAnsi"/>
        </w:rPr>
        <w:t>Lambda fun</w:t>
      </w:r>
      <w:r w:rsidR="009468AD">
        <w:rPr>
          <w:rFonts w:asciiTheme="minorHAnsi" w:hAnsiTheme="minorHAnsi"/>
        </w:rPr>
        <w:t>c</w:t>
      </w:r>
      <w:r w:rsidR="002D3D3C">
        <w:rPr>
          <w:rFonts w:asciiTheme="minorHAnsi" w:hAnsiTheme="minorHAnsi"/>
        </w:rPr>
        <w:t>tion</w:t>
      </w:r>
      <w:r w:rsidR="003C7035">
        <w:rPr>
          <w:rFonts w:asciiTheme="minorHAnsi" w:hAnsiTheme="minorHAnsi"/>
        </w:rPr>
        <w:t xml:space="preserve"> and in-turn send it to the front-end browsers.</w:t>
      </w:r>
    </w:p>
    <w:p w14:paraId="1FBB08DB" w14:textId="77777777" w:rsidR="002C7394" w:rsidRPr="00AA210F" w:rsidRDefault="002C7394" w:rsidP="00AA210F">
      <w:pPr>
        <w:ind w:left="720"/>
        <w:jc w:val="both"/>
        <w:rPr>
          <w:lang w:val="en-GB" w:bidi="ar-SA"/>
        </w:rPr>
      </w:pPr>
    </w:p>
    <w:p w14:paraId="181F1E1E" w14:textId="5C4D439E" w:rsidR="005F3143" w:rsidRDefault="005F3143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0" w:name="_Toc513298959"/>
      <w:r>
        <w:t>Amazon Container</w:t>
      </w:r>
      <w:bookmarkEnd w:id="20"/>
    </w:p>
    <w:p w14:paraId="723AFEF3" w14:textId="604A5370" w:rsidR="005F3143" w:rsidRPr="00E36543" w:rsidRDefault="00E36543" w:rsidP="00C70238">
      <w:pPr>
        <w:pStyle w:val="ListParagraph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color w:val="232F3E"/>
          <w:szCs w:val="24"/>
        </w:rPr>
        <w:t xml:space="preserve">AWS </w:t>
      </w:r>
      <w:r w:rsidR="005F3143" w:rsidRPr="00E36543">
        <w:rPr>
          <w:rFonts w:asciiTheme="minorHAnsi" w:hAnsiTheme="minorHAnsi"/>
          <w:color w:val="232F3E"/>
          <w:szCs w:val="24"/>
        </w:rPr>
        <w:t xml:space="preserve">Docker is a software platform that allows </w:t>
      </w:r>
      <w:r>
        <w:rPr>
          <w:rFonts w:asciiTheme="minorHAnsi" w:hAnsiTheme="minorHAnsi"/>
          <w:color w:val="232F3E"/>
          <w:szCs w:val="24"/>
        </w:rPr>
        <w:t>us</w:t>
      </w:r>
      <w:r w:rsidR="005F3143" w:rsidRPr="00E36543">
        <w:rPr>
          <w:rFonts w:asciiTheme="minorHAnsi" w:hAnsiTheme="minorHAnsi"/>
          <w:color w:val="232F3E"/>
          <w:szCs w:val="24"/>
        </w:rPr>
        <w:t xml:space="preserve"> to build, test, and deploy applications quickly. Docker packages software into standardized units called</w:t>
      </w:r>
      <w:r>
        <w:rPr>
          <w:rFonts w:asciiTheme="minorHAnsi" w:hAnsiTheme="minorHAnsi"/>
          <w:color w:val="232F3E"/>
          <w:szCs w:val="24"/>
        </w:rPr>
        <w:t xml:space="preserve"> containers</w:t>
      </w:r>
      <w:r w:rsidRPr="00E36543">
        <w:rPr>
          <w:rFonts w:asciiTheme="minorHAnsi" w:hAnsiTheme="minorHAnsi"/>
          <w:color w:val="232F3E"/>
          <w:szCs w:val="24"/>
        </w:rPr>
        <w:t xml:space="preserve"> </w:t>
      </w:r>
      <w:r w:rsidR="005F3143" w:rsidRPr="00E36543">
        <w:rPr>
          <w:rFonts w:asciiTheme="minorHAnsi" w:hAnsiTheme="minorHAnsi"/>
          <w:color w:val="232F3E"/>
          <w:szCs w:val="24"/>
        </w:rPr>
        <w:t xml:space="preserve">that have everything the software needs to run including libraries, system tools, code, and runtime. Using Docker, </w:t>
      </w:r>
      <w:r w:rsidR="00C70238">
        <w:rPr>
          <w:rFonts w:asciiTheme="minorHAnsi" w:hAnsiTheme="minorHAnsi"/>
          <w:color w:val="232F3E"/>
          <w:szCs w:val="24"/>
        </w:rPr>
        <w:t>we</w:t>
      </w:r>
      <w:r w:rsidR="005F3143" w:rsidRPr="00E36543">
        <w:rPr>
          <w:rFonts w:asciiTheme="minorHAnsi" w:hAnsiTheme="minorHAnsi"/>
          <w:color w:val="232F3E"/>
          <w:szCs w:val="24"/>
        </w:rPr>
        <w:t xml:space="preserve"> can quickly deploy and scale applications</w:t>
      </w:r>
      <w:r w:rsidR="00C70238">
        <w:rPr>
          <w:rFonts w:asciiTheme="minorHAnsi" w:hAnsiTheme="minorHAnsi"/>
          <w:color w:val="232F3E"/>
          <w:szCs w:val="24"/>
        </w:rPr>
        <w:t xml:space="preserve"> inside EC2.</w:t>
      </w:r>
    </w:p>
    <w:p w14:paraId="1B27ECDA" w14:textId="77777777" w:rsidR="005F3143" w:rsidRPr="005F3143" w:rsidRDefault="005F3143" w:rsidP="005F3143">
      <w:pPr>
        <w:rPr>
          <w:lang w:val="en-GB" w:bidi="ar-SA"/>
        </w:rPr>
      </w:pPr>
    </w:p>
    <w:p w14:paraId="654F7DAB" w14:textId="61A1D2C1" w:rsidR="00BF4FB2" w:rsidRPr="005A1E80" w:rsidRDefault="00EC0476" w:rsidP="00BF4FB2">
      <w:pPr>
        <w:pStyle w:val="Heading3"/>
        <w:numPr>
          <w:ilvl w:val="2"/>
          <w:numId w:val="5"/>
        </w:numPr>
        <w:tabs>
          <w:tab w:val="clear" w:pos="720"/>
          <w:tab w:val="num" w:pos="450"/>
        </w:tabs>
        <w:ind w:hanging="270"/>
      </w:pPr>
      <w:bookmarkStart w:id="21" w:name="_Toc513298960"/>
      <w:r>
        <w:t xml:space="preserve">Chart </w:t>
      </w:r>
      <w:r w:rsidR="00AA210F" w:rsidRPr="00AA210F">
        <w:t>Libraries</w:t>
      </w:r>
      <w:bookmarkEnd w:id="21"/>
    </w:p>
    <w:p w14:paraId="3594E73B" w14:textId="36763DE7" w:rsidR="00100B9F" w:rsidRPr="00AA210F" w:rsidRDefault="00D10D07" w:rsidP="00D4395B">
      <w:pPr>
        <w:ind w:left="720"/>
        <w:jc w:val="both"/>
        <w:rPr>
          <w:rFonts w:ascii="Arial" w:hAnsi="Arial"/>
        </w:rPr>
      </w:pPr>
      <w:r w:rsidRPr="00D10D07">
        <w:rPr>
          <w:rFonts w:asciiTheme="minorHAnsi" w:hAnsiTheme="minorHAnsi"/>
          <w:lang w:val="en-GB" w:bidi="ar-SA"/>
        </w:rPr>
        <w:t>JavaScript charting libraries will be used as tools to visualize live weather data parameters in the form of</w:t>
      </w:r>
      <w:r w:rsidR="003D47AA">
        <w:rPr>
          <w:rFonts w:asciiTheme="minorHAnsi" w:hAnsiTheme="minorHAnsi"/>
          <w:lang w:val="en-GB" w:bidi="ar-SA"/>
        </w:rPr>
        <w:t xml:space="preserve"> beautiful, easy to understand, and </w:t>
      </w:r>
      <w:r w:rsidRPr="00D10D07">
        <w:rPr>
          <w:rFonts w:asciiTheme="minorHAnsi" w:hAnsiTheme="minorHAnsi"/>
          <w:lang w:val="en-GB" w:bidi="ar-SA"/>
        </w:rPr>
        <w:t>interactive client user interface.</w:t>
      </w:r>
    </w:p>
    <w:p w14:paraId="0481F1CB" w14:textId="052A7EDE" w:rsidR="0056156C" w:rsidRPr="006545F9" w:rsidRDefault="00250B62" w:rsidP="0026015D">
      <w:pPr>
        <w:pStyle w:val="Heading2"/>
        <w:ind w:left="0" w:firstLine="0"/>
      </w:pPr>
      <w:bookmarkStart w:id="22" w:name="_Toc513298961"/>
      <w:r>
        <w:lastRenderedPageBreak/>
        <w:t>2</w:t>
      </w:r>
      <w:r w:rsidR="00EC172E">
        <w:t>.3</w:t>
      </w:r>
      <w:r w:rsidR="0056156C">
        <w:t xml:space="preserve"> Application architecture</w:t>
      </w:r>
      <w:bookmarkEnd w:id="22"/>
    </w:p>
    <w:p w14:paraId="0825B5F7" w14:textId="0498EF8C" w:rsidR="005375FB" w:rsidRDefault="00EC0476" w:rsidP="0031566E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26015D">
        <w:rPr>
          <w:rFonts w:asciiTheme="minorHAnsi" w:hAnsiTheme="minorHAnsi"/>
          <w:noProof/>
        </w:rPr>
        <w:drawing>
          <wp:inline distT="0" distB="0" distL="0" distR="0" wp14:anchorId="7A2A786B" wp14:editId="34C5BC16">
            <wp:extent cx="5448826" cy="75324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mary 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911" cy="754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791" w14:textId="77777777" w:rsidR="0047030F" w:rsidRDefault="0047030F" w:rsidP="0031566E">
      <w:pPr>
        <w:rPr>
          <w:rFonts w:asciiTheme="minorHAnsi" w:hAnsiTheme="minorHAnsi"/>
        </w:rPr>
      </w:pPr>
    </w:p>
    <w:p w14:paraId="26D7A06A" w14:textId="77777777" w:rsidR="0047030F" w:rsidRDefault="0047030F" w:rsidP="0031566E">
      <w:pPr>
        <w:rPr>
          <w:rFonts w:asciiTheme="minorHAnsi" w:hAnsiTheme="minorHAnsi"/>
        </w:rPr>
      </w:pPr>
    </w:p>
    <w:p w14:paraId="3931DB13" w14:textId="77777777" w:rsidR="006F1668" w:rsidRDefault="006321EC" w:rsidP="006F1668">
      <w:pPr>
        <w:pStyle w:val="Heading2"/>
      </w:pPr>
      <w:bookmarkStart w:id="23" w:name="_Toc513298962"/>
      <w:r>
        <w:t>2</w:t>
      </w:r>
      <w:r w:rsidR="00EC172E">
        <w:t>.4</w:t>
      </w:r>
      <w:r w:rsidR="006F1668">
        <w:t xml:space="preserve"> System Interactions (Sequence Diagram</w:t>
      </w:r>
      <w:r w:rsidR="00041E18">
        <w:t>s</w:t>
      </w:r>
      <w:r w:rsidR="006F1668">
        <w:t>)</w:t>
      </w:r>
      <w:bookmarkEnd w:id="23"/>
    </w:p>
    <w:p w14:paraId="48AE3634" w14:textId="77777777" w:rsidR="0047030F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5E623B9C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7995BDE3" w14:textId="77777777" w:rsidR="0047030F" w:rsidRDefault="0047030F" w:rsidP="0031566E">
      <w:pPr>
        <w:rPr>
          <w:rFonts w:asciiTheme="minorHAnsi" w:hAnsiTheme="minorHAnsi"/>
        </w:rPr>
      </w:pPr>
    </w:p>
    <w:p w14:paraId="00A2B517" w14:textId="77777777" w:rsidR="00EC172E" w:rsidRDefault="00EC172E" w:rsidP="00EC172E">
      <w:pPr>
        <w:pStyle w:val="Heading2"/>
      </w:pPr>
      <w:bookmarkStart w:id="24" w:name="_Toc513298963"/>
      <w:r>
        <w:t>2.5 Database design</w:t>
      </w:r>
      <w:bookmarkEnd w:id="24"/>
    </w:p>
    <w:p w14:paraId="7D09DE23" w14:textId="77777777" w:rsidR="00EC172E" w:rsidRDefault="0047030F" w:rsidP="0031566E">
      <w:pPr>
        <w:rPr>
          <w:rFonts w:asciiTheme="minorHAnsi" w:hAnsiTheme="minorHAnsi"/>
          <w:lang w:val="en-GB" w:bidi="ar-SA"/>
        </w:rPr>
      </w:pPr>
      <w:r>
        <w:rPr>
          <w:rFonts w:asciiTheme="minorHAnsi" w:hAnsiTheme="minorHAnsi"/>
        </w:rPr>
        <w:tab/>
      </w:r>
      <w:r w:rsidRPr="0047030F">
        <w:rPr>
          <w:rFonts w:asciiTheme="minorHAnsi" w:hAnsiTheme="minorHAnsi"/>
          <w:lang w:val="en-GB" w:bidi="ar-SA"/>
        </w:rPr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E9BDA0D" w14:textId="77777777" w:rsidR="0047030F" w:rsidRDefault="0047030F" w:rsidP="0031566E">
      <w:pPr>
        <w:rPr>
          <w:rFonts w:asciiTheme="minorHAnsi" w:hAnsiTheme="minorHAnsi"/>
          <w:lang w:val="en-GB" w:bidi="ar-SA"/>
        </w:rPr>
      </w:pPr>
    </w:p>
    <w:p w14:paraId="3C091B56" w14:textId="77777777" w:rsidR="0047030F" w:rsidRDefault="0047030F" w:rsidP="0031566E">
      <w:pPr>
        <w:rPr>
          <w:rFonts w:asciiTheme="minorHAnsi" w:hAnsiTheme="minorHAnsi"/>
        </w:rPr>
      </w:pPr>
    </w:p>
    <w:p w14:paraId="446A7A66" w14:textId="77777777" w:rsidR="008C2370" w:rsidRDefault="008C2370" w:rsidP="008C2370">
      <w:pPr>
        <w:pStyle w:val="Heading2"/>
      </w:pPr>
      <w:bookmarkStart w:id="25" w:name="_Toc513298964"/>
      <w:r>
        <w:t>2.6 Coding standards and packaging</w:t>
      </w:r>
      <w:bookmarkEnd w:id="25"/>
    </w:p>
    <w:p w14:paraId="43E671D2" w14:textId="77777777" w:rsidR="0047030F" w:rsidRPr="0047030F" w:rsidRDefault="0047030F" w:rsidP="0047030F">
      <w:pPr>
        <w:rPr>
          <w:rFonts w:asciiTheme="minorHAnsi" w:hAnsiTheme="minorHAnsi"/>
          <w:lang w:val="en-GB" w:bidi="ar-SA"/>
        </w:rPr>
      </w:pPr>
      <w:r w:rsidRPr="0047030F">
        <w:rPr>
          <w:rFonts w:asciiTheme="minorHAnsi" w:hAnsiTheme="minorHAnsi"/>
          <w:lang w:val="en-GB" w:bidi="ar-SA"/>
        </w:rPr>
        <w:tab/>
        <w:t>To be continue</w:t>
      </w:r>
      <w:r w:rsidR="00C07E56">
        <w:rPr>
          <w:rFonts w:asciiTheme="minorHAnsi" w:hAnsiTheme="minorHAnsi"/>
          <w:lang w:val="en-GB" w:bidi="ar-SA"/>
        </w:rPr>
        <w:t>d</w:t>
      </w:r>
      <w:r>
        <w:rPr>
          <w:rFonts w:asciiTheme="minorHAnsi" w:hAnsiTheme="minorHAnsi"/>
          <w:lang w:val="en-GB" w:bidi="ar-SA"/>
        </w:rPr>
        <w:t xml:space="preserve"> in design phase …</w:t>
      </w:r>
    </w:p>
    <w:p w14:paraId="7AA96C2A" w14:textId="77777777" w:rsidR="008C2370" w:rsidRDefault="008C2370" w:rsidP="0031566E">
      <w:pPr>
        <w:rPr>
          <w:rFonts w:asciiTheme="minorHAnsi" w:hAnsiTheme="minorHAnsi"/>
        </w:rPr>
      </w:pPr>
    </w:p>
    <w:p w14:paraId="50A77028" w14:textId="77777777" w:rsidR="00BD37ED" w:rsidRPr="0031566E" w:rsidRDefault="00BD37ED" w:rsidP="0031566E">
      <w:pPr>
        <w:rPr>
          <w:rFonts w:asciiTheme="minorHAnsi" w:hAnsiTheme="minorHAnsi"/>
        </w:rPr>
      </w:pPr>
    </w:p>
    <w:p w14:paraId="428693C2" w14:textId="77777777" w:rsidR="007F28FD" w:rsidRPr="006545F9" w:rsidRDefault="007F28FD" w:rsidP="007F28FD">
      <w:pPr>
        <w:pStyle w:val="Heading2"/>
      </w:pPr>
      <w:bookmarkStart w:id="26" w:name="_Toc513298965"/>
      <w:r>
        <w:t>2.7 Performance</w:t>
      </w:r>
      <w:bookmarkEnd w:id="26"/>
    </w:p>
    <w:p w14:paraId="3FDF6287" w14:textId="32B05A49" w:rsidR="00130A76" w:rsidRDefault="00AA7F74" w:rsidP="0003743A">
      <w:pPr>
        <w:ind w:left="576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system is required to collect data from </w:t>
      </w:r>
      <w:r w:rsidR="00C07E56">
        <w:rPr>
          <w:rFonts w:asciiTheme="minorHAnsi" w:hAnsiTheme="minorHAnsi"/>
        </w:rPr>
        <w:t>all</w:t>
      </w:r>
      <w:r w:rsidR="00A17B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IoT</w:t>
      </w:r>
      <w:r w:rsidR="00A17B8B">
        <w:rPr>
          <w:rFonts w:asciiTheme="minorHAnsi" w:hAnsiTheme="minorHAnsi"/>
        </w:rPr>
        <w:t xml:space="preserve"> devices </w:t>
      </w:r>
      <w:r w:rsidR="00C07E56">
        <w:rPr>
          <w:rFonts w:asciiTheme="minorHAnsi" w:hAnsiTheme="minorHAnsi"/>
        </w:rPr>
        <w:t xml:space="preserve">tagged to </w:t>
      </w:r>
      <w:r w:rsidR="00A17B8B">
        <w:rPr>
          <w:rFonts w:asciiTheme="minorHAnsi" w:hAnsiTheme="minorHAnsi"/>
        </w:rPr>
        <w:t xml:space="preserve">the station. </w:t>
      </w:r>
      <w:r w:rsidR="00C07E56">
        <w:rPr>
          <w:rFonts w:asciiTheme="minorHAnsi" w:hAnsiTheme="minorHAnsi"/>
        </w:rPr>
        <w:t>As of now e</w:t>
      </w:r>
      <w:r w:rsidR="00A17B8B">
        <w:rPr>
          <w:rFonts w:asciiTheme="minorHAnsi" w:hAnsiTheme="minorHAnsi"/>
        </w:rPr>
        <w:t xml:space="preserve">ach station is equipped with two devices. </w:t>
      </w:r>
      <w:r w:rsidR="00C07E56">
        <w:rPr>
          <w:rFonts w:asciiTheme="minorHAnsi" w:hAnsiTheme="minorHAnsi"/>
        </w:rPr>
        <w:t>F</w:t>
      </w:r>
      <w:r w:rsidR="00A17B8B">
        <w:rPr>
          <w:rFonts w:asciiTheme="minorHAnsi" w:hAnsiTheme="minorHAnsi"/>
        </w:rPr>
        <w:t xml:space="preserve">or the first implementation phase, the system needs to process data for </w:t>
      </w:r>
      <w:r w:rsidR="00C07E56">
        <w:rPr>
          <w:rFonts w:asciiTheme="minorHAnsi" w:hAnsiTheme="minorHAnsi"/>
        </w:rPr>
        <w:t xml:space="preserve">a </w:t>
      </w:r>
      <w:r w:rsidR="00A17B8B">
        <w:rPr>
          <w:rFonts w:asciiTheme="minorHAnsi" w:hAnsiTheme="minorHAnsi"/>
        </w:rPr>
        <w:t xml:space="preserve">total </w:t>
      </w:r>
      <w:r w:rsidR="00C07E56">
        <w:rPr>
          <w:rFonts w:asciiTheme="minorHAnsi" w:hAnsiTheme="minorHAnsi"/>
        </w:rPr>
        <w:t xml:space="preserve">of </w:t>
      </w:r>
      <w:r w:rsidR="00A17B8B">
        <w:rPr>
          <w:rFonts w:asciiTheme="minorHAnsi" w:hAnsiTheme="minorHAnsi"/>
        </w:rPr>
        <w:t xml:space="preserve">5 stations. However, </w:t>
      </w:r>
      <w:r w:rsidR="0003743A">
        <w:rPr>
          <w:rFonts w:asciiTheme="minorHAnsi" w:hAnsiTheme="minorHAnsi"/>
        </w:rPr>
        <w:t>the number</w:t>
      </w:r>
      <w:r w:rsidR="00C07E56">
        <w:rPr>
          <w:rFonts w:asciiTheme="minorHAnsi" w:hAnsiTheme="minorHAnsi"/>
        </w:rPr>
        <w:t xml:space="preserve"> of devices</w:t>
      </w:r>
      <w:r w:rsidR="0003743A">
        <w:rPr>
          <w:rFonts w:asciiTheme="minorHAnsi" w:hAnsiTheme="minorHAnsi"/>
        </w:rPr>
        <w:t xml:space="preserve"> tagged to a station and the number </w:t>
      </w:r>
      <w:r w:rsidR="00C07E56">
        <w:rPr>
          <w:rFonts w:asciiTheme="minorHAnsi" w:hAnsiTheme="minorHAnsi"/>
        </w:rPr>
        <w:t xml:space="preserve">of stations to be serviced by the application </w:t>
      </w:r>
      <w:r w:rsidR="006301BF">
        <w:rPr>
          <w:rFonts w:asciiTheme="minorHAnsi" w:hAnsiTheme="minorHAnsi"/>
        </w:rPr>
        <w:t xml:space="preserve">is set to increase in the future.  </w:t>
      </w:r>
      <w:r w:rsidR="0003743A">
        <w:rPr>
          <w:rFonts w:asciiTheme="minorHAnsi" w:hAnsiTheme="minorHAnsi"/>
        </w:rPr>
        <w:t>Therefore,</w:t>
      </w:r>
      <w:r w:rsidR="006301BF">
        <w:rPr>
          <w:rFonts w:asciiTheme="minorHAnsi" w:hAnsiTheme="minorHAnsi"/>
        </w:rPr>
        <w:t xml:space="preserve"> </w:t>
      </w:r>
      <w:r w:rsidR="00A17B8B">
        <w:rPr>
          <w:rFonts w:asciiTheme="minorHAnsi" w:hAnsiTheme="minorHAnsi"/>
        </w:rPr>
        <w:t xml:space="preserve">it is necessary to design </w:t>
      </w:r>
      <w:r w:rsidR="006301BF">
        <w:rPr>
          <w:rFonts w:asciiTheme="minorHAnsi" w:hAnsiTheme="minorHAnsi"/>
        </w:rPr>
        <w:t xml:space="preserve">the system </w:t>
      </w:r>
      <w:r w:rsidR="00A17B8B">
        <w:rPr>
          <w:rFonts w:asciiTheme="minorHAnsi" w:hAnsiTheme="minorHAnsi"/>
        </w:rPr>
        <w:t xml:space="preserve">to perform </w:t>
      </w:r>
      <w:r w:rsidR="006301BF">
        <w:rPr>
          <w:rFonts w:asciiTheme="minorHAnsi" w:hAnsiTheme="minorHAnsi"/>
        </w:rPr>
        <w:t>efficiently taking into consideration the landscape of devices and stations to be served by the system in the future</w:t>
      </w:r>
      <w:r w:rsidR="00A17B8B">
        <w:rPr>
          <w:rFonts w:asciiTheme="minorHAnsi" w:hAnsiTheme="minorHAnsi"/>
        </w:rPr>
        <w:t>.</w:t>
      </w:r>
    </w:p>
    <w:p w14:paraId="77D3A1D7" w14:textId="77777777" w:rsidR="00130A76" w:rsidRPr="007F28FD" w:rsidRDefault="00130A76" w:rsidP="007F28FD">
      <w:pPr>
        <w:rPr>
          <w:rFonts w:asciiTheme="minorHAnsi" w:hAnsiTheme="minorHAnsi"/>
        </w:rPr>
      </w:pPr>
    </w:p>
    <w:p w14:paraId="0CF4BC48" w14:textId="77777777" w:rsidR="00C85A03" w:rsidRPr="00AA779A" w:rsidRDefault="00C85A03" w:rsidP="00AA779A">
      <w:pPr>
        <w:ind w:left="720"/>
        <w:rPr>
          <w:rFonts w:asciiTheme="minorHAnsi" w:hAnsiTheme="minorHAnsi"/>
        </w:rPr>
      </w:pPr>
    </w:p>
    <w:p w14:paraId="23E7BD59" w14:textId="77777777" w:rsidR="00AA779A" w:rsidRPr="00AA779A" w:rsidRDefault="00AA779A" w:rsidP="00AA779A">
      <w:pPr>
        <w:ind w:left="1440"/>
        <w:rPr>
          <w:rFonts w:asciiTheme="minorHAnsi" w:hAnsiTheme="minorHAnsi"/>
        </w:rPr>
      </w:pPr>
    </w:p>
    <w:p w14:paraId="0C57B2BC" w14:textId="77777777" w:rsidR="00AA779A" w:rsidRPr="00AA779A" w:rsidRDefault="00AA779A" w:rsidP="00AA779A">
      <w:pPr>
        <w:ind w:left="360"/>
        <w:rPr>
          <w:rFonts w:asciiTheme="minorHAnsi" w:hAnsiTheme="minorHAnsi"/>
        </w:rPr>
      </w:pPr>
    </w:p>
    <w:p w14:paraId="1B70A101" w14:textId="77777777" w:rsidR="00D52386" w:rsidRPr="00D52386" w:rsidRDefault="00D52386" w:rsidP="00D52386">
      <w:pPr>
        <w:pStyle w:val="ListParagraph"/>
        <w:rPr>
          <w:rFonts w:asciiTheme="minorHAnsi" w:hAnsiTheme="minorHAnsi"/>
        </w:rPr>
      </w:pPr>
    </w:p>
    <w:sectPr w:rsidR="00D52386" w:rsidRPr="00D5238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B59EE" w14:textId="77777777" w:rsidR="00B71EA2" w:rsidRDefault="00B71EA2" w:rsidP="00067A80">
      <w:r>
        <w:separator/>
      </w:r>
    </w:p>
  </w:endnote>
  <w:endnote w:type="continuationSeparator" w:id="0">
    <w:p w14:paraId="64E69617" w14:textId="77777777" w:rsidR="00B71EA2" w:rsidRDefault="00B71EA2" w:rsidP="0006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anmar Text">
    <w:altName w:val="Cambria"/>
    <w:panose1 w:val="020B0604020202020204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ACD36" w14:textId="77777777" w:rsidR="00067A80" w:rsidRPr="00067A80" w:rsidRDefault="00250B62" w:rsidP="00067A80">
    <w:pPr>
      <w:pStyle w:val="Footer"/>
      <w:pBdr>
        <w:top w:val="single" w:sz="12" w:space="6" w:color="auto"/>
      </w:pBdr>
      <w:tabs>
        <w:tab w:val="right" w:pos="9000"/>
      </w:tabs>
      <w:spacing w:before="240"/>
      <w:ind w:right="29"/>
      <w:rPr>
        <w:sz w:val="20"/>
        <w:szCs w:val="20"/>
      </w:rPr>
    </w:pPr>
    <w:r w:rsidRPr="00067A80">
      <w:rPr>
        <w:rFonts w:asciiTheme="minorHAnsi" w:hAnsiTheme="minorHAnsi"/>
        <w:noProof/>
        <w:sz w:val="20"/>
        <w:szCs w:val="20"/>
        <w:lang w:val="en-GB" w:eastAsia="en-GB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237816" wp14:editId="4FC2A627">
              <wp:simplePos x="0" y="0"/>
              <wp:positionH relativeFrom="column">
                <wp:posOffset>3936365</wp:posOffset>
              </wp:positionH>
              <wp:positionV relativeFrom="paragraph">
                <wp:posOffset>227965</wp:posOffset>
              </wp:positionV>
              <wp:extent cx="2045335" cy="484505"/>
              <wp:effectExtent l="0" t="0" r="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045335" cy="484505"/>
                        <a:chOff x="0" y="0"/>
                        <a:chExt cx="4795949" cy="1026160"/>
                      </a:xfrm>
                    </wpg:grpSpPr>
                    <pic:pic xmlns:pic="http://schemas.openxmlformats.org/drawingml/2006/picture">
                      <pic:nvPicPr>
                        <pic:cNvPr id="2" name="Picture 2" descr="/Users/sivasankarisubramaniam/Downloads/branding-nus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062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/Users/sivasankarisubramaniam/Downloads/branding-iss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17569" y="0"/>
                          <a:ext cx="227838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828BBE" id="Group 4" o:spid="_x0000_s1026" style="position:absolute;margin-left:309.95pt;margin-top:17.95pt;width:161.05pt;height:38.15pt;z-index:251659264;mso-width-relative:margin;mso-height-relative:margin" coordsize="47959,10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/Users/sivasankarisubramaniam/Downloads/branding-nus.png" style="position:absolute;width:24206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7RHDAAAA2gAAAA8AAABkcnMvZG93bnJldi54bWxEj0+LwjAUxO/CfofwFrxpqohI1ygi6x9c&#10;Pajr/dE827LNS0miVj/9RhA8DjPzG2Y8bUwlruR8aVlBr5uAIM6sLjlX8HtcdEYgfEDWWFkmBXfy&#10;MJ18tMaYanvjPV0PIRcRwj5FBUUIdSqlzwoy6Lu2Jo7e2TqDIUqXS+3wFuGmkv0kGUqDJceFAmua&#10;F5T9HS5GweB7aR9V+HGr+2Z1OY92vneab5VqfzazLxCBmvAOv9prraAPzyvxBsjJ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bTtEcMAAADaAAAADwAAAAAAAAAAAAAAAACf&#10;AgAAZHJzL2Rvd25yZXYueG1sUEsFBgAAAAAEAAQA9wAAAI8DAAAAAA==&#10;">
                <v:imagedata r:id="rId3" o:title="branding-nus"/>
                <v:path arrowok="t"/>
              </v:shape>
              <v:shape id="Picture 3" o:spid="_x0000_s1028" type="#_x0000_t75" alt="/Users/sivasankarisubramaniam/Downloads/branding-iss.png" style="position:absolute;left:25175;width:22784;height:102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YjbzDAAAA2gAAAA8AAABkcnMvZG93bnJldi54bWxEj91qwkAUhO8LfYflFLyRulGhlNRVSkUJ&#10;Xlib+ACH7DEJZs+G7ObHt3cFoZfDzHzDrDajqUVPrassK5jPIhDEudUVFwrO2e79E4TzyBpry6Tg&#10;Rg4269eXFcbaDvxHfeoLESDsYlRQet/EUrq8JINuZhvi4F1sa9AH2RZStzgEuKnlIoo+pMGKw0KJ&#10;Df2UlF/TzijA3XE73Sd1FuH5kEztyXb9b6LU5G38/gLhafT/4Wc70QqW8LgSboBc3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liNvMMAAADaAAAADwAAAAAAAAAAAAAAAACf&#10;AgAAZHJzL2Rvd25yZXYueG1sUEsFBgAAAAAEAAQA9wAAAI8DAAAAAA==&#10;">
                <v:imagedata r:id="rId4" o:title="branding-iss"/>
                <v:path arrowok="t"/>
              </v:shape>
            </v:group>
          </w:pict>
        </mc:Fallback>
      </mc:AlternateContent>
    </w:r>
    <w:r w:rsidR="00067A80" w:rsidRPr="00067A80">
      <w:rPr>
        <w:rFonts w:asciiTheme="minorHAnsi" w:hAnsiTheme="minorHAnsi"/>
        <w:position w:val="36"/>
        <w:sz w:val="20"/>
        <w:szCs w:val="20"/>
      </w:rPr>
      <w:t>SERIS/HLD/V1.0</w:t>
    </w:r>
    <w:r w:rsidR="00067A80" w:rsidRPr="00067A80">
      <w:rPr>
        <w:rFonts w:asciiTheme="minorHAnsi" w:hAnsiTheme="minorHAnsi"/>
        <w:sz w:val="20"/>
        <w:szCs w:val="20"/>
      </w:rPr>
      <w:fldChar w:fldCharType="begin"/>
    </w:r>
    <w:r w:rsidR="00067A80" w:rsidRPr="00067A80">
      <w:rPr>
        <w:rFonts w:asciiTheme="minorHAnsi" w:hAnsiTheme="minorHAnsi"/>
        <w:position w:val="36"/>
        <w:sz w:val="20"/>
        <w:szCs w:val="20"/>
      </w:rPr>
      <w:instrText xml:space="preserve"> KEYWORDS  \* MERGEFORMAT </w:instrText>
    </w:r>
    <w:r w:rsidR="00067A80" w:rsidRPr="00067A80">
      <w:rPr>
        <w:rFonts w:asciiTheme="minorHAnsi" w:hAnsiTheme="minorHAnsi"/>
        <w:sz w:val="20"/>
        <w:szCs w:val="20"/>
      </w:rPr>
      <w:fldChar w:fldCharType="end"/>
    </w:r>
    <w:r w:rsidR="00067A80" w:rsidRPr="00067A80">
      <w:rPr>
        <w:rFonts w:asciiTheme="minorHAnsi" w:hAnsiTheme="minorHAnsi"/>
        <w:color w:val="000000" w:themeColor="text1"/>
        <w:sz w:val="20"/>
        <w:szCs w:val="20"/>
      </w:rPr>
      <w:t>© 2018</w:t>
    </w:r>
    <w:r w:rsidR="00067A80" w:rsidRPr="00067A80">
      <w:rPr>
        <w:rFonts w:asciiTheme="minorHAnsi" w:hAnsiTheme="minorHAnsi"/>
        <w:snapToGrid w:val="0"/>
        <w:color w:val="000000"/>
        <w:sz w:val="20"/>
        <w:szCs w:val="20"/>
      </w:rPr>
      <w:t xml:space="preserve"> ISS</w:t>
    </w:r>
    <w:r w:rsidR="00067A80" w:rsidRPr="00067A80">
      <w:rPr>
        <w:snapToGrid w:val="0"/>
        <w:color w:val="000000"/>
        <w:sz w:val="20"/>
        <w:szCs w:val="20"/>
      </w:rPr>
      <w:t>. All rights reserved ISS.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8F56C5" w14:textId="77777777" w:rsidR="00B71EA2" w:rsidRDefault="00B71EA2" w:rsidP="00067A80">
      <w:r>
        <w:separator/>
      </w:r>
    </w:p>
  </w:footnote>
  <w:footnote w:type="continuationSeparator" w:id="0">
    <w:p w14:paraId="7E7ADB51" w14:textId="77777777" w:rsidR="00B71EA2" w:rsidRDefault="00B71EA2" w:rsidP="00067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3D28" w14:textId="77777777" w:rsidR="00067A80" w:rsidRPr="002A3A65" w:rsidRDefault="00067A80" w:rsidP="00067A80">
    <w:pPr>
      <w:pStyle w:val="Header"/>
      <w:pBdr>
        <w:bottom w:val="single" w:sz="12" w:space="1" w:color="auto"/>
      </w:pBdr>
      <w:tabs>
        <w:tab w:val="right" w:pos="9000"/>
      </w:tabs>
      <w:spacing w:after="240"/>
      <w:rPr>
        <w:b/>
        <w:bCs/>
        <w:sz w:val="16"/>
        <w:szCs w:val="16"/>
      </w:rPr>
    </w:pPr>
    <w:r w:rsidRPr="45152C51">
      <w:rPr>
        <w:sz w:val="16"/>
        <w:szCs w:val="16"/>
      </w:rPr>
      <w:t>Master of Technology in Software Engineering</w:t>
    </w:r>
    <w:r>
      <w:rPr>
        <w:sz w:val="16"/>
      </w:rPr>
      <w:tab/>
    </w:r>
    <w:r w:rsidRPr="1183FC47">
      <w:rPr>
        <w:sz w:val="16"/>
        <w:szCs w:val="16"/>
      </w:rPr>
      <w:t xml:space="preserve">                                                                                                                      </w:t>
    </w:r>
    <w:r>
      <w:rPr>
        <w:sz w:val="16"/>
        <w:szCs w:val="16"/>
      </w:rPr>
      <w:t xml:space="preserve">                 Page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page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7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 xml:space="preserve"> of </w:t>
    </w:r>
    <w:r w:rsidRPr="1183FC47">
      <w:rPr>
        <w:b/>
        <w:bCs/>
        <w:noProof/>
        <w:sz w:val="16"/>
        <w:szCs w:val="16"/>
      </w:rPr>
      <w:fldChar w:fldCharType="begin"/>
    </w:r>
    <w:r>
      <w:rPr>
        <w:sz w:val="16"/>
      </w:rPr>
      <w:instrText xml:space="preserve">numpages  \* mergeformat </w:instrText>
    </w:r>
    <w:r w:rsidRPr="1183FC47">
      <w:rPr>
        <w:b/>
        <w:szCs w:val="20"/>
      </w:rPr>
      <w:fldChar w:fldCharType="separate"/>
    </w:r>
    <w:r w:rsidR="009D4F21" w:rsidRPr="009D4F21">
      <w:rPr>
        <w:b/>
        <w:bCs/>
        <w:noProof/>
        <w:sz w:val="16"/>
        <w:szCs w:val="16"/>
      </w:rPr>
      <w:t>8</w:t>
    </w:r>
    <w:r w:rsidRPr="1183FC47">
      <w:rPr>
        <w:b/>
        <w:bCs/>
        <w:noProof/>
        <w:sz w:val="16"/>
        <w:szCs w:val="16"/>
      </w:rPr>
      <w:fldChar w:fldCharType="end"/>
    </w:r>
    <w:r w:rsidRPr="45152C51">
      <w:rPr>
        <w:sz w:val="16"/>
        <w:szCs w:val="16"/>
      </w:rPr>
      <w:t>.</w:t>
    </w:r>
  </w:p>
  <w:p w14:paraId="649F0590" w14:textId="77777777" w:rsidR="00067A80" w:rsidRDefault="00067A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2994EF0"/>
    <w:multiLevelType w:val="multilevel"/>
    <w:tmpl w:val="1DB6512E"/>
    <w:lvl w:ilvl="0">
      <w:start w:val="1"/>
      <w:numFmt w:val="decimal"/>
      <w:lvlText w:val="%1.0"/>
      <w:lvlJc w:val="left"/>
      <w:pPr>
        <w:ind w:left="112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 w15:restartNumberingAfterBreak="0">
    <w:nsid w:val="066B59A8"/>
    <w:multiLevelType w:val="hybridMultilevel"/>
    <w:tmpl w:val="D5DCF0DA"/>
    <w:lvl w:ilvl="0" w:tplc="6C14AE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2B097F"/>
    <w:multiLevelType w:val="hybridMultilevel"/>
    <w:tmpl w:val="D8A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C7498C"/>
    <w:multiLevelType w:val="multilevel"/>
    <w:tmpl w:val="74F67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3D31998"/>
    <w:multiLevelType w:val="hybridMultilevel"/>
    <w:tmpl w:val="4760BBD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3372F3"/>
    <w:multiLevelType w:val="hybridMultilevel"/>
    <w:tmpl w:val="653E60F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7419D"/>
    <w:multiLevelType w:val="hybridMultilevel"/>
    <w:tmpl w:val="33523A22"/>
    <w:lvl w:ilvl="0" w:tplc="AF46BC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3537E"/>
    <w:multiLevelType w:val="hybridMultilevel"/>
    <w:tmpl w:val="A06281B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A23F1F"/>
    <w:multiLevelType w:val="hybridMultilevel"/>
    <w:tmpl w:val="6EEE3E8E"/>
    <w:lvl w:ilvl="0" w:tplc="4EDE0B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15157"/>
    <w:multiLevelType w:val="hybridMultilevel"/>
    <w:tmpl w:val="8CF877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A045B12"/>
    <w:multiLevelType w:val="hybridMultilevel"/>
    <w:tmpl w:val="11F8A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11134"/>
    <w:multiLevelType w:val="hybridMultilevel"/>
    <w:tmpl w:val="6AF6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B1A83"/>
    <w:multiLevelType w:val="hybridMultilevel"/>
    <w:tmpl w:val="6DD609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595926"/>
    <w:multiLevelType w:val="hybridMultilevel"/>
    <w:tmpl w:val="406AB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36992"/>
    <w:multiLevelType w:val="multilevel"/>
    <w:tmpl w:val="79A8BE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/>
        <w:i w:val="0"/>
        <w:color w:val="auto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6E742475"/>
    <w:multiLevelType w:val="hybridMultilevel"/>
    <w:tmpl w:val="CD607A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8568F6"/>
    <w:multiLevelType w:val="hybridMultilevel"/>
    <w:tmpl w:val="E3AE3C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4"/>
  </w:num>
  <w:num w:numId="5">
    <w:abstractNumId w:val="17"/>
  </w:num>
  <w:num w:numId="6">
    <w:abstractNumId w:val="3"/>
  </w:num>
  <w:num w:numId="7">
    <w:abstractNumId w:val="13"/>
  </w:num>
  <w:num w:numId="8">
    <w:abstractNumId w:val="8"/>
  </w:num>
  <w:num w:numId="9">
    <w:abstractNumId w:val="15"/>
  </w:num>
  <w:num w:numId="10">
    <w:abstractNumId w:val="7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6DA5"/>
    <w:rsid w:val="00004633"/>
    <w:rsid w:val="0003743A"/>
    <w:rsid w:val="00041E18"/>
    <w:rsid w:val="00060F7F"/>
    <w:rsid w:val="00067A80"/>
    <w:rsid w:val="000734D2"/>
    <w:rsid w:val="00083B86"/>
    <w:rsid w:val="00095370"/>
    <w:rsid w:val="000A2B97"/>
    <w:rsid w:val="000C06BA"/>
    <w:rsid w:val="000E0B10"/>
    <w:rsid w:val="000E6B32"/>
    <w:rsid w:val="00100B9F"/>
    <w:rsid w:val="001024A6"/>
    <w:rsid w:val="001158EA"/>
    <w:rsid w:val="00126912"/>
    <w:rsid w:val="00130A76"/>
    <w:rsid w:val="00165224"/>
    <w:rsid w:val="001C7933"/>
    <w:rsid w:val="00236194"/>
    <w:rsid w:val="00241C39"/>
    <w:rsid w:val="00242021"/>
    <w:rsid w:val="00244E16"/>
    <w:rsid w:val="00246DCF"/>
    <w:rsid w:val="00250B62"/>
    <w:rsid w:val="0025387B"/>
    <w:rsid w:val="00254A5D"/>
    <w:rsid w:val="0026015D"/>
    <w:rsid w:val="002C7394"/>
    <w:rsid w:val="002D1DE0"/>
    <w:rsid w:val="002D27DB"/>
    <w:rsid w:val="002D3D3C"/>
    <w:rsid w:val="002D5615"/>
    <w:rsid w:val="002E6E4A"/>
    <w:rsid w:val="002F17E1"/>
    <w:rsid w:val="0031369B"/>
    <w:rsid w:val="0031566E"/>
    <w:rsid w:val="00372A21"/>
    <w:rsid w:val="00377F3B"/>
    <w:rsid w:val="003C7035"/>
    <w:rsid w:val="003D47AA"/>
    <w:rsid w:val="003E0BC0"/>
    <w:rsid w:val="00404248"/>
    <w:rsid w:val="004405A4"/>
    <w:rsid w:val="004555BD"/>
    <w:rsid w:val="0047030F"/>
    <w:rsid w:val="00482AAB"/>
    <w:rsid w:val="004A4424"/>
    <w:rsid w:val="004B6DA5"/>
    <w:rsid w:val="004C47A2"/>
    <w:rsid w:val="004F2F00"/>
    <w:rsid w:val="00501739"/>
    <w:rsid w:val="0052181E"/>
    <w:rsid w:val="005375FB"/>
    <w:rsid w:val="00547CE2"/>
    <w:rsid w:val="0056156C"/>
    <w:rsid w:val="005747B4"/>
    <w:rsid w:val="0057745C"/>
    <w:rsid w:val="005824CD"/>
    <w:rsid w:val="005A1E80"/>
    <w:rsid w:val="005E512B"/>
    <w:rsid w:val="005F3143"/>
    <w:rsid w:val="006301BF"/>
    <w:rsid w:val="006321EC"/>
    <w:rsid w:val="006545F9"/>
    <w:rsid w:val="0066124A"/>
    <w:rsid w:val="006648B8"/>
    <w:rsid w:val="006F1668"/>
    <w:rsid w:val="007020DB"/>
    <w:rsid w:val="00750612"/>
    <w:rsid w:val="00750647"/>
    <w:rsid w:val="00784884"/>
    <w:rsid w:val="007A0114"/>
    <w:rsid w:val="007A7596"/>
    <w:rsid w:val="007B0582"/>
    <w:rsid w:val="007F28FD"/>
    <w:rsid w:val="008301A9"/>
    <w:rsid w:val="00834A0E"/>
    <w:rsid w:val="0086646F"/>
    <w:rsid w:val="00881D75"/>
    <w:rsid w:val="008950E5"/>
    <w:rsid w:val="008B40D5"/>
    <w:rsid w:val="008C2370"/>
    <w:rsid w:val="009468AD"/>
    <w:rsid w:val="009A4A89"/>
    <w:rsid w:val="009C05F7"/>
    <w:rsid w:val="009C1B9C"/>
    <w:rsid w:val="009C1C7D"/>
    <w:rsid w:val="009C5535"/>
    <w:rsid w:val="009D4F21"/>
    <w:rsid w:val="00A041F6"/>
    <w:rsid w:val="00A14605"/>
    <w:rsid w:val="00A17B8B"/>
    <w:rsid w:val="00A20C54"/>
    <w:rsid w:val="00A35C4C"/>
    <w:rsid w:val="00A573BF"/>
    <w:rsid w:val="00A660F4"/>
    <w:rsid w:val="00A70097"/>
    <w:rsid w:val="00A9534C"/>
    <w:rsid w:val="00AA210F"/>
    <w:rsid w:val="00AA779A"/>
    <w:rsid w:val="00AA7F74"/>
    <w:rsid w:val="00AC02A8"/>
    <w:rsid w:val="00B27B74"/>
    <w:rsid w:val="00B537CD"/>
    <w:rsid w:val="00B6050B"/>
    <w:rsid w:val="00B71EA2"/>
    <w:rsid w:val="00B80E39"/>
    <w:rsid w:val="00B8625E"/>
    <w:rsid w:val="00B929E1"/>
    <w:rsid w:val="00BC1EB7"/>
    <w:rsid w:val="00BD37ED"/>
    <w:rsid w:val="00BD61DE"/>
    <w:rsid w:val="00BF4FB2"/>
    <w:rsid w:val="00C07E56"/>
    <w:rsid w:val="00C45934"/>
    <w:rsid w:val="00C56AF1"/>
    <w:rsid w:val="00C62D40"/>
    <w:rsid w:val="00C63890"/>
    <w:rsid w:val="00C70238"/>
    <w:rsid w:val="00C72F0D"/>
    <w:rsid w:val="00C73B6F"/>
    <w:rsid w:val="00C8449F"/>
    <w:rsid w:val="00C85A03"/>
    <w:rsid w:val="00CC0CEC"/>
    <w:rsid w:val="00CC7479"/>
    <w:rsid w:val="00D10D07"/>
    <w:rsid w:val="00D351E8"/>
    <w:rsid w:val="00D4395B"/>
    <w:rsid w:val="00D52386"/>
    <w:rsid w:val="00D969E6"/>
    <w:rsid w:val="00DA49E1"/>
    <w:rsid w:val="00DA6FCF"/>
    <w:rsid w:val="00DC7DF6"/>
    <w:rsid w:val="00DE4699"/>
    <w:rsid w:val="00E247D4"/>
    <w:rsid w:val="00E36543"/>
    <w:rsid w:val="00E5433C"/>
    <w:rsid w:val="00E67BDA"/>
    <w:rsid w:val="00E860D8"/>
    <w:rsid w:val="00EB0AF7"/>
    <w:rsid w:val="00EB534E"/>
    <w:rsid w:val="00EC0476"/>
    <w:rsid w:val="00EC1407"/>
    <w:rsid w:val="00EC172E"/>
    <w:rsid w:val="00EE5811"/>
    <w:rsid w:val="00F443D4"/>
    <w:rsid w:val="00F63B46"/>
    <w:rsid w:val="00F8319C"/>
    <w:rsid w:val="00F90A99"/>
    <w:rsid w:val="00F924B0"/>
    <w:rsid w:val="00FC5D40"/>
    <w:rsid w:val="00FC6A8D"/>
    <w:rsid w:val="00FF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99E1D"/>
  <w15:docId w15:val="{8FF01153-5CDD-8147-BE52-BBFDB544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0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paragraph" w:styleId="Heading1">
    <w:name w:val="heading 1"/>
    <w:aliases w:val="h1"/>
    <w:basedOn w:val="Normal"/>
    <w:next w:val="Normal"/>
    <w:link w:val="Heading1Char"/>
    <w:qFormat/>
    <w:rsid w:val="007A7596"/>
    <w:pPr>
      <w:keepNext/>
      <w:keepLines/>
      <w:widowControl w:val="0"/>
      <w:suppressAutoHyphen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Heading2">
    <w:name w:val="heading 2"/>
    <w:basedOn w:val="Normal"/>
    <w:next w:val="Normal"/>
    <w:link w:val="Heading2Char"/>
    <w:qFormat/>
    <w:rsid w:val="0031566E"/>
    <w:pPr>
      <w:keepNext/>
      <w:tabs>
        <w:tab w:val="num" w:pos="576"/>
      </w:tabs>
      <w:spacing w:before="240" w:after="60"/>
      <w:ind w:left="576" w:hanging="576"/>
      <w:jc w:val="both"/>
      <w:outlineLvl w:val="1"/>
    </w:pPr>
    <w:rPr>
      <w:rFonts w:ascii="Arial" w:hAnsi="Arial"/>
      <w:b/>
      <w:color w:val="000080"/>
      <w:sz w:val="28"/>
      <w:szCs w:val="20"/>
      <w:lang w:val="en-GB" w:bidi="ar-SA"/>
    </w:rPr>
  </w:style>
  <w:style w:type="paragraph" w:styleId="Heading3">
    <w:name w:val="heading 3"/>
    <w:basedOn w:val="Normal"/>
    <w:next w:val="Normal"/>
    <w:link w:val="Heading3Char"/>
    <w:qFormat/>
    <w:rsid w:val="0031566E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hAnsi="Arial"/>
      <w:b/>
      <w:color w:val="000080"/>
      <w:szCs w:val="20"/>
      <w:lang w:val="en-GB" w:bidi="ar-SA"/>
    </w:rPr>
  </w:style>
  <w:style w:type="paragraph" w:styleId="Heading4">
    <w:name w:val="heading 4"/>
    <w:basedOn w:val="Normal"/>
    <w:next w:val="Normal"/>
    <w:link w:val="Heading4Char"/>
    <w:qFormat/>
    <w:rsid w:val="0031566E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ascii="Arial" w:hAnsi="Arial"/>
      <w:b/>
      <w:szCs w:val="20"/>
      <w:lang w:val="en-GB" w:bidi="ar-SA"/>
    </w:rPr>
  </w:style>
  <w:style w:type="paragraph" w:styleId="Heading6">
    <w:name w:val="heading 6"/>
    <w:basedOn w:val="Normal"/>
    <w:next w:val="Normal"/>
    <w:link w:val="Heading6Char"/>
    <w:qFormat/>
    <w:rsid w:val="0031566E"/>
    <w:pPr>
      <w:tabs>
        <w:tab w:val="num" w:pos="1008"/>
      </w:tabs>
      <w:spacing w:before="240" w:after="60"/>
      <w:ind w:left="1008" w:hanging="1008"/>
      <w:jc w:val="both"/>
      <w:outlineLvl w:val="5"/>
    </w:pPr>
    <w:rPr>
      <w:i/>
      <w:sz w:val="22"/>
      <w:szCs w:val="20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21">
    <w:name w:val="Plain Table 21"/>
    <w:basedOn w:val="TableNormal"/>
    <w:next w:val="TableNormal"/>
    <w:uiPriority w:val="42"/>
    <w:rsid w:val="00E5433C"/>
    <w:pPr>
      <w:spacing w:after="0" w:line="240" w:lineRule="auto"/>
    </w:pPr>
    <w:rPr>
      <w:rFonts w:ascii="Calibri" w:eastAsia="Calibri" w:hAnsi="Calibri" w:cs="Times New Roman"/>
      <w:lang w:val="en-SG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eGrid">
    <w:name w:val="Table Grid"/>
    <w:basedOn w:val="TableNormal"/>
    <w:uiPriority w:val="39"/>
    <w:rsid w:val="00E5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paragraph" w:styleId="Footer">
    <w:name w:val="footer"/>
    <w:basedOn w:val="Normal"/>
    <w:link w:val="FooterChar"/>
    <w:unhideWhenUsed/>
    <w:rsid w:val="00067A80"/>
    <w:pPr>
      <w:widowControl w:val="0"/>
      <w:tabs>
        <w:tab w:val="center" w:pos="4680"/>
        <w:tab w:val="right" w:pos="9360"/>
      </w:tabs>
      <w:suppressAutoHyphens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FooterChar">
    <w:name w:val="Footer Char"/>
    <w:basedOn w:val="DefaultParagraphFont"/>
    <w:link w:val="Footer"/>
    <w:rsid w:val="00067A80"/>
    <w:rPr>
      <w:rFonts w:ascii="Times New Roman" w:eastAsia="Arial Unicode MS" w:hAnsi="Times New Roman" w:cs="Mangal"/>
      <w:kern w:val="1"/>
      <w:sz w:val="24"/>
      <w:szCs w:val="21"/>
      <w:lang w:val="en-SG" w:eastAsia="hi-IN" w:bidi="hi-IN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7A759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val="en-SG"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7A759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A7596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val="en-SG" w:eastAsia="hi-IN" w:bidi="hi-IN"/>
    </w:rPr>
  </w:style>
  <w:style w:type="character" w:customStyle="1" w:styleId="Heading2Char">
    <w:name w:val="Heading 2 Char"/>
    <w:basedOn w:val="DefaultParagraphFont"/>
    <w:link w:val="Heading2"/>
    <w:rsid w:val="0031566E"/>
    <w:rPr>
      <w:rFonts w:ascii="Arial" w:eastAsia="Times New Roman" w:hAnsi="Arial" w:cs="Times New Roman"/>
      <w:b/>
      <w:color w:val="000080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1566E"/>
    <w:rPr>
      <w:rFonts w:ascii="Arial" w:eastAsia="Times New Roman" w:hAnsi="Arial" w:cs="Times New Roman"/>
      <w:b/>
      <w:color w:val="000080"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1566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1566E"/>
    <w:rPr>
      <w:rFonts w:ascii="Times New Roman" w:eastAsia="Times New Roman" w:hAnsi="Times New Roman" w:cs="Times New Roman"/>
      <w:i/>
      <w:szCs w:val="20"/>
      <w:lang w:val="en-GB"/>
    </w:rPr>
  </w:style>
  <w:style w:type="paragraph" w:customStyle="1" w:styleId="StyleHeading1h116ptAuto">
    <w:name w:val="Style Heading 1h1 + 16 pt Auto"/>
    <w:basedOn w:val="Heading1"/>
    <w:rsid w:val="0031566E"/>
    <w:pPr>
      <w:keepLines w:val="0"/>
      <w:widowControl/>
      <w:shd w:val="clear" w:color="auto" w:fill="CCCCCC"/>
      <w:tabs>
        <w:tab w:val="num" w:pos="432"/>
      </w:tabs>
      <w:suppressAutoHyphens w:val="0"/>
      <w:spacing w:after="60"/>
      <w:ind w:left="432" w:hanging="432"/>
      <w:jc w:val="both"/>
    </w:pPr>
    <w:rPr>
      <w:rFonts w:ascii="Arial" w:eastAsia="Times New Roman" w:hAnsi="Arial" w:cs="Times New Roman"/>
      <w:b/>
      <w:bCs/>
      <w:color w:val="auto"/>
      <w:kern w:val="28"/>
      <w:szCs w:val="32"/>
      <w:lang w:val="en-GB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5D40"/>
    <w:pPr>
      <w:widowControl w:val="0"/>
      <w:suppressAutoHyphens/>
      <w:spacing w:after="100"/>
    </w:pPr>
    <w:rPr>
      <w:rFonts w:eastAsia="Arial Unicode MS" w:cs="Mangal"/>
      <w:kern w:val="1"/>
      <w:szCs w:val="21"/>
      <w:lang w:val="en-SG" w:eastAsia="hi-IN" w:bidi="hi-IN"/>
    </w:rPr>
  </w:style>
  <w:style w:type="character" w:styleId="Hyperlink">
    <w:name w:val="Hyperlink"/>
    <w:basedOn w:val="DefaultParagraphFont"/>
    <w:uiPriority w:val="99"/>
    <w:unhideWhenUsed/>
    <w:rsid w:val="00FC5D4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45934"/>
    <w:pPr>
      <w:widowControl w:val="0"/>
      <w:suppressAutoHyphens/>
      <w:spacing w:after="100"/>
      <w:ind w:left="240"/>
    </w:pPr>
    <w:rPr>
      <w:rFonts w:eastAsia="Arial Unicode MS" w:cs="Mangal"/>
      <w:kern w:val="1"/>
      <w:szCs w:val="21"/>
      <w:lang w:val="en-SG" w:eastAsia="hi-I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250B62"/>
    <w:pPr>
      <w:widowControl w:val="0"/>
      <w:suppressAutoHyphens/>
      <w:spacing w:after="100"/>
      <w:ind w:left="480"/>
    </w:pPr>
    <w:rPr>
      <w:rFonts w:eastAsia="Arial Unicode MS" w:cs="Mangal"/>
      <w:kern w:val="1"/>
      <w:szCs w:val="21"/>
      <w:lang w:val="en-SG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D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D40"/>
    <w:rPr>
      <w:rFonts w:ascii="Tahoma" w:eastAsia="Times New Roman" w:hAnsi="Tahoma" w:cs="Tahoma"/>
      <w:sz w:val="16"/>
      <w:szCs w:val="16"/>
      <w:lang w:bidi="my-MM"/>
    </w:rPr>
  </w:style>
  <w:style w:type="character" w:styleId="CommentReference">
    <w:name w:val="annotation reference"/>
    <w:basedOn w:val="DefaultParagraphFont"/>
    <w:uiPriority w:val="99"/>
    <w:semiHidden/>
    <w:unhideWhenUsed/>
    <w:rsid w:val="0075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06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0647"/>
    <w:rPr>
      <w:rFonts w:ascii="Times New Roman" w:eastAsia="Times New Roman" w:hAnsi="Times New Roman" w:cs="Times New Roman"/>
      <w:sz w:val="20"/>
      <w:szCs w:val="20"/>
      <w:lang w:bidi="my-MM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0647"/>
    <w:rPr>
      <w:rFonts w:ascii="Times New Roman" w:eastAsia="Times New Roman" w:hAnsi="Times New Roman" w:cs="Times New Roman"/>
      <w:b/>
      <w:bCs/>
      <w:sz w:val="20"/>
      <w:szCs w:val="20"/>
      <w:lang w:bidi="my-MM"/>
    </w:rPr>
  </w:style>
  <w:style w:type="paragraph" w:styleId="Revision">
    <w:name w:val="Revision"/>
    <w:hidden/>
    <w:uiPriority w:val="99"/>
    <w:semiHidden/>
    <w:rsid w:val="00B27B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FollowedHyperlink">
    <w:name w:val="FollowedHyperlink"/>
    <w:basedOn w:val="DefaultParagraphFont"/>
    <w:uiPriority w:val="99"/>
    <w:semiHidden/>
    <w:unhideWhenUsed/>
    <w:rsid w:val="00E36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F550D-A1A6-1446-98EE-B8BF8A45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1341</Words>
  <Characters>7059</Characters>
  <Application>Microsoft Office Word</Application>
  <DocSecurity>0</DocSecurity>
  <Lines>470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Treza</dc:creator>
  <cp:keywords/>
  <dc:description/>
  <cp:lastModifiedBy>Treza Bawm Win</cp:lastModifiedBy>
  <cp:revision>90</cp:revision>
  <dcterms:created xsi:type="dcterms:W3CDTF">2018-03-21T13:11:00Z</dcterms:created>
  <dcterms:modified xsi:type="dcterms:W3CDTF">2018-05-05T07:54:00Z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96cc82f2-45af-48cc-8544-1ab08d5d3296</vt:lpwstr>
  </property>
  <property fmtid="{D5CDD505-2E9C-101B-9397-08002B2CF9AE}" pid="3" name="OriginatingUser">
    <vt:lpwstr>treza.win</vt:lpwstr>
  </property>
  <property fmtid="{D5CDD505-2E9C-101B-9397-08002B2CF9AE}" pid="4" name="CLASSIFICATION">
    <vt:lpwstr>RESTRICTED</vt:lpwstr>
  </property>
</Properties>
</file>
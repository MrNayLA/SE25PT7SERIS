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761" w:rsidRPr="00C73B6F" w:rsidRDefault="00551761" w:rsidP="00551761">
      <w:pPr>
        <w:jc w:val="center"/>
        <w:rPr>
          <w:ins w:id="0" w:author="Kaung Myat Bo" w:date="2018-04-10T21:53:00Z"/>
          <w:b/>
          <w:sz w:val="48"/>
          <w:szCs w:val="48"/>
        </w:rPr>
      </w:pPr>
      <w:ins w:id="1" w:author="Kaung Myat Bo" w:date="2018-04-10T21:53:00Z">
        <w:r w:rsidRPr="00C73B6F">
          <w:rPr>
            <w:b/>
            <w:sz w:val="48"/>
            <w:szCs w:val="48"/>
          </w:rPr>
          <w:t>SERIS</w:t>
        </w:r>
      </w:ins>
    </w:p>
    <w:p w:rsidR="00551761" w:rsidRPr="00C73B6F" w:rsidRDefault="00551761" w:rsidP="00551761">
      <w:pPr>
        <w:jc w:val="center"/>
        <w:rPr>
          <w:ins w:id="2" w:author="Kaung Myat Bo" w:date="2018-04-10T21:53:00Z"/>
          <w:sz w:val="48"/>
          <w:szCs w:val="48"/>
        </w:rPr>
      </w:pPr>
      <w:ins w:id="3" w:author="Kaung Myat Bo" w:date="2018-04-10T21:53:00Z">
        <w:r w:rsidRPr="00C73B6F">
          <w:rPr>
            <w:sz w:val="48"/>
            <w:szCs w:val="48"/>
          </w:rPr>
          <w:t>Solar Energy Research Institute Singapore</w:t>
        </w:r>
      </w:ins>
    </w:p>
    <w:p w:rsidR="00551761" w:rsidRPr="00C73B6F" w:rsidRDefault="00551761" w:rsidP="00551761">
      <w:pPr>
        <w:jc w:val="center"/>
        <w:rPr>
          <w:ins w:id="4" w:author="Kaung Myat Bo" w:date="2018-04-10T21:53:00Z"/>
          <w:sz w:val="48"/>
          <w:szCs w:val="48"/>
        </w:rPr>
      </w:pPr>
    </w:p>
    <w:p w:rsidR="00551761" w:rsidRPr="00C73B6F" w:rsidRDefault="00551761" w:rsidP="00551761">
      <w:pPr>
        <w:jc w:val="center"/>
        <w:rPr>
          <w:ins w:id="5" w:author="Kaung Myat Bo" w:date="2018-04-10T21:53:00Z"/>
          <w:sz w:val="48"/>
          <w:szCs w:val="48"/>
        </w:rPr>
      </w:pPr>
      <w:ins w:id="6" w:author="Kaung Myat Bo" w:date="2018-04-10T21:53:00Z">
        <w:r w:rsidRPr="00C73B6F">
          <w:rPr>
            <w:noProof/>
            <w:sz w:val="48"/>
            <w:szCs w:val="48"/>
            <w:lang w:val="en-GB" w:eastAsia="en-GB"/>
          </w:rPr>
          <w:drawing>
            <wp:inline distT="0" distB="0" distL="0" distR="0" wp14:anchorId="24A73662" wp14:editId="3DDE202C">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ins>
    </w:p>
    <w:p w:rsidR="00551761" w:rsidRPr="00C73B6F" w:rsidRDefault="00551761" w:rsidP="00551761">
      <w:pPr>
        <w:jc w:val="center"/>
        <w:rPr>
          <w:ins w:id="7" w:author="Kaung Myat Bo" w:date="2018-04-10T21:53:00Z"/>
          <w:sz w:val="48"/>
          <w:szCs w:val="48"/>
        </w:rPr>
      </w:pPr>
    </w:p>
    <w:p w:rsidR="00551761" w:rsidRDefault="00551761" w:rsidP="00551761">
      <w:pPr>
        <w:jc w:val="center"/>
        <w:rPr>
          <w:ins w:id="8" w:author="Kaung Myat Bo" w:date="2018-04-10T21:53:00Z"/>
          <w:sz w:val="32"/>
          <w:szCs w:val="32"/>
        </w:rPr>
      </w:pPr>
      <w:ins w:id="9" w:author="Kaung Myat Bo" w:date="2018-04-10T21:53:00Z">
        <w:r w:rsidRPr="00C73B6F">
          <w:rPr>
            <w:sz w:val="32"/>
            <w:szCs w:val="32"/>
          </w:rPr>
          <w:t>Cloud Based Real-time Analytical Monitoring of Photovoltaic Systems</w:t>
        </w:r>
      </w:ins>
    </w:p>
    <w:p w:rsidR="00551761" w:rsidRPr="0064294A" w:rsidRDefault="002333FD" w:rsidP="00551761">
      <w:pPr>
        <w:jc w:val="center"/>
        <w:rPr>
          <w:ins w:id="10" w:author="Kaung Myat Bo" w:date="2018-04-10T21:53:00Z"/>
          <w:sz w:val="32"/>
          <w:szCs w:val="32"/>
        </w:rPr>
      </w:pPr>
      <w:bookmarkStart w:id="11" w:name="h.b5vgj4y2rzkz" w:colFirst="0" w:colLast="0"/>
      <w:bookmarkStart w:id="12" w:name="h.n6qrukq9df3j" w:colFirst="0" w:colLast="0"/>
      <w:bookmarkStart w:id="13" w:name="h.3znysh7" w:colFirst="0" w:colLast="0"/>
      <w:bookmarkStart w:id="14" w:name="_Hlk480814329"/>
      <w:bookmarkEnd w:id="11"/>
      <w:bookmarkEnd w:id="12"/>
      <w:bookmarkEnd w:id="13"/>
      <w:bookmarkEnd w:id="14"/>
      <w:r>
        <w:rPr>
          <w:sz w:val="32"/>
          <w:szCs w:val="32"/>
        </w:rPr>
        <w:t>Project Plan (PP)</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562"/>
        <w:gridCol w:w="6674"/>
      </w:tblGrid>
      <w:tr w:rsidR="00551761" w:rsidRPr="0025387B" w:rsidTr="00EF382B">
        <w:trPr>
          <w:trHeight w:val="307"/>
          <w:ins w:id="15" w:author="Kaung Myat Bo" w:date="2018-04-10T21:53:00Z"/>
        </w:trPr>
        <w:tc>
          <w:tcPr>
            <w:tcW w:w="1387" w:type="pct"/>
          </w:tcPr>
          <w:p w:rsidR="00551761" w:rsidRPr="0025387B" w:rsidRDefault="00551761" w:rsidP="00EF382B">
            <w:pPr>
              <w:rPr>
                <w:ins w:id="16" w:author="Kaung Myat Bo" w:date="2018-04-10T21:53:00Z"/>
                <w:rFonts w:asciiTheme="minorHAnsi" w:hAnsiTheme="minorHAnsi"/>
              </w:rPr>
            </w:pPr>
            <w:ins w:id="17" w:author="Kaung Myat Bo" w:date="2018-04-10T21:53:00Z">
              <w:r w:rsidRPr="0025387B">
                <w:rPr>
                  <w:rFonts w:asciiTheme="minorHAnsi" w:hAnsiTheme="minorHAnsi"/>
                </w:rPr>
                <w:t>Filing Reference</w:t>
              </w:r>
            </w:ins>
          </w:p>
        </w:tc>
        <w:tc>
          <w:tcPr>
            <w:tcW w:w="3613" w:type="pct"/>
          </w:tcPr>
          <w:p w:rsidR="00551761" w:rsidRPr="0025387B" w:rsidRDefault="00551761" w:rsidP="00EF382B">
            <w:pPr>
              <w:rPr>
                <w:ins w:id="18" w:author="Kaung Myat Bo" w:date="2018-04-10T21:53:00Z"/>
                <w:rFonts w:asciiTheme="minorHAnsi" w:hAnsiTheme="minorHAnsi"/>
                <w:b/>
              </w:rPr>
            </w:pPr>
            <w:ins w:id="19" w:author="Kaung Myat Bo" w:date="2018-04-10T21:53:00Z">
              <w:r w:rsidRPr="0025387B">
                <w:rPr>
                  <w:rFonts w:asciiTheme="minorHAnsi" w:hAnsiTheme="minorHAnsi"/>
                </w:rPr>
                <w:t>SE25PT7SERIS/</w:t>
              </w:r>
            </w:ins>
            <w:ins w:id="20" w:author="Kaung Myat Bo" w:date="2018-04-10T21:54:00Z">
              <w:r>
                <w:rPr>
                  <w:rFonts w:asciiTheme="minorHAnsi" w:hAnsiTheme="minorHAnsi"/>
                </w:rPr>
                <w:t>MGMT/PLAN/PP/WORK IN PROGRESS/</w:t>
              </w:r>
            </w:ins>
            <w:r w:rsidR="007D4F52">
              <w:rPr>
                <w:rFonts w:asciiTheme="minorHAnsi" w:hAnsiTheme="minorHAnsi"/>
              </w:rPr>
              <w:t>RAM_</w:t>
            </w:r>
            <w:bookmarkStart w:id="21" w:name="_GoBack"/>
            <w:bookmarkEnd w:id="21"/>
            <w:ins w:id="22" w:author="Kaung Myat Bo" w:date="2018-04-10T21:54:00Z">
              <w:r>
                <w:rPr>
                  <w:rFonts w:asciiTheme="minorHAnsi" w:hAnsiTheme="minorHAnsi"/>
                </w:rPr>
                <w:t>MPP.docx</w:t>
              </w:r>
            </w:ins>
          </w:p>
        </w:tc>
      </w:tr>
      <w:tr w:rsidR="00551761" w:rsidRPr="0025387B" w:rsidTr="00EF382B">
        <w:trPr>
          <w:trHeight w:val="307"/>
          <w:ins w:id="23" w:author="Kaung Myat Bo" w:date="2018-04-10T21:53:00Z"/>
        </w:trPr>
        <w:tc>
          <w:tcPr>
            <w:tcW w:w="1387" w:type="pct"/>
          </w:tcPr>
          <w:p w:rsidR="00551761" w:rsidRPr="0025387B" w:rsidRDefault="00551761" w:rsidP="00EF382B">
            <w:pPr>
              <w:rPr>
                <w:ins w:id="24" w:author="Kaung Myat Bo" w:date="2018-04-10T21:53:00Z"/>
                <w:rFonts w:asciiTheme="minorHAnsi" w:hAnsiTheme="minorHAnsi"/>
              </w:rPr>
            </w:pPr>
            <w:ins w:id="25" w:author="Kaung Myat Bo" w:date="2018-04-10T21:53:00Z">
              <w:r w:rsidRPr="0025387B">
                <w:rPr>
                  <w:rFonts w:asciiTheme="minorHAnsi" w:hAnsiTheme="minorHAnsi"/>
                </w:rPr>
                <w:t>Document Title</w:t>
              </w:r>
            </w:ins>
          </w:p>
        </w:tc>
        <w:tc>
          <w:tcPr>
            <w:tcW w:w="3613" w:type="pct"/>
          </w:tcPr>
          <w:p w:rsidR="00551761" w:rsidRPr="0025387B" w:rsidRDefault="00551761" w:rsidP="00EF382B">
            <w:pPr>
              <w:rPr>
                <w:ins w:id="26" w:author="Kaung Myat Bo" w:date="2018-04-10T21:53:00Z"/>
                <w:rFonts w:asciiTheme="minorHAnsi" w:hAnsiTheme="minorHAnsi"/>
              </w:rPr>
            </w:pPr>
            <w:ins w:id="27" w:author="Kaung Myat Bo" w:date="2018-04-10T21:54:00Z">
              <w:r>
                <w:rPr>
                  <w:rFonts w:asciiTheme="minorHAnsi" w:hAnsiTheme="minorHAnsi"/>
                </w:rPr>
                <w:t>Project Plan</w:t>
              </w:r>
            </w:ins>
          </w:p>
        </w:tc>
      </w:tr>
      <w:tr w:rsidR="00551761" w:rsidRPr="0025387B" w:rsidTr="00EF382B">
        <w:trPr>
          <w:trHeight w:val="307"/>
          <w:ins w:id="28" w:author="Kaung Myat Bo" w:date="2018-04-10T21:53:00Z"/>
        </w:trPr>
        <w:tc>
          <w:tcPr>
            <w:tcW w:w="1387" w:type="pct"/>
          </w:tcPr>
          <w:p w:rsidR="00551761" w:rsidRPr="0025387B" w:rsidRDefault="00551761" w:rsidP="00EF382B">
            <w:pPr>
              <w:rPr>
                <w:ins w:id="29" w:author="Kaung Myat Bo" w:date="2018-04-10T21:53:00Z"/>
                <w:rFonts w:asciiTheme="minorHAnsi" w:hAnsiTheme="minorHAnsi"/>
              </w:rPr>
            </w:pPr>
            <w:ins w:id="30" w:author="Kaung Myat Bo" w:date="2018-04-10T21:53:00Z">
              <w:r w:rsidRPr="0025387B">
                <w:rPr>
                  <w:rFonts w:asciiTheme="minorHAnsi" w:hAnsiTheme="minorHAnsi"/>
                </w:rPr>
                <w:t>Version</w:t>
              </w:r>
            </w:ins>
          </w:p>
        </w:tc>
        <w:tc>
          <w:tcPr>
            <w:tcW w:w="3613" w:type="pct"/>
          </w:tcPr>
          <w:p w:rsidR="00551761" w:rsidRPr="0025387B" w:rsidRDefault="00551761" w:rsidP="00EF382B">
            <w:pPr>
              <w:rPr>
                <w:ins w:id="31" w:author="Kaung Myat Bo" w:date="2018-04-10T21:53:00Z"/>
                <w:rFonts w:asciiTheme="minorHAnsi" w:hAnsiTheme="minorHAnsi"/>
              </w:rPr>
            </w:pPr>
            <w:ins w:id="32" w:author="Kaung Myat Bo" w:date="2018-04-10T21:53:00Z">
              <w:r w:rsidRPr="0025387B">
                <w:rPr>
                  <w:rFonts w:asciiTheme="minorHAnsi" w:hAnsiTheme="minorHAnsi"/>
                </w:rPr>
                <w:t>1.0</w:t>
              </w:r>
            </w:ins>
          </w:p>
        </w:tc>
      </w:tr>
      <w:tr w:rsidR="00551761" w:rsidRPr="0025387B" w:rsidTr="00EF382B">
        <w:trPr>
          <w:trHeight w:val="257"/>
          <w:ins w:id="33" w:author="Kaung Myat Bo" w:date="2018-04-10T21:53:00Z"/>
        </w:trPr>
        <w:tc>
          <w:tcPr>
            <w:tcW w:w="1387" w:type="pct"/>
          </w:tcPr>
          <w:p w:rsidR="00551761" w:rsidRPr="0025387B" w:rsidRDefault="00551761" w:rsidP="00EF382B">
            <w:pPr>
              <w:rPr>
                <w:ins w:id="34" w:author="Kaung Myat Bo" w:date="2018-04-10T21:53:00Z"/>
                <w:rFonts w:asciiTheme="minorHAnsi" w:hAnsiTheme="minorHAnsi"/>
              </w:rPr>
            </w:pPr>
            <w:ins w:id="35" w:author="Kaung Myat Bo" w:date="2018-04-10T21:53:00Z">
              <w:r>
                <w:rPr>
                  <w:rFonts w:asciiTheme="minorHAnsi" w:hAnsiTheme="minorHAnsi"/>
                </w:rPr>
                <w:t>Author</w:t>
              </w:r>
            </w:ins>
          </w:p>
        </w:tc>
        <w:tc>
          <w:tcPr>
            <w:tcW w:w="3613" w:type="pct"/>
          </w:tcPr>
          <w:p w:rsidR="00551761" w:rsidRPr="0025387B" w:rsidRDefault="00551761" w:rsidP="00EF382B">
            <w:pPr>
              <w:rPr>
                <w:ins w:id="36" w:author="Kaung Myat Bo" w:date="2018-04-10T21:53:00Z"/>
                <w:rFonts w:asciiTheme="minorHAnsi" w:hAnsiTheme="minorHAnsi"/>
              </w:rPr>
            </w:pPr>
            <w:ins w:id="37" w:author="Kaung Myat Bo" w:date="2018-04-10T21:53:00Z">
              <w:r>
                <w:rPr>
                  <w:rFonts w:asciiTheme="minorHAnsi" w:hAnsiTheme="minorHAnsi"/>
                </w:rPr>
                <w:t>Kaung Myat Bo</w:t>
              </w:r>
            </w:ins>
          </w:p>
        </w:tc>
      </w:tr>
      <w:tr w:rsidR="00551761" w:rsidRPr="0025387B" w:rsidTr="00EF382B">
        <w:trPr>
          <w:trHeight w:val="307"/>
          <w:ins w:id="38" w:author="Kaung Myat Bo" w:date="2018-04-10T21:53:00Z"/>
        </w:trPr>
        <w:tc>
          <w:tcPr>
            <w:tcW w:w="1387" w:type="pct"/>
          </w:tcPr>
          <w:p w:rsidR="00551761" w:rsidRPr="0025387B" w:rsidRDefault="00551761" w:rsidP="00EF382B">
            <w:pPr>
              <w:rPr>
                <w:ins w:id="39" w:author="Kaung Myat Bo" w:date="2018-04-10T21:53:00Z"/>
                <w:rFonts w:asciiTheme="minorHAnsi" w:hAnsiTheme="minorHAnsi"/>
              </w:rPr>
            </w:pPr>
            <w:ins w:id="40" w:author="Kaung Myat Bo" w:date="2018-04-10T21:53:00Z">
              <w:r w:rsidRPr="0025387B">
                <w:rPr>
                  <w:rFonts w:asciiTheme="minorHAnsi" w:hAnsiTheme="minorHAnsi"/>
                </w:rPr>
                <w:t>Date Created</w:t>
              </w:r>
            </w:ins>
          </w:p>
        </w:tc>
        <w:tc>
          <w:tcPr>
            <w:tcW w:w="3613" w:type="pct"/>
          </w:tcPr>
          <w:p w:rsidR="00551761" w:rsidRPr="0025387B" w:rsidRDefault="00551761" w:rsidP="00EF382B">
            <w:pPr>
              <w:rPr>
                <w:ins w:id="41" w:author="Kaung Myat Bo" w:date="2018-04-10T21:53:00Z"/>
                <w:rFonts w:asciiTheme="minorHAnsi" w:hAnsiTheme="minorHAnsi"/>
              </w:rPr>
            </w:pPr>
          </w:p>
        </w:tc>
      </w:tr>
    </w:tbl>
    <w:p w:rsidR="00551761" w:rsidRPr="0025387B" w:rsidRDefault="00551761" w:rsidP="00551761">
      <w:pPr>
        <w:tabs>
          <w:tab w:val="left" w:pos="8667"/>
        </w:tabs>
        <w:rPr>
          <w:ins w:id="42" w:author="Kaung Myat Bo" w:date="2018-04-10T21:53:00Z"/>
        </w:rPr>
      </w:pPr>
      <w:ins w:id="43" w:author="Kaung Myat Bo" w:date="2018-04-10T21:53:00Z">
        <w:r w:rsidRPr="0025387B">
          <w:tab/>
        </w:r>
      </w:ins>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5"/>
        <w:gridCol w:w="3177"/>
        <w:gridCol w:w="3024"/>
      </w:tblGrid>
      <w:tr w:rsidR="00551761" w:rsidRPr="0025387B" w:rsidTr="00EF382B">
        <w:trPr>
          <w:cnfStyle w:val="000000100000" w:firstRow="0" w:lastRow="0" w:firstColumn="0" w:lastColumn="0" w:oddVBand="0" w:evenVBand="0" w:oddHBand="1" w:evenHBand="0" w:firstRowFirstColumn="0" w:firstRowLastColumn="0" w:lastRowFirstColumn="0" w:lastRowLastColumn="0"/>
          <w:trHeight w:val="70"/>
          <w:ins w:id="44" w:author="Kaung Myat Bo" w:date="2018-04-10T21:53:00Z"/>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rsidR="00551761" w:rsidRPr="0025387B" w:rsidRDefault="00551761" w:rsidP="00EF382B">
            <w:pPr>
              <w:tabs>
                <w:tab w:val="left" w:pos="2160"/>
              </w:tabs>
              <w:spacing w:before="120"/>
              <w:rPr>
                <w:ins w:id="45" w:author="Kaung Myat Bo" w:date="2018-04-10T21:53:00Z"/>
                <w:rFonts w:asciiTheme="minorHAnsi" w:hAnsiTheme="minorHAnsi"/>
                <w:b/>
              </w:rPr>
            </w:pPr>
            <w:ins w:id="46" w:author="Kaung Myat Bo" w:date="2018-04-10T21:53:00Z">
              <w:r w:rsidRPr="0025387B">
                <w:rPr>
                  <w:rFonts w:asciiTheme="minorHAnsi" w:hAnsiTheme="minorHAnsi"/>
                  <w:b/>
                </w:rPr>
                <w:t>Approved by:</w:t>
              </w:r>
            </w:ins>
          </w:p>
        </w:tc>
      </w:tr>
      <w:tr w:rsidR="00551761" w:rsidRPr="0025387B" w:rsidTr="00EF382B">
        <w:trPr>
          <w:trHeight w:val="441"/>
          <w:ins w:id="47" w:author="Kaung Myat Bo" w:date="2018-04-10T21:53:00Z"/>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551761" w:rsidRPr="0025387B" w:rsidRDefault="00551761" w:rsidP="00EF382B">
            <w:pPr>
              <w:spacing w:before="120"/>
              <w:rPr>
                <w:ins w:id="48" w:author="Kaung Myat Bo" w:date="2018-04-10T21:53:00Z"/>
                <w:rFonts w:asciiTheme="minorHAnsi" w:hAnsiTheme="minorHAnsi"/>
              </w:rPr>
            </w:pPr>
            <w:ins w:id="49" w:author="Kaung Myat Bo" w:date="2018-04-10T21:53:00Z">
              <w:r w:rsidRPr="0025387B">
                <w:rPr>
                  <w:rFonts w:asciiTheme="minorHAnsi" w:hAnsiTheme="minorHAnsi"/>
                </w:rPr>
                <w:t>Name</w:t>
              </w:r>
            </w:ins>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551761" w:rsidRPr="0025387B" w:rsidRDefault="00551761" w:rsidP="00EF382B">
            <w:pPr>
              <w:spacing w:before="120"/>
              <w:rPr>
                <w:ins w:id="50" w:author="Kaung Myat Bo" w:date="2018-04-10T21:53:00Z"/>
                <w:rFonts w:asciiTheme="minorHAnsi" w:hAnsiTheme="minorHAnsi"/>
              </w:rPr>
            </w:pPr>
            <w:ins w:id="51" w:author="Kaung Myat Bo" w:date="2018-04-10T21:53:00Z">
              <w:r w:rsidRPr="0025387B">
                <w:rPr>
                  <w:rFonts w:asciiTheme="minorHAnsi" w:hAnsiTheme="minorHAnsi"/>
                </w:rPr>
                <w:t>Designation</w:t>
              </w:r>
            </w:ins>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551761" w:rsidRPr="0025387B" w:rsidRDefault="00551761" w:rsidP="00EF382B">
            <w:pPr>
              <w:spacing w:before="120"/>
              <w:rPr>
                <w:ins w:id="52" w:author="Kaung Myat Bo" w:date="2018-04-10T21:53:00Z"/>
                <w:rFonts w:asciiTheme="minorHAnsi" w:hAnsiTheme="minorHAnsi"/>
              </w:rPr>
            </w:pPr>
            <w:ins w:id="53" w:author="Kaung Myat Bo" w:date="2018-04-10T21:53:00Z">
              <w:r w:rsidRPr="0025387B">
                <w:rPr>
                  <w:rFonts w:asciiTheme="minorHAnsi" w:hAnsiTheme="minorHAnsi"/>
                </w:rPr>
                <w:t>Date</w:t>
              </w:r>
            </w:ins>
          </w:p>
        </w:tc>
      </w:tr>
      <w:tr w:rsidR="00551761" w:rsidRPr="0025387B" w:rsidTr="00EF382B">
        <w:trPr>
          <w:cnfStyle w:val="000000100000" w:firstRow="0" w:lastRow="0" w:firstColumn="0" w:lastColumn="0" w:oddVBand="0" w:evenVBand="0" w:oddHBand="1" w:evenHBand="0" w:firstRowFirstColumn="0" w:firstRowLastColumn="0" w:lastRowFirstColumn="0" w:lastRowLastColumn="0"/>
          <w:trHeight w:val="129"/>
          <w:ins w:id="54" w:author="Kaung Myat Bo" w:date="2018-04-10T21:53:00Z"/>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ins w:id="55" w:author="Kaung Myat Bo" w:date="2018-04-10T21:53:00Z"/>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ins w:id="56" w:author="Kaung Myat Bo" w:date="2018-04-10T21:53:00Z"/>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ins w:id="57" w:author="Kaung Myat Bo" w:date="2018-04-10T21:53:00Z"/>
                <w:rFonts w:asciiTheme="minorHAnsi" w:hAnsiTheme="minorHAnsi"/>
              </w:rPr>
            </w:pPr>
          </w:p>
        </w:tc>
      </w:tr>
      <w:tr w:rsidR="00551761" w:rsidRPr="0025387B" w:rsidTr="00EF382B">
        <w:trPr>
          <w:trHeight w:val="341"/>
          <w:ins w:id="58" w:author="Kaung Myat Bo" w:date="2018-04-10T21:53:00Z"/>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rsidR="00551761" w:rsidRPr="0025387B" w:rsidRDefault="00551761" w:rsidP="00EF382B">
            <w:pPr>
              <w:tabs>
                <w:tab w:val="left" w:pos="2160"/>
              </w:tabs>
              <w:spacing w:before="120"/>
              <w:rPr>
                <w:ins w:id="59" w:author="Kaung Myat Bo" w:date="2018-04-10T21:53:00Z"/>
                <w:rFonts w:asciiTheme="minorHAnsi" w:hAnsiTheme="minorHAnsi"/>
                <w:b/>
              </w:rPr>
            </w:pPr>
            <w:ins w:id="60" w:author="Kaung Myat Bo" w:date="2018-04-10T21:53:00Z">
              <w:r w:rsidRPr="0025387B">
                <w:rPr>
                  <w:rFonts w:asciiTheme="minorHAnsi" w:hAnsiTheme="minorHAnsi"/>
                  <w:b/>
                </w:rPr>
                <w:t>Authorized by:</w:t>
              </w:r>
            </w:ins>
          </w:p>
        </w:tc>
      </w:tr>
      <w:tr w:rsidR="00551761" w:rsidRPr="0025387B" w:rsidTr="00EF382B">
        <w:trPr>
          <w:cnfStyle w:val="000000100000" w:firstRow="0" w:lastRow="0" w:firstColumn="0" w:lastColumn="0" w:oddVBand="0" w:evenVBand="0" w:oddHBand="1" w:evenHBand="0" w:firstRowFirstColumn="0" w:firstRowLastColumn="0" w:lastRowFirstColumn="0" w:lastRowLastColumn="0"/>
          <w:trHeight w:val="218"/>
          <w:ins w:id="61" w:author="Kaung Myat Bo" w:date="2018-04-10T21:53:00Z"/>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ins w:id="62" w:author="Kaung Myat Bo" w:date="2018-04-10T21:53:00Z"/>
                <w:rFonts w:asciiTheme="minorHAnsi" w:hAnsiTheme="minorHAnsi"/>
              </w:rPr>
            </w:pPr>
            <w:ins w:id="63" w:author="Kaung Myat Bo" w:date="2018-04-10T21:53:00Z">
              <w:r w:rsidRPr="0025387B">
                <w:rPr>
                  <w:rFonts w:asciiTheme="minorHAnsi" w:hAnsiTheme="minorHAnsi"/>
                </w:rPr>
                <w:t>Name</w:t>
              </w:r>
            </w:ins>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ins w:id="64" w:author="Kaung Myat Bo" w:date="2018-04-10T21:53:00Z"/>
                <w:rFonts w:asciiTheme="minorHAnsi" w:hAnsiTheme="minorHAnsi"/>
              </w:rPr>
            </w:pPr>
            <w:ins w:id="65" w:author="Kaung Myat Bo" w:date="2018-04-10T21:53:00Z">
              <w:r w:rsidRPr="0025387B">
                <w:rPr>
                  <w:rFonts w:asciiTheme="minorHAnsi" w:hAnsiTheme="minorHAnsi"/>
                </w:rPr>
                <w:t>Designation</w:t>
              </w:r>
            </w:ins>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ins w:id="66" w:author="Kaung Myat Bo" w:date="2018-04-10T21:53:00Z"/>
                <w:rFonts w:asciiTheme="minorHAnsi" w:hAnsiTheme="minorHAnsi"/>
              </w:rPr>
            </w:pPr>
            <w:ins w:id="67" w:author="Kaung Myat Bo" w:date="2018-04-10T21:53:00Z">
              <w:r w:rsidRPr="0025387B">
                <w:rPr>
                  <w:rFonts w:asciiTheme="minorHAnsi" w:hAnsiTheme="minorHAnsi"/>
                </w:rPr>
                <w:t>Date</w:t>
              </w:r>
            </w:ins>
          </w:p>
        </w:tc>
      </w:tr>
      <w:tr w:rsidR="00551761" w:rsidRPr="0025387B" w:rsidTr="00EF382B">
        <w:trPr>
          <w:trHeight w:val="284"/>
          <w:ins w:id="68" w:author="Kaung Myat Bo" w:date="2018-04-10T21:53:00Z"/>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551761" w:rsidRPr="0025387B" w:rsidRDefault="00551761" w:rsidP="00EF382B">
            <w:pPr>
              <w:spacing w:before="120"/>
              <w:rPr>
                <w:ins w:id="69" w:author="Kaung Myat Bo" w:date="2018-04-10T21:53:00Z"/>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551761" w:rsidRPr="0025387B" w:rsidRDefault="00551761" w:rsidP="00EF382B">
            <w:pPr>
              <w:spacing w:before="120"/>
              <w:rPr>
                <w:ins w:id="70" w:author="Kaung Myat Bo" w:date="2018-04-10T21:53:00Z"/>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551761" w:rsidRPr="0025387B" w:rsidRDefault="00551761" w:rsidP="00EF382B">
            <w:pPr>
              <w:spacing w:before="120"/>
              <w:rPr>
                <w:ins w:id="71" w:author="Kaung Myat Bo" w:date="2018-04-10T21:53:00Z"/>
                <w:rFonts w:asciiTheme="minorHAnsi" w:hAnsiTheme="minorHAnsi"/>
              </w:rPr>
            </w:pPr>
          </w:p>
        </w:tc>
      </w:tr>
    </w:tbl>
    <w:p w:rsidR="00551761" w:rsidRDefault="00551761" w:rsidP="00551761">
      <w:pPr>
        <w:rPr>
          <w:ins w:id="72" w:author="Kaung Myat Bo" w:date="2018-04-10T21:53:00Z"/>
          <w:b/>
          <w:bCs/>
          <w:color w:val="000000"/>
          <w:sz w:val="32"/>
          <w:szCs w:val="32"/>
        </w:rPr>
      </w:pPr>
    </w:p>
    <w:p w:rsidR="00551761" w:rsidRDefault="00551761" w:rsidP="00551761">
      <w:pPr>
        <w:rPr>
          <w:ins w:id="73" w:author="Kaung Myat Bo" w:date="2018-04-10T21:53:00Z"/>
          <w:b/>
          <w:bCs/>
          <w:color w:val="000000"/>
          <w:sz w:val="32"/>
          <w:szCs w:val="32"/>
        </w:rPr>
      </w:pPr>
    </w:p>
    <w:p w:rsidR="00551761" w:rsidRDefault="00551761" w:rsidP="00551761">
      <w:pPr>
        <w:rPr>
          <w:ins w:id="74" w:author="Kaung Myat Bo" w:date="2018-04-10T21:53:00Z"/>
          <w:b/>
          <w:bCs/>
          <w:color w:val="000000"/>
          <w:sz w:val="32"/>
          <w:szCs w:val="32"/>
        </w:rPr>
      </w:pPr>
    </w:p>
    <w:p w:rsidR="00551761" w:rsidRDefault="00551761" w:rsidP="00551761">
      <w:pPr>
        <w:rPr>
          <w:ins w:id="75" w:author="Kaung Myat Bo" w:date="2018-04-10T21:53:00Z"/>
          <w:b/>
          <w:bCs/>
          <w:color w:val="000000"/>
          <w:sz w:val="32"/>
          <w:szCs w:val="32"/>
        </w:rPr>
      </w:pPr>
    </w:p>
    <w:p w:rsidR="00844600" w:rsidRDefault="00844600" w:rsidP="00551761">
      <w:pPr>
        <w:rPr>
          <w:ins w:id="76" w:author="Kaung Myat Bo" w:date="2018-04-10T21:54:00Z"/>
          <w:b/>
          <w:bCs/>
          <w:color w:val="000000"/>
          <w:sz w:val="32"/>
          <w:szCs w:val="32"/>
        </w:rPr>
      </w:pPr>
    </w:p>
    <w:p w:rsidR="00844600" w:rsidRDefault="00844600" w:rsidP="00551761">
      <w:pPr>
        <w:rPr>
          <w:ins w:id="77" w:author="Kaung Myat Bo" w:date="2018-04-10T21:54:00Z"/>
          <w:b/>
          <w:bCs/>
          <w:color w:val="000000"/>
          <w:sz w:val="32"/>
          <w:szCs w:val="32"/>
        </w:rPr>
      </w:pPr>
    </w:p>
    <w:p w:rsidR="00844600" w:rsidRDefault="00844600" w:rsidP="00551761">
      <w:pPr>
        <w:rPr>
          <w:ins w:id="78" w:author="Kaung Myat Bo" w:date="2018-04-10T21:54:00Z"/>
          <w:b/>
          <w:bCs/>
          <w:color w:val="000000"/>
          <w:sz w:val="32"/>
          <w:szCs w:val="32"/>
        </w:rPr>
      </w:pPr>
    </w:p>
    <w:p w:rsidR="00844600" w:rsidRDefault="00844600" w:rsidP="00551761">
      <w:pPr>
        <w:rPr>
          <w:ins w:id="79" w:author="Kaung Myat Bo" w:date="2018-04-10T21:54:00Z"/>
          <w:b/>
          <w:bCs/>
          <w:color w:val="000000"/>
          <w:sz w:val="32"/>
          <w:szCs w:val="32"/>
        </w:rPr>
      </w:pPr>
    </w:p>
    <w:p w:rsidR="00844600" w:rsidRDefault="00844600" w:rsidP="00551761">
      <w:pPr>
        <w:rPr>
          <w:ins w:id="80" w:author="Kaung Myat Bo" w:date="2018-04-10T21:54:00Z"/>
          <w:b/>
          <w:bCs/>
          <w:color w:val="000000"/>
          <w:sz w:val="32"/>
          <w:szCs w:val="32"/>
        </w:rPr>
      </w:pPr>
    </w:p>
    <w:p w:rsidR="00844600" w:rsidRDefault="00844600" w:rsidP="00551761">
      <w:pPr>
        <w:rPr>
          <w:ins w:id="81" w:author="Kaung Myat Bo" w:date="2018-04-10T21:54:00Z"/>
          <w:b/>
          <w:bCs/>
          <w:color w:val="000000"/>
          <w:sz w:val="32"/>
          <w:szCs w:val="32"/>
        </w:rPr>
      </w:pPr>
    </w:p>
    <w:p w:rsidR="00844600" w:rsidRDefault="00844600" w:rsidP="00551761">
      <w:pPr>
        <w:rPr>
          <w:ins w:id="82" w:author="Kaung Myat Bo" w:date="2018-04-10T21:54:00Z"/>
          <w:b/>
          <w:bCs/>
          <w:color w:val="000000"/>
          <w:sz w:val="32"/>
          <w:szCs w:val="32"/>
        </w:rPr>
      </w:pPr>
    </w:p>
    <w:p w:rsidR="00844600" w:rsidRDefault="00844600" w:rsidP="00551761">
      <w:pPr>
        <w:rPr>
          <w:ins w:id="83" w:author="Kaung Myat Bo" w:date="2018-04-10T21:54:00Z"/>
          <w:b/>
          <w:bCs/>
          <w:color w:val="000000"/>
          <w:sz w:val="32"/>
          <w:szCs w:val="32"/>
        </w:rPr>
      </w:pPr>
    </w:p>
    <w:p w:rsidR="00844600" w:rsidRDefault="00844600" w:rsidP="00551761">
      <w:pPr>
        <w:rPr>
          <w:ins w:id="84" w:author="Kaung Myat Bo" w:date="2018-04-10T21:54:00Z"/>
          <w:b/>
          <w:bCs/>
          <w:color w:val="000000"/>
          <w:sz w:val="32"/>
          <w:szCs w:val="32"/>
        </w:rPr>
      </w:pPr>
    </w:p>
    <w:p w:rsidR="00844600" w:rsidRDefault="00844600" w:rsidP="00551761">
      <w:pPr>
        <w:rPr>
          <w:ins w:id="85" w:author="Kaung Myat Bo" w:date="2018-04-10T21:54:00Z"/>
          <w:b/>
          <w:bCs/>
          <w:color w:val="000000"/>
          <w:sz w:val="32"/>
          <w:szCs w:val="32"/>
        </w:rPr>
      </w:pPr>
    </w:p>
    <w:p w:rsidR="00551761" w:rsidRPr="000E0B10" w:rsidRDefault="00551761" w:rsidP="00551761">
      <w:pPr>
        <w:rPr>
          <w:ins w:id="86" w:author="Kaung Myat Bo" w:date="2018-04-10T21:53:00Z"/>
          <w:b/>
          <w:bCs/>
          <w:color w:val="000000"/>
          <w:sz w:val="32"/>
          <w:szCs w:val="32"/>
        </w:rPr>
      </w:pPr>
      <w:ins w:id="87" w:author="Kaung Myat Bo" w:date="2018-04-10T21:53:00Z">
        <w:r w:rsidRPr="000E0B10">
          <w:rPr>
            <w:b/>
            <w:bCs/>
            <w:color w:val="000000"/>
            <w:sz w:val="32"/>
            <w:szCs w:val="32"/>
          </w:rPr>
          <w:lastRenderedPageBreak/>
          <w:t>Revision History</w:t>
        </w:r>
      </w:ins>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4"/>
        <w:gridCol w:w="2300"/>
        <w:gridCol w:w="1962"/>
        <w:gridCol w:w="2690"/>
      </w:tblGrid>
      <w:tr w:rsidR="00551761" w:rsidRPr="000E0B10" w:rsidTr="00EF382B">
        <w:trPr>
          <w:ins w:id="88" w:author="Kaung Myat Bo" w:date="2018-04-10T21:53:00Z"/>
        </w:trPr>
        <w:tc>
          <w:tcPr>
            <w:tcW w:w="1237" w:type="pct"/>
            <w:shd w:val="pct20" w:color="auto" w:fill="auto"/>
          </w:tcPr>
          <w:p w:rsidR="00551761" w:rsidRPr="000E0B10" w:rsidRDefault="00551761" w:rsidP="00EF382B">
            <w:pPr>
              <w:rPr>
                <w:ins w:id="89" w:author="Kaung Myat Bo" w:date="2018-04-10T21:53:00Z"/>
                <w:b/>
                <w:bCs/>
                <w:sz w:val="20"/>
                <w:szCs w:val="20"/>
              </w:rPr>
            </w:pPr>
            <w:ins w:id="90" w:author="Kaung Myat Bo" w:date="2018-04-10T21:53:00Z">
              <w:r w:rsidRPr="000E0B10">
                <w:rPr>
                  <w:b/>
                  <w:bCs/>
                  <w:sz w:val="20"/>
                  <w:szCs w:val="20"/>
                </w:rPr>
                <w:t>Revision</w:t>
              </w:r>
            </w:ins>
          </w:p>
        </w:tc>
        <w:tc>
          <w:tcPr>
            <w:tcW w:w="1245" w:type="pct"/>
            <w:shd w:val="pct20" w:color="auto" w:fill="auto"/>
          </w:tcPr>
          <w:p w:rsidR="00551761" w:rsidRPr="000E0B10" w:rsidRDefault="00551761" w:rsidP="00EF382B">
            <w:pPr>
              <w:rPr>
                <w:ins w:id="91" w:author="Kaung Myat Bo" w:date="2018-04-10T21:53:00Z"/>
                <w:b/>
                <w:bCs/>
                <w:sz w:val="20"/>
                <w:szCs w:val="20"/>
              </w:rPr>
            </w:pPr>
            <w:ins w:id="92" w:author="Kaung Myat Bo" w:date="2018-04-10T21:53:00Z">
              <w:r w:rsidRPr="000E0B10">
                <w:rPr>
                  <w:b/>
                  <w:bCs/>
                  <w:sz w:val="20"/>
                  <w:szCs w:val="20"/>
                </w:rPr>
                <w:t>Date</w:t>
              </w:r>
            </w:ins>
          </w:p>
        </w:tc>
        <w:tc>
          <w:tcPr>
            <w:tcW w:w="1062" w:type="pct"/>
            <w:shd w:val="pct20" w:color="auto" w:fill="auto"/>
          </w:tcPr>
          <w:p w:rsidR="00551761" w:rsidRPr="000E0B10" w:rsidRDefault="00551761" w:rsidP="00EF382B">
            <w:pPr>
              <w:rPr>
                <w:ins w:id="93" w:author="Kaung Myat Bo" w:date="2018-04-10T21:53:00Z"/>
                <w:b/>
                <w:bCs/>
                <w:sz w:val="20"/>
                <w:szCs w:val="20"/>
              </w:rPr>
            </w:pPr>
            <w:ins w:id="94" w:author="Kaung Myat Bo" w:date="2018-04-10T21:53:00Z">
              <w:r w:rsidRPr="000E0B10">
                <w:rPr>
                  <w:b/>
                  <w:bCs/>
                  <w:sz w:val="20"/>
                  <w:szCs w:val="20"/>
                </w:rPr>
                <w:t xml:space="preserve">Author </w:t>
              </w:r>
            </w:ins>
          </w:p>
        </w:tc>
        <w:tc>
          <w:tcPr>
            <w:tcW w:w="1456" w:type="pct"/>
            <w:shd w:val="pct20" w:color="auto" w:fill="auto"/>
          </w:tcPr>
          <w:p w:rsidR="00551761" w:rsidRPr="000E0B10" w:rsidRDefault="00551761" w:rsidP="00EF382B">
            <w:pPr>
              <w:rPr>
                <w:ins w:id="95" w:author="Kaung Myat Bo" w:date="2018-04-10T21:53:00Z"/>
                <w:b/>
                <w:bCs/>
                <w:sz w:val="20"/>
                <w:szCs w:val="20"/>
              </w:rPr>
            </w:pPr>
            <w:ins w:id="96" w:author="Kaung Myat Bo" w:date="2018-04-10T21:53:00Z">
              <w:r w:rsidRPr="000E0B10">
                <w:rPr>
                  <w:b/>
                  <w:bCs/>
                  <w:sz w:val="20"/>
                  <w:szCs w:val="20"/>
                </w:rPr>
                <w:t>Description</w:t>
              </w:r>
            </w:ins>
          </w:p>
        </w:tc>
      </w:tr>
      <w:tr w:rsidR="00551761" w:rsidRPr="000E0B10" w:rsidTr="00EF382B">
        <w:trPr>
          <w:ins w:id="97" w:author="Kaung Myat Bo" w:date="2018-04-10T21:53:00Z"/>
        </w:trPr>
        <w:tc>
          <w:tcPr>
            <w:tcW w:w="1237" w:type="pct"/>
          </w:tcPr>
          <w:p w:rsidR="00551761" w:rsidRPr="000E0B10" w:rsidRDefault="00551761" w:rsidP="00EF382B">
            <w:pPr>
              <w:rPr>
                <w:ins w:id="98" w:author="Kaung Myat Bo" w:date="2018-04-10T21:53:00Z"/>
                <w:bCs/>
                <w:color w:val="000000"/>
                <w:sz w:val="20"/>
                <w:szCs w:val="20"/>
              </w:rPr>
            </w:pPr>
          </w:p>
        </w:tc>
        <w:tc>
          <w:tcPr>
            <w:tcW w:w="1245" w:type="pct"/>
          </w:tcPr>
          <w:p w:rsidR="00551761" w:rsidRPr="000E0B10" w:rsidRDefault="00551761" w:rsidP="00EF382B">
            <w:pPr>
              <w:rPr>
                <w:ins w:id="99" w:author="Kaung Myat Bo" w:date="2018-04-10T21:53:00Z"/>
                <w:bCs/>
                <w:color w:val="000000"/>
                <w:sz w:val="20"/>
                <w:szCs w:val="20"/>
              </w:rPr>
            </w:pPr>
          </w:p>
        </w:tc>
        <w:tc>
          <w:tcPr>
            <w:tcW w:w="1062" w:type="pct"/>
          </w:tcPr>
          <w:p w:rsidR="00551761" w:rsidRPr="000E0B10" w:rsidRDefault="00551761" w:rsidP="00EF382B">
            <w:pPr>
              <w:rPr>
                <w:ins w:id="100" w:author="Kaung Myat Bo" w:date="2018-04-10T21:53:00Z"/>
                <w:bCs/>
                <w:color w:val="000000"/>
                <w:sz w:val="20"/>
                <w:szCs w:val="20"/>
              </w:rPr>
            </w:pPr>
          </w:p>
        </w:tc>
        <w:tc>
          <w:tcPr>
            <w:tcW w:w="1456" w:type="pct"/>
          </w:tcPr>
          <w:p w:rsidR="00551761" w:rsidRPr="000E0B10" w:rsidRDefault="00551761" w:rsidP="00EF382B">
            <w:pPr>
              <w:rPr>
                <w:ins w:id="101" w:author="Kaung Myat Bo" w:date="2018-04-10T21:53:00Z"/>
                <w:bCs/>
                <w:color w:val="000000"/>
                <w:sz w:val="20"/>
                <w:szCs w:val="20"/>
              </w:rPr>
            </w:pPr>
          </w:p>
        </w:tc>
      </w:tr>
      <w:tr w:rsidR="00551761" w:rsidRPr="000E0B10" w:rsidTr="00EF382B">
        <w:trPr>
          <w:ins w:id="102" w:author="Kaung Myat Bo" w:date="2018-04-10T21:53:00Z"/>
        </w:trPr>
        <w:tc>
          <w:tcPr>
            <w:tcW w:w="1237" w:type="pct"/>
          </w:tcPr>
          <w:p w:rsidR="00551761" w:rsidRPr="000E0B10" w:rsidRDefault="00551761" w:rsidP="00EF382B">
            <w:pPr>
              <w:rPr>
                <w:ins w:id="103" w:author="Kaung Myat Bo" w:date="2018-04-10T21:53:00Z"/>
                <w:bCs/>
                <w:color w:val="000000"/>
                <w:sz w:val="20"/>
                <w:szCs w:val="20"/>
              </w:rPr>
            </w:pPr>
          </w:p>
        </w:tc>
        <w:tc>
          <w:tcPr>
            <w:tcW w:w="1245" w:type="pct"/>
          </w:tcPr>
          <w:p w:rsidR="00551761" w:rsidRPr="000E0B10" w:rsidRDefault="00551761" w:rsidP="00EF382B">
            <w:pPr>
              <w:rPr>
                <w:ins w:id="104" w:author="Kaung Myat Bo" w:date="2018-04-10T21:53:00Z"/>
                <w:bCs/>
                <w:color w:val="000000"/>
                <w:sz w:val="20"/>
                <w:szCs w:val="20"/>
              </w:rPr>
            </w:pPr>
          </w:p>
        </w:tc>
        <w:tc>
          <w:tcPr>
            <w:tcW w:w="1062" w:type="pct"/>
          </w:tcPr>
          <w:p w:rsidR="00551761" w:rsidRPr="000E0B10" w:rsidRDefault="00551761" w:rsidP="00EF382B">
            <w:pPr>
              <w:rPr>
                <w:ins w:id="105" w:author="Kaung Myat Bo" w:date="2018-04-10T21:53:00Z"/>
                <w:bCs/>
                <w:color w:val="000000"/>
                <w:sz w:val="20"/>
                <w:szCs w:val="20"/>
              </w:rPr>
            </w:pPr>
          </w:p>
        </w:tc>
        <w:tc>
          <w:tcPr>
            <w:tcW w:w="1456" w:type="pct"/>
          </w:tcPr>
          <w:p w:rsidR="00551761" w:rsidRPr="000E0B10" w:rsidRDefault="00551761" w:rsidP="00EF382B">
            <w:pPr>
              <w:rPr>
                <w:ins w:id="106" w:author="Kaung Myat Bo" w:date="2018-04-10T21:53:00Z"/>
                <w:bCs/>
                <w:color w:val="000000"/>
                <w:sz w:val="20"/>
                <w:szCs w:val="20"/>
              </w:rPr>
            </w:pPr>
          </w:p>
        </w:tc>
      </w:tr>
      <w:tr w:rsidR="00551761" w:rsidRPr="000E0B10" w:rsidTr="00EF382B">
        <w:trPr>
          <w:ins w:id="107" w:author="Kaung Myat Bo" w:date="2018-04-10T21:53:00Z"/>
        </w:trPr>
        <w:tc>
          <w:tcPr>
            <w:tcW w:w="1237" w:type="pct"/>
          </w:tcPr>
          <w:p w:rsidR="00551761" w:rsidRPr="000E0B10" w:rsidRDefault="00551761" w:rsidP="00EF382B">
            <w:pPr>
              <w:rPr>
                <w:ins w:id="108" w:author="Kaung Myat Bo" w:date="2018-04-10T21:53:00Z"/>
                <w:bCs/>
                <w:color w:val="000000"/>
                <w:sz w:val="20"/>
                <w:szCs w:val="20"/>
              </w:rPr>
            </w:pPr>
          </w:p>
        </w:tc>
        <w:tc>
          <w:tcPr>
            <w:tcW w:w="1245" w:type="pct"/>
          </w:tcPr>
          <w:p w:rsidR="00551761" w:rsidRPr="000E0B10" w:rsidRDefault="00551761" w:rsidP="00EF382B">
            <w:pPr>
              <w:rPr>
                <w:ins w:id="109" w:author="Kaung Myat Bo" w:date="2018-04-10T21:53:00Z"/>
                <w:bCs/>
                <w:color w:val="000000"/>
                <w:sz w:val="20"/>
                <w:szCs w:val="20"/>
              </w:rPr>
            </w:pPr>
          </w:p>
        </w:tc>
        <w:tc>
          <w:tcPr>
            <w:tcW w:w="1062" w:type="pct"/>
          </w:tcPr>
          <w:p w:rsidR="00551761" w:rsidRPr="000E0B10" w:rsidRDefault="00551761" w:rsidP="00EF382B">
            <w:pPr>
              <w:rPr>
                <w:ins w:id="110" w:author="Kaung Myat Bo" w:date="2018-04-10T21:53:00Z"/>
                <w:bCs/>
                <w:color w:val="000000"/>
                <w:sz w:val="20"/>
                <w:szCs w:val="20"/>
              </w:rPr>
            </w:pPr>
          </w:p>
        </w:tc>
        <w:tc>
          <w:tcPr>
            <w:tcW w:w="1456" w:type="pct"/>
          </w:tcPr>
          <w:p w:rsidR="00551761" w:rsidRPr="000E0B10" w:rsidRDefault="00551761" w:rsidP="00EF382B">
            <w:pPr>
              <w:rPr>
                <w:ins w:id="111" w:author="Kaung Myat Bo" w:date="2018-04-10T21:53:00Z"/>
                <w:bCs/>
                <w:color w:val="000000"/>
                <w:sz w:val="20"/>
                <w:szCs w:val="20"/>
              </w:rPr>
            </w:pPr>
          </w:p>
        </w:tc>
      </w:tr>
      <w:tr w:rsidR="00551761" w:rsidRPr="000E0B10" w:rsidTr="00EF382B">
        <w:trPr>
          <w:ins w:id="112" w:author="Kaung Myat Bo" w:date="2018-04-10T21:53:00Z"/>
        </w:trPr>
        <w:tc>
          <w:tcPr>
            <w:tcW w:w="1237" w:type="pct"/>
          </w:tcPr>
          <w:p w:rsidR="00551761" w:rsidRPr="000E0B10" w:rsidRDefault="00551761" w:rsidP="00EF382B">
            <w:pPr>
              <w:rPr>
                <w:ins w:id="113" w:author="Kaung Myat Bo" w:date="2018-04-10T21:53:00Z"/>
                <w:bCs/>
                <w:color w:val="000000"/>
                <w:sz w:val="20"/>
                <w:szCs w:val="20"/>
              </w:rPr>
            </w:pPr>
          </w:p>
        </w:tc>
        <w:tc>
          <w:tcPr>
            <w:tcW w:w="1245" w:type="pct"/>
          </w:tcPr>
          <w:p w:rsidR="00551761" w:rsidRPr="000E0B10" w:rsidRDefault="00551761" w:rsidP="00EF382B">
            <w:pPr>
              <w:rPr>
                <w:ins w:id="114" w:author="Kaung Myat Bo" w:date="2018-04-10T21:53:00Z"/>
                <w:bCs/>
                <w:color w:val="000000"/>
                <w:sz w:val="20"/>
                <w:szCs w:val="20"/>
              </w:rPr>
            </w:pPr>
          </w:p>
        </w:tc>
        <w:tc>
          <w:tcPr>
            <w:tcW w:w="1062" w:type="pct"/>
          </w:tcPr>
          <w:p w:rsidR="00551761" w:rsidRPr="000E0B10" w:rsidRDefault="00551761" w:rsidP="00EF382B">
            <w:pPr>
              <w:rPr>
                <w:ins w:id="115" w:author="Kaung Myat Bo" w:date="2018-04-10T21:53:00Z"/>
                <w:bCs/>
                <w:color w:val="000000"/>
                <w:sz w:val="20"/>
                <w:szCs w:val="20"/>
              </w:rPr>
            </w:pPr>
          </w:p>
        </w:tc>
        <w:tc>
          <w:tcPr>
            <w:tcW w:w="1456" w:type="pct"/>
          </w:tcPr>
          <w:p w:rsidR="00551761" w:rsidRPr="000E0B10" w:rsidRDefault="00551761" w:rsidP="00EF382B">
            <w:pPr>
              <w:rPr>
                <w:ins w:id="116" w:author="Kaung Myat Bo" w:date="2018-04-10T21:53:00Z"/>
                <w:bCs/>
                <w:color w:val="000000"/>
                <w:sz w:val="20"/>
                <w:szCs w:val="20"/>
              </w:rPr>
            </w:pPr>
          </w:p>
        </w:tc>
      </w:tr>
      <w:tr w:rsidR="00551761" w:rsidRPr="000E0B10" w:rsidTr="00EF382B">
        <w:trPr>
          <w:ins w:id="117" w:author="Kaung Myat Bo" w:date="2018-04-10T21:53:00Z"/>
        </w:trPr>
        <w:tc>
          <w:tcPr>
            <w:tcW w:w="1237" w:type="pct"/>
          </w:tcPr>
          <w:p w:rsidR="00551761" w:rsidRPr="000E0B10" w:rsidRDefault="00551761" w:rsidP="00EF382B">
            <w:pPr>
              <w:rPr>
                <w:ins w:id="118" w:author="Kaung Myat Bo" w:date="2018-04-10T21:53:00Z"/>
                <w:bCs/>
                <w:color w:val="000000"/>
                <w:sz w:val="20"/>
                <w:szCs w:val="20"/>
              </w:rPr>
            </w:pPr>
          </w:p>
        </w:tc>
        <w:tc>
          <w:tcPr>
            <w:tcW w:w="1245" w:type="pct"/>
          </w:tcPr>
          <w:p w:rsidR="00551761" w:rsidRPr="000E0B10" w:rsidRDefault="00551761" w:rsidP="00EF382B">
            <w:pPr>
              <w:rPr>
                <w:ins w:id="119" w:author="Kaung Myat Bo" w:date="2018-04-10T21:53:00Z"/>
                <w:bCs/>
                <w:color w:val="000000"/>
                <w:sz w:val="20"/>
                <w:szCs w:val="20"/>
              </w:rPr>
            </w:pPr>
          </w:p>
        </w:tc>
        <w:tc>
          <w:tcPr>
            <w:tcW w:w="1062" w:type="pct"/>
          </w:tcPr>
          <w:p w:rsidR="00551761" w:rsidRPr="000E0B10" w:rsidRDefault="00551761" w:rsidP="00EF382B">
            <w:pPr>
              <w:rPr>
                <w:ins w:id="120" w:author="Kaung Myat Bo" w:date="2018-04-10T21:53:00Z"/>
                <w:bCs/>
                <w:color w:val="000000"/>
                <w:sz w:val="20"/>
                <w:szCs w:val="20"/>
              </w:rPr>
            </w:pPr>
          </w:p>
        </w:tc>
        <w:tc>
          <w:tcPr>
            <w:tcW w:w="1456" w:type="pct"/>
          </w:tcPr>
          <w:p w:rsidR="00551761" w:rsidRPr="000E0B10" w:rsidRDefault="00551761" w:rsidP="00EF382B">
            <w:pPr>
              <w:rPr>
                <w:ins w:id="121" w:author="Kaung Myat Bo" w:date="2018-04-10T21:53:00Z"/>
                <w:bCs/>
                <w:color w:val="000000"/>
                <w:sz w:val="20"/>
                <w:szCs w:val="20"/>
              </w:rPr>
            </w:pPr>
          </w:p>
        </w:tc>
      </w:tr>
      <w:tr w:rsidR="00551761" w:rsidRPr="000E0B10" w:rsidTr="00EF382B">
        <w:trPr>
          <w:ins w:id="122" w:author="Kaung Myat Bo" w:date="2018-04-10T21:53:00Z"/>
        </w:trPr>
        <w:tc>
          <w:tcPr>
            <w:tcW w:w="1237" w:type="pct"/>
          </w:tcPr>
          <w:p w:rsidR="00551761" w:rsidRPr="000E0B10" w:rsidRDefault="00551761" w:rsidP="00EF382B">
            <w:pPr>
              <w:rPr>
                <w:ins w:id="123" w:author="Kaung Myat Bo" w:date="2018-04-10T21:53:00Z"/>
                <w:bCs/>
                <w:color w:val="000000"/>
                <w:sz w:val="20"/>
                <w:szCs w:val="20"/>
              </w:rPr>
            </w:pPr>
          </w:p>
        </w:tc>
        <w:tc>
          <w:tcPr>
            <w:tcW w:w="1245" w:type="pct"/>
          </w:tcPr>
          <w:p w:rsidR="00551761" w:rsidRPr="000E0B10" w:rsidRDefault="00551761" w:rsidP="00EF382B">
            <w:pPr>
              <w:rPr>
                <w:ins w:id="124" w:author="Kaung Myat Bo" w:date="2018-04-10T21:53:00Z"/>
                <w:bCs/>
                <w:color w:val="000000"/>
                <w:sz w:val="20"/>
                <w:szCs w:val="20"/>
              </w:rPr>
            </w:pPr>
          </w:p>
        </w:tc>
        <w:tc>
          <w:tcPr>
            <w:tcW w:w="1062" w:type="pct"/>
          </w:tcPr>
          <w:p w:rsidR="00551761" w:rsidRPr="000E0B10" w:rsidRDefault="00551761" w:rsidP="00EF382B">
            <w:pPr>
              <w:rPr>
                <w:ins w:id="125" w:author="Kaung Myat Bo" w:date="2018-04-10T21:53:00Z"/>
                <w:bCs/>
                <w:color w:val="000000"/>
                <w:sz w:val="20"/>
                <w:szCs w:val="20"/>
              </w:rPr>
            </w:pPr>
          </w:p>
        </w:tc>
        <w:tc>
          <w:tcPr>
            <w:tcW w:w="1456" w:type="pct"/>
          </w:tcPr>
          <w:p w:rsidR="00551761" w:rsidRPr="000E0B10" w:rsidRDefault="00551761" w:rsidP="00EF382B">
            <w:pPr>
              <w:rPr>
                <w:ins w:id="126" w:author="Kaung Myat Bo" w:date="2018-04-10T21:53:00Z"/>
                <w:bCs/>
                <w:color w:val="000000"/>
                <w:sz w:val="20"/>
                <w:szCs w:val="20"/>
              </w:rPr>
            </w:pPr>
          </w:p>
        </w:tc>
      </w:tr>
      <w:tr w:rsidR="00551761" w:rsidRPr="000E0B10" w:rsidTr="00EF382B">
        <w:trPr>
          <w:ins w:id="127" w:author="Kaung Myat Bo" w:date="2018-04-10T21:53:00Z"/>
        </w:trPr>
        <w:tc>
          <w:tcPr>
            <w:tcW w:w="1237" w:type="pct"/>
          </w:tcPr>
          <w:p w:rsidR="00551761" w:rsidRPr="000E0B10" w:rsidRDefault="00551761" w:rsidP="00EF382B">
            <w:pPr>
              <w:rPr>
                <w:ins w:id="128" w:author="Kaung Myat Bo" w:date="2018-04-10T21:53:00Z"/>
                <w:bCs/>
                <w:color w:val="000000"/>
                <w:sz w:val="20"/>
                <w:szCs w:val="20"/>
              </w:rPr>
            </w:pPr>
          </w:p>
        </w:tc>
        <w:tc>
          <w:tcPr>
            <w:tcW w:w="1245" w:type="pct"/>
          </w:tcPr>
          <w:p w:rsidR="00551761" w:rsidRPr="000E0B10" w:rsidRDefault="00551761" w:rsidP="00EF382B">
            <w:pPr>
              <w:rPr>
                <w:ins w:id="129" w:author="Kaung Myat Bo" w:date="2018-04-10T21:53:00Z"/>
                <w:bCs/>
                <w:color w:val="000000"/>
                <w:sz w:val="20"/>
                <w:szCs w:val="20"/>
              </w:rPr>
            </w:pPr>
          </w:p>
        </w:tc>
        <w:tc>
          <w:tcPr>
            <w:tcW w:w="1062" w:type="pct"/>
          </w:tcPr>
          <w:p w:rsidR="00551761" w:rsidRPr="000E0B10" w:rsidRDefault="00551761" w:rsidP="00EF382B">
            <w:pPr>
              <w:rPr>
                <w:ins w:id="130" w:author="Kaung Myat Bo" w:date="2018-04-10T21:53:00Z"/>
                <w:bCs/>
                <w:color w:val="000000"/>
                <w:sz w:val="20"/>
                <w:szCs w:val="20"/>
              </w:rPr>
            </w:pPr>
          </w:p>
        </w:tc>
        <w:tc>
          <w:tcPr>
            <w:tcW w:w="1456" w:type="pct"/>
          </w:tcPr>
          <w:p w:rsidR="00551761" w:rsidRPr="000E0B10" w:rsidRDefault="00551761" w:rsidP="00EF382B">
            <w:pPr>
              <w:rPr>
                <w:ins w:id="131" w:author="Kaung Myat Bo" w:date="2018-04-10T21:53:00Z"/>
                <w:bCs/>
                <w:color w:val="000000"/>
                <w:sz w:val="20"/>
                <w:szCs w:val="20"/>
              </w:rPr>
            </w:pPr>
          </w:p>
        </w:tc>
      </w:tr>
      <w:tr w:rsidR="00551761" w:rsidRPr="000E0B10" w:rsidTr="00EF382B">
        <w:trPr>
          <w:ins w:id="132" w:author="Kaung Myat Bo" w:date="2018-04-10T21:53:00Z"/>
        </w:trPr>
        <w:tc>
          <w:tcPr>
            <w:tcW w:w="1237" w:type="pct"/>
          </w:tcPr>
          <w:p w:rsidR="00551761" w:rsidRPr="000E0B10" w:rsidRDefault="00551761" w:rsidP="00EF382B">
            <w:pPr>
              <w:rPr>
                <w:ins w:id="133" w:author="Kaung Myat Bo" w:date="2018-04-10T21:53:00Z"/>
                <w:bCs/>
                <w:color w:val="000000"/>
                <w:sz w:val="20"/>
                <w:szCs w:val="20"/>
              </w:rPr>
            </w:pPr>
          </w:p>
        </w:tc>
        <w:tc>
          <w:tcPr>
            <w:tcW w:w="1245" w:type="pct"/>
          </w:tcPr>
          <w:p w:rsidR="00551761" w:rsidRPr="000E0B10" w:rsidRDefault="00551761" w:rsidP="00EF382B">
            <w:pPr>
              <w:rPr>
                <w:ins w:id="134" w:author="Kaung Myat Bo" w:date="2018-04-10T21:53:00Z"/>
                <w:bCs/>
                <w:color w:val="000000"/>
                <w:sz w:val="20"/>
                <w:szCs w:val="20"/>
              </w:rPr>
            </w:pPr>
          </w:p>
        </w:tc>
        <w:tc>
          <w:tcPr>
            <w:tcW w:w="1062" w:type="pct"/>
          </w:tcPr>
          <w:p w:rsidR="00551761" w:rsidRPr="000E0B10" w:rsidRDefault="00551761" w:rsidP="00EF382B">
            <w:pPr>
              <w:rPr>
                <w:ins w:id="135" w:author="Kaung Myat Bo" w:date="2018-04-10T21:53:00Z"/>
                <w:bCs/>
                <w:color w:val="000000"/>
                <w:sz w:val="20"/>
                <w:szCs w:val="20"/>
              </w:rPr>
            </w:pPr>
          </w:p>
        </w:tc>
        <w:tc>
          <w:tcPr>
            <w:tcW w:w="1456" w:type="pct"/>
          </w:tcPr>
          <w:p w:rsidR="00551761" w:rsidRPr="000E0B10" w:rsidRDefault="00551761" w:rsidP="00EF382B">
            <w:pPr>
              <w:rPr>
                <w:ins w:id="136" w:author="Kaung Myat Bo" w:date="2018-04-10T21:53:00Z"/>
                <w:bCs/>
                <w:color w:val="000000"/>
                <w:sz w:val="20"/>
                <w:szCs w:val="20"/>
              </w:rPr>
            </w:pPr>
          </w:p>
        </w:tc>
      </w:tr>
      <w:tr w:rsidR="00551761" w:rsidRPr="000E0B10" w:rsidTr="00EF382B">
        <w:trPr>
          <w:ins w:id="137" w:author="Kaung Myat Bo" w:date="2018-04-10T21:53:00Z"/>
        </w:trPr>
        <w:tc>
          <w:tcPr>
            <w:tcW w:w="1237" w:type="pct"/>
          </w:tcPr>
          <w:p w:rsidR="00551761" w:rsidRPr="000E0B10" w:rsidRDefault="00551761" w:rsidP="00EF382B">
            <w:pPr>
              <w:rPr>
                <w:ins w:id="138" w:author="Kaung Myat Bo" w:date="2018-04-10T21:53:00Z"/>
                <w:bCs/>
                <w:color w:val="000000"/>
                <w:sz w:val="20"/>
                <w:szCs w:val="20"/>
              </w:rPr>
            </w:pPr>
          </w:p>
        </w:tc>
        <w:tc>
          <w:tcPr>
            <w:tcW w:w="1245" w:type="pct"/>
          </w:tcPr>
          <w:p w:rsidR="00551761" w:rsidRPr="000E0B10" w:rsidRDefault="00551761" w:rsidP="00EF382B">
            <w:pPr>
              <w:rPr>
                <w:ins w:id="139" w:author="Kaung Myat Bo" w:date="2018-04-10T21:53:00Z"/>
                <w:bCs/>
                <w:color w:val="000000"/>
                <w:sz w:val="20"/>
                <w:szCs w:val="20"/>
              </w:rPr>
            </w:pPr>
          </w:p>
        </w:tc>
        <w:tc>
          <w:tcPr>
            <w:tcW w:w="1062" w:type="pct"/>
          </w:tcPr>
          <w:p w:rsidR="00551761" w:rsidRPr="000E0B10" w:rsidRDefault="00551761" w:rsidP="00EF382B">
            <w:pPr>
              <w:rPr>
                <w:ins w:id="140" w:author="Kaung Myat Bo" w:date="2018-04-10T21:53:00Z"/>
                <w:bCs/>
                <w:color w:val="000000"/>
                <w:sz w:val="20"/>
                <w:szCs w:val="20"/>
              </w:rPr>
            </w:pPr>
          </w:p>
        </w:tc>
        <w:tc>
          <w:tcPr>
            <w:tcW w:w="1456" w:type="pct"/>
          </w:tcPr>
          <w:p w:rsidR="00551761" w:rsidRPr="000E0B10" w:rsidRDefault="00551761" w:rsidP="00EF382B">
            <w:pPr>
              <w:rPr>
                <w:ins w:id="141" w:author="Kaung Myat Bo" w:date="2018-04-10T21:53:00Z"/>
                <w:bCs/>
                <w:color w:val="000000"/>
                <w:sz w:val="20"/>
                <w:szCs w:val="20"/>
              </w:rPr>
            </w:pPr>
          </w:p>
        </w:tc>
      </w:tr>
      <w:tr w:rsidR="00551761" w:rsidRPr="000E0B10" w:rsidTr="00EF382B">
        <w:trPr>
          <w:ins w:id="142" w:author="Kaung Myat Bo" w:date="2018-04-10T21:53:00Z"/>
        </w:trPr>
        <w:tc>
          <w:tcPr>
            <w:tcW w:w="1237" w:type="pct"/>
          </w:tcPr>
          <w:p w:rsidR="00551761" w:rsidRPr="000E0B10" w:rsidRDefault="00551761" w:rsidP="00EF382B">
            <w:pPr>
              <w:rPr>
                <w:ins w:id="143" w:author="Kaung Myat Bo" w:date="2018-04-10T21:53:00Z"/>
                <w:bCs/>
                <w:color w:val="000000"/>
                <w:sz w:val="20"/>
                <w:szCs w:val="20"/>
              </w:rPr>
            </w:pPr>
          </w:p>
        </w:tc>
        <w:tc>
          <w:tcPr>
            <w:tcW w:w="1245" w:type="pct"/>
          </w:tcPr>
          <w:p w:rsidR="00551761" w:rsidRPr="000E0B10" w:rsidRDefault="00551761" w:rsidP="00EF382B">
            <w:pPr>
              <w:rPr>
                <w:ins w:id="144" w:author="Kaung Myat Bo" w:date="2018-04-10T21:53:00Z"/>
                <w:bCs/>
                <w:color w:val="000000"/>
                <w:sz w:val="20"/>
                <w:szCs w:val="20"/>
              </w:rPr>
            </w:pPr>
          </w:p>
        </w:tc>
        <w:tc>
          <w:tcPr>
            <w:tcW w:w="1062" w:type="pct"/>
          </w:tcPr>
          <w:p w:rsidR="00551761" w:rsidRPr="000E0B10" w:rsidRDefault="00551761" w:rsidP="00EF382B">
            <w:pPr>
              <w:rPr>
                <w:ins w:id="145" w:author="Kaung Myat Bo" w:date="2018-04-10T21:53:00Z"/>
                <w:bCs/>
                <w:color w:val="000000"/>
                <w:sz w:val="20"/>
                <w:szCs w:val="20"/>
              </w:rPr>
            </w:pPr>
          </w:p>
        </w:tc>
        <w:tc>
          <w:tcPr>
            <w:tcW w:w="1456" w:type="pct"/>
          </w:tcPr>
          <w:p w:rsidR="00551761" w:rsidRPr="000E0B10" w:rsidRDefault="00551761" w:rsidP="00EF382B">
            <w:pPr>
              <w:rPr>
                <w:ins w:id="146" w:author="Kaung Myat Bo" w:date="2018-04-10T21:53:00Z"/>
                <w:bCs/>
                <w:color w:val="000000"/>
                <w:sz w:val="20"/>
                <w:szCs w:val="20"/>
              </w:rPr>
            </w:pPr>
          </w:p>
        </w:tc>
      </w:tr>
      <w:tr w:rsidR="00551761" w:rsidRPr="000E0B10" w:rsidTr="00EF382B">
        <w:trPr>
          <w:ins w:id="147" w:author="Kaung Myat Bo" w:date="2018-04-10T21:53:00Z"/>
        </w:trPr>
        <w:tc>
          <w:tcPr>
            <w:tcW w:w="1237" w:type="pct"/>
          </w:tcPr>
          <w:p w:rsidR="00551761" w:rsidRPr="000E0B10" w:rsidRDefault="00551761" w:rsidP="00EF382B">
            <w:pPr>
              <w:rPr>
                <w:ins w:id="148" w:author="Kaung Myat Bo" w:date="2018-04-10T21:53:00Z"/>
                <w:bCs/>
                <w:color w:val="000000"/>
                <w:sz w:val="20"/>
                <w:szCs w:val="20"/>
              </w:rPr>
            </w:pPr>
          </w:p>
        </w:tc>
        <w:tc>
          <w:tcPr>
            <w:tcW w:w="1245" w:type="pct"/>
          </w:tcPr>
          <w:p w:rsidR="00551761" w:rsidRPr="000E0B10" w:rsidRDefault="00551761" w:rsidP="00EF382B">
            <w:pPr>
              <w:rPr>
                <w:ins w:id="149" w:author="Kaung Myat Bo" w:date="2018-04-10T21:53:00Z"/>
                <w:bCs/>
                <w:color w:val="000000"/>
                <w:sz w:val="20"/>
                <w:szCs w:val="20"/>
              </w:rPr>
            </w:pPr>
          </w:p>
        </w:tc>
        <w:tc>
          <w:tcPr>
            <w:tcW w:w="1062" w:type="pct"/>
          </w:tcPr>
          <w:p w:rsidR="00551761" w:rsidRPr="000E0B10" w:rsidRDefault="00551761" w:rsidP="00EF382B">
            <w:pPr>
              <w:rPr>
                <w:ins w:id="150" w:author="Kaung Myat Bo" w:date="2018-04-10T21:53:00Z"/>
                <w:bCs/>
                <w:color w:val="000000"/>
                <w:sz w:val="20"/>
                <w:szCs w:val="20"/>
              </w:rPr>
            </w:pPr>
          </w:p>
        </w:tc>
        <w:tc>
          <w:tcPr>
            <w:tcW w:w="1456" w:type="pct"/>
          </w:tcPr>
          <w:p w:rsidR="00551761" w:rsidRPr="000E0B10" w:rsidRDefault="00551761" w:rsidP="00EF382B">
            <w:pPr>
              <w:rPr>
                <w:ins w:id="151" w:author="Kaung Myat Bo" w:date="2018-04-10T21:53:00Z"/>
                <w:bCs/>
                <w:color w:val="000000"/>
                <w:sz w:val="20"/>
                <w:szCs w:val="20"/>
              </w:rPr>
            </w:pPr>
          </w:p>
        </w:tc>
      </w:tr>
      <w:tr w:rsidR="00551761" w:rsidRPr="000E0B10" w:rsidTr="00EF382B">
        <w:trPr>
          <w:ins w:id="152" w:author="Kaung Myat Bo" w:date="2018-04-10T21:53:00Z"/>
        </w:trPr>
        <w:tc>
          <w:tcPr>
            <w:tcW w:w="1237" w:type="pct"/>
          </w:tcPr>
          <w:p w:rsidR="00551761" w:rsidRPr="000E0B10" w:rsidRDefault="00551761" w:rsidP="00EF382B">
            <w:pPr>
              <w:rPr>
                <w:ins w:id="153" w:author="Kaung Myat Bo" w:date="2018-04-10T21:53:00Z"/>
                <w:bCs/>
                <w:color w:val="000000"/>
                <w:sz w:val="20"/>
                <w:szCs w:val="20"/>
              </w:rPr>
            </w:pPr>
          </w:p>
        </w:tc>
        <w:tc>
          <w:tcPr>
            <w:tcW w:w="1245" w:type="pct"/>
          </w:tcPr>
          <w:p w:rsidR="00551761" w:rsidRPr="000E0B10" w:rsidRDefault="00551761" w:rsidP="00EF382B">
            <w:pPr>
              <w:rPr>
                <w:ins w:id="154" w:author="Kaung Myat Bo" w:date="2018-04-10T21:53:00Z"/>
                <w:bCs/>
                <w:color w:val="000000"/>
                <w:sz w:val="20"/>
                <w:szCs w:val="20"/>
              </w:rPr>
            </w:pPr>
          </w:p>
        </w:tc>
        <w:tc>
          <w:tcPr>
            <w:tcW w:w="1062" w:type="pct"/>
          </w:tcPr>
          <w:p w:rsidR="00551761" w:rsidRPr="000E0B10" w:rsidRDefault="00551761" w:rsidP="00EF382B">
            <w:pPr>
              <w:rPr>
                <w:ins w:id="155" w:author="Kaung Myat Bo" w:date="2018-04-10T21:53:00Z"/>
                <w:bCs/>
                <w:color w:val="000000"/>
                <w:sz w:val="20"/>
                <w:szCs w:val="20"/>
              </w:rPr>
            </w:pPr>
          </w:p>
        </w:tc>
        <w:tc>
          <w:tcPr>
            <w:tcW w:w="1456" w:type="pct"/>
          </w:tcPr>
          <w:p w:rsidR="00551761" w:rsidRPr="000E0B10" w:rsidRDefault="00551761" w:rsidP="00EF382B">
            <w:pPr>
              <w:rPr>
                <w:ins w:id="156" w:author="Kaung Myat Bo" w:date="2018-04-10T21:53:00Z"/>
                <w:bCs/>
                <w:color w:val="000000"/>
                <w:sz w:val="20"/>
                <w:szCs w:val="20"/>
              </w:rPr>
            </w:pPr>
          </w:p>
        </w:tc>
      </w:tr>
      <w:tr w:rsidR="00551761" w:rsidRPr="000E0B10" w:rsidTr="00EF382B">
        <w:trPr>
          <w:ins w:id="157" w:author="Kaung Myat Bo" w:date="2018-04-10T21:53:00Z"/>
        </w:trPr>
        <w:tc>
          <w:tcPr>
            <w:tcW w:w="1237" w:type="pct"/>
          </w:tcPr>
          <w:p w:rsidR="00551761" w:rsidRPr="000E0B10" w:rsidRDefault="00551761" w:rsidP="00EF382B">
            <w:pPr>
              <w:rPr>
                <w:ins w:id="158" w:author="Kaung Myat Bo" w:date="2018-04-10T21:53:00Z"/>
                <w:bCs/>
                <w:color w:val="000000"/>
                <w:sz w:val="20"/>
                <w:szCs w:val="20"/>
              </w:rPr>
            </w:pPr>
          </w:p>
        </w:tc>
        <w:tc>
          <w:tcPr>
            <w:tcW w:w="1245" w:type="pct"/>
          </w:tcPr>
          <w:p w:rsidR="00551761" w:rsidRPr="000E0B10" w:rsidRDefault="00551761" w:rsidP="00EF382B">
            <w:pPr>
              <w:rPr>
                <w:ins w:id="159" w:author="Kaung Myat Bo" w:date="2018-04-10T21:53:00Z"/>
                <w:bCs/>
                <w:color w:val="000000"/>
                <w:sz w:val="20"/>
                <w:szCs w:val="20"/>
              </w:rPr>
            </w:pPr>
          </w:p>
        </w:tc>
        <w:tc>
          <w:tcPr>
            <w:tcW w:w="1062" w:type="pct"/>
          </w:tcPr>
          <w:p w:rsidR="00551761" w:rsidRPr="000E0B10" w:rsidRDefault="00551761" w:rsidP="00EF382B">
            <w:pPr>
              <w:rPr>
                <w:ins w:id="160" w:author="Kaung Myat Bo" w:date="2018-04-10T21:53:00Z"/>
                <w:bCs/>
                <w:color w:val="000000"/>
                <w:sz w:val="20"/>
                <w:szCs w:val="20"/>
              </w:rPr>
            </w:pPr>
          </w:p>
        </w:tc>
        <w:tc>
          <w:tcPr>
            <w:tcW w:w="1456" w:type="pct"/>
          </w:tcPr>
          <w:p w:rsidR="00551761" w:rsidRPr="000E0B10" w:rsidRDefault="00551761" w:rsidP="00EF382B">
            <w:pPr>
              <w:rPr>
                <w:ins w:id="161" w:author="Kaung Myat Bo" w:date="2018-04-10T21:53:00Z"/>
                <w:bCs/>
                <w:color w:val="000000"/>
                <w:sz w:val="20"/>
                <w:szCs w:val="20"/>
              </w:rPr>
            </w:pPr>
          </w:p>
        </w:tc>
      </w:tr>
    </w:tbl>
    <w:p w:rsidR="00551761" w:rsidRPr="000E0B10" w:rsidRDefault="00551761" w:rsidP="00551761">
      <w:pPr>
        <w:rPr>
          <w:ins w:id="162" w:author="Kaung Myat Bo" w:date="2018-04-10T21:53:00Z"/>
          <w:b/>
          <w:bCs/>
          <w:color w:val="FF6633"/>
        </w:rPr>
      </w:pPr>
    </w:p>
    <w:p w:rsidR="00551761" w:rsidRPr="000E0B10" w:rsidRDefault="00551761" w:rsidP="00551761">
      <w:pPr>
        <w:rPr>
          <w:ins w:id="163" w:author="Kaung Myat Bo" w:date="2018-04-10T21:53:00Z"/>
          <w:b/>
          <w:bCs/>
          <w:color w:val="FF6633"/>
        </w:rPr>
      </w:pPr>
    </w:p>
    <w:p w:rsidR="00551761" w:rsidRPr="000E0B10" w:rsidRDefault="00551761" w:rsidP="00551761">
      <w:pPr>
        <w:rPr>
          <w:ins w:id="164" w:author="Kaung Myat Bo" w:date="2018-04-10T21:53:00Z"/>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2287"/>
        <w:gridCol w:w="1977"/>
        <w:gridCol w:w="2653"/>
      </w:tblGrid>
      <w:tr w:rsidR="00551761" w:rsidRPr="000E0B10" w:rsidTr="00EF382B">
        <w:trPr>
          <w:ins w:id="165" w:author="Kaung Myat Bo" w:date="2018-04-10T21:53:00Z"/>
        </w:trPr>
        <w:tc>
          <w:tcPr>
            <w:tcW w:w="2494" w:type="pct"/>
            <w:gridSpan w:val="2"/>
            <w:shd w:val="pct20" w:color="auto" w:fill="auto"/>
          </w:tcPr>
          <w:p w:rsidR="00551761" w:rsidRPr="000E0B10" w:rsidRDefault="00551761" w:rsidP="00EF382B">
            <w:pPr>
              <w:rPr>
                <w:ins w:id="166" w:author="Kaung Myat Bo" w:date="2018-04-10T21:53:00Z"/>
                <w:b/>
                <w:bCs/>
                <w:color w:val="000000"/>
                <w:sz w:val="20"/>
                <w:szCs w:val="20"/>
              </w:rPr>
            </w:pPr>
            <w:ins w:id="167" w:author="Kaung Myat Bo" w:date="2018-04-10T21:53:00Z">
              <w:r w:rsidRPr="000E0B10">
                <w:rPr>
                  <w:b/>
                  <w:bCs/>
                  <w:color w:val="000000"/>
                  <w:sz w:val="20"/>
                  <w:szCs w:val="20"/>
                </w:rPr>
                <w:t>For Internal use</w:t>
              </w:r>
            </w:ins>
          </w:p>
        </w:tc>
        <w:tc>
          <w:tcPr>
            <w:tcW w:w="1070" w:type="pct"/>
            <w:shd w:val="pct20" w:color="auto" w:fill="auto"/>
          </w:tcPr>
          <w:p w:rsidR="00551761" w:rsidRPr="000E0B10" w:rsidRDefault="00551761" w:rsidP="00EF382B">
            <w:pPr>
              <w:rPr>
                <w:ins w:id="168" w:author="Kaung Myat Bo" w:date="2018-04-10T21:53:00Z"/>
                <w:b/>
                <w:bCs/>
                <w:color w:val="000000"/>
                <w:sz w:val="20"/>
                <w:szCs w:val="20"/>
              </w:rPr>
            </w:pPr>
            <w:ins w:id="169" w:author="Kaung Myat Bo" w:date="2018-04-10T21:53:00Z">
              <w:r w:rsidRPr="000E0B10">
                <w:rPr>
                  <w:b/>
                  <w:bCs/>
                  <w:color w:val="000000"/>
                  <w:sz w:val="20"/>
                  <w:szCs w:val="20"/>
                </w:rPr>
                <w:t xml:space="preserve">Date </w:t>
              </w:r>
            </w:ins>
          </w:p>
        </w:tc>
        <w:tc>
          <w:tcPr>
            <w:tcW w:w="1436" w:type="pct"/>
            <w:shd w:val="pct20" w:color="auto" w:fill="auto"/>
          </w:tcPr>
          <w:p w:rsidR="00551761" w:rsidRPr="000E0B10" w:rsidRDefault="00551761" w:rsidP="00EF382B">
            <w:pPr>
              <w:rPr>
                <w:ins w:id="170" w:author="Kaung Myat Bo" w:date="2018-04-10T21:53:00Z"/>
                <w:b/>
                <w:bCs/>
                <w:color w:val="000000"/>
                <w:sz w:val="20"/>
                <w:szCs w:val="20"/>
              </w:rPr>
            </w:pPr>
            <w:ins w:id="171" w:author="Kaung Myat Bo" w:date="2018-04-10T21:53:00Z">
              <w:r w:rsidRPr="000E0B10">
                <w:rPr>
                  <w:b/>
                  <w:bCs/>
                  <w:color w:val="000000"/>
                  <w:sz w:val="20"/>
                  <w:szCs w:val="20"/>
                </w:rPr>
                <w:t>Department</w:t>
              </w:r>
            </w:ins>
          </w:p>
        </w:tc>
      </w:tr>
      <w:tr w:rsidR="00551761" w:rsidRPr="000E0B10" w:rsidTr="00EF382B">
        <w:trPr>
          <w:ins w:id="172" w:author="Kaung Myat Bo" w:date="2018-04-10T21:53:00Z"/>
        </w:trPr>
        <w:tc>
          <w:tcPr>
            <w:tcW w:w="1256" w:type="pct"/>
          </w:tcPr>
          <w:p w:rsidR="00551761" w:rsidRPr="000E0B10" w:rsidRDefault="00551761" w:rsidP="00EF382B">
            <w:pPr>
              <w:rPr>
                <w:ins w:id="173" w:author="Kaung Myat Bo" w:date="2018-04-10T21:53:00Z"/>
                <w:bCs/>
                <w:color w:val="000000"/>
                <w:sz w:val="20"/>
                <w:szCs w:val="20"/>
              </w:rPr>
            </w:pPr>
            <w:ins w:id="174" w:author="Kaung Myat Bo" w:date="2018-04-10T21:53:00Z">
              <w:r w:rsidRPr="000E0B10">
                <w:rPr>
                  <w:bCs/>
                  <w:color w:val="000000"/>
                  <w:sz w:val="20"/>
                  <w:szCs w:val="20"/>
                </w:rPr>
                <w:t>Authorized By</w:t>
              </w:r>
            </w:ins>
          </w:p>
        </w:tc>
        <w:tc>
          <w:tcPr>
            <w:tcW w:w="1237" w:type="pct"/>
          </w:tcPr>
          <w:p w:rsidR="00551761" w:rsidRPr="000E0B10" w:rsidRDefault="00551761" w:rsidP="00EF382B">
            <w:pPr>
              <w:rPr>
                <w:ins w:id="175" w:author="Kaung Myat Bo" w:date="2018-04-10T21:53:00Z"/>
                <w:bCs/>
                <w:color w:val="000000"/>
                <w:sz w:val="20"/>
                <w:szCs w:val="20"/>
              </w:rPr>
            </w:pPr>
          </w:p>
        </w:tc>
        <w:tc>
          <w:tcPr>
            <w:tcW w:w="1070" w:type="pct"/>
          </w:tcPr>
          <w:p w:rsidR="00551761" w:rsidRPr="000E0B10" w:rsidRDefault="00551761" w:rsidP="00EF382B">
            <w:pPr>
              <w:rPr>
                <w:ins w:id="176" w:author="Kaung Myat Bo" w:date="2018-04-10T21:53:00Z"/>
                <w:bCs/>
                <w:color w:val="000000"/>
                <w:sz w:val="20"/>
                <w:szCs w:val="20"/>
              </w:rPr>
            </w:pPr>
          </w:p>
        </w:tc>
        <w:tc>
          <w:tcPr>
            <w:tcW w:w="1436" w:type="pct"/>
          </w:tcPr>
          <w:p w:rsidR="00551761" w:rsidRPr="000E0B10" w:rsidRDefault="00551761" w:rsidP="00EF382B">
            <w:pPr>
              <w:rPr>
                <w:ins w:id="177" w:author="Kaung Myat Bo" w:date="2018-04-10T21:53:00Z"/>
                <w:bCs/>
                <w:color w:val="000000"/>
                <w:sz w:val="20"/>
                <w:szCs w:val="20"/>
              </w:rPr>
            </w:pPr>
          </w:p>
        </w:tc>
      </w:tr>
      <w:tr w:rsidR="00551761" w:rsidRPr="000E0B10" w:rsidTr="00EF382B">
        <w:trPr>
          <w:ins w:id="178" w:author="Kaung Myat Bo" w:date="2018-04-10T21:53:00Z"/>
        </w:trPr>
        <w:tc>
          <w:tcPr>
            <w:tcW w:w="1256" w:type="pct"/>
          </w:tcPr>
          <w:p w:rsidR="00551761" w:rsidRPr="000E0B10" w:rsidRDefault="00551761" w:rsidP="00EF382B">
            <w:pPr>
              <w:rPr>
                <w:ins w:id="179" w:author="Kaung Myat Bo" w:date="2018-04-10T21:53:00Z"/>
                <w:bCs/>
                <w:color w:val="000000"/>
                <w:sz w:val="20"/>
                <w:szCs w:val="20"/>
              </w:rPr>
            </w:pPr>
            <w:ins w:id="180" w:author="Kaung Myat Bo" w:date="2018-04-10T21:53:00Z">
              <w:r w:rsidRPr="000E0B10">
                <w:rPr>
                  <w:bCs/>
                  <w:color w:val="000000"/>
                  <w:sz w:val="20"/>
                  <w:szCs w:val="20"/>
                </w:rPr>
                <w:t>Released By</w:t>
              </w:r>
            </w:ins>
          </w:p>
        </w:tc>
        <w:tc>
          <w:tcPr>
            <w:tcW w:w="1237" w:type="pct"/>
          </w:tcPr>
          <w:p w:rsidR="00551761" w:rsidRPr="000E0B10" w:rsidRDefault="00551761" w:rsidP="00EF382B">
            <w:pPr>
              <w:rPr>
                <w:ins w:id="181" w:author="Kaung Myat Bo" w:date="2018-04-10T21:53:00Z"/>
                <w:bCs/>
                <w:color w:val="000000"/>
                <w:sz w:val="20"/>
                <w:szCs w:val="20"/>
              </w:rPr>
            </w:pPr>
          </w:p>
        </w:tc>
        <w:tc>
          <w:tcPr>
            <w:tcW w:w="1070" w:type="pct"/>
          </w:tcPr>
          <w:p w:rsidR="00551761" w:rsidRPr="000E0B10" w:rsidRDefault="00551761" w:rsidP="00EF382B">
            <w:pPr>
              <w:rPr>
                <w:ins w:id="182" w:author="Kaung Myat Bo" w:date="2018-04-10T21:53:00Z"/>
                <w:bCs/>
                <w:color w:val="000000"/>
                <w:sz w:val="20"/>
                <w:szCs w:val="20"/>
              </w:rPr>
            </w:pPr>
          </w:p>
        </w:tc>
        <w:tc>
          <w:tcPr>
            <w:tcW w:w="1436" w:type="pct"/>
          </w:tcPr>
          <w:p w:rsidR="00551761" w:rsidRPr="000E0B10" w:rsidRDefault="00551761" w:rsidP="00EF382B">
            <w:pPr>
              <w:rPr>
                <w:ins w:id="183" w:author="Kaung Myat Bo" w:date="2018-04-10T21:53:00Z"/>
                <w:bCs/>
                <w:color w:val="000000"/>
                <w:sz w:val="20"/>
                <w:szCs w:val="20"/>
              </w:rPr>
            </w:pPr>
          </w:p>
        </w:tc>
      </w:tr>
    </w:tbl>
    <w:p w:rsidR="00551761" w:rsidRDefault="00551761" w:rsidP="00551761">
      <w:pPr>
        <w:rPr>
          <w:ins w:id="184" w:author="Kaung Myat Bo" w:date="2018-04-10T21:53:00Z"/>
        </w:rPr>
      </w:pPr>
    </w:p>
    <w:p w:rsidR="00551761" w:rsidRDefault="00551761">
      <w:pPr>
        <w:pStyle w:val="TOCHeading"/>
        <w:rPr>
          <w:ins w:id="185" w:author="Kaung Myat Bo" w:date="2018-04-10T21:53:00Z"/>
          <w:rFonts w:asciiTheme="minorHAnsi" w:eastAsiaTheme="minorHAnsi" w:hAnsiTheme="minorHAnsi" w:cstheme="minorBidi"/>
          <w:b w:val="0"/>
          <w:bCs w:val="0"/>
          <w:color w:val="auto"/>
          <w:sz w:val="24"/>
          <w:szCs w:val="24"/>
          <w:lang w:val="en-SG"/>
        </w:rPr>
      </w:pPr>
    </w:p>
    <w:p w:rsidR="00551761" w:rsidRDefault="00551761">
      <w:pPr>
        <w:rPr>
          <w:ins w:id="186" w:author="Kaung Myat Bo" w:date="2018-04-10T21:55:00Z"/>
        </w:rPr>
        <w:pPrChange w:id="187" w:author="Kaung Myat Bo" w:date="2018-04-10T21:53:00Z">
          <w:pPr>
            <w:pStyle w:val="TOCHeading"/>
          </w:pPr>
        </w:pPrChange>
      </w:pPr>
    </w:p>
    <w:p w:rsidR="00844600" w:rsidRDefault="00844600">
      <w:pPr>
        <w:rPr>
          <w:ins w:id="188" w:author="Kaung Myat Bo" w:date="2018-04-10T21:55:00Z"/>
        </w:rPr>
        <w:pPrChange w:id="189" w:author="Kaung Myat Bo" w:date="2018-04-10T21:53:00Z">
          <w:pPr>
            <w:pStyle w:val="TOCHeading"/>
          </w:pPr>
        </w:pPrChange>
      </w:pPr>
    </w:p>
    <w:p w:rsidR="00844600" w:rsidRDefault="00844600">
      <w:pPr>
        <w:rPr>
          <w:ins w:id="190" w:author="Kaung Myat Bo" w:date="2018-04-10T21:55:00Z"/>
        </w:rPr>
        <w:pPrChange w:id="191" w:author="Kaung Myat Bo" w:date="2018-04-10T21:53:00Z">
          <w:pPr>
            <w:pStyle w:val="TOCHeading"/>
          </w:pPr>
        </w:pPrChange>
      </w:pPr>
    </w:p>
    <w:p w:rsidR="00844600" w:rsidRDefault="00844600">
      <w:pPr>
        <w:rPr>
          <w:ins w:id="192" w:author="Kaung Myat Bo" w:date="2018-04-10T21:55:00Z"/>
        </w:rPr>
        <w:pPrChange w:id="193" w:author="Kaung Myat Bo" w:date="2018-04-10T21:53:00Z">
          <w:pPr>
            <w:pStyle w:val="TOCHeading"/>
          </w:pPr>
        </w:pPrChange>
      </w:pPr>
    </w:p>
    <w:p w:rsidR="00844600" w:rsidRDefault="00844600">
      <w:pPr>
        <w:rPr>
          <w:ins w:id="194" w:author="Kaung Myat Bo" w:date="2018-04-10T21:55:00Z"/>
        </w:rPr>
        <w:pPrChange w:id="195" w:author="Kaung Myat Bo" w:date="2018-04-10T21:53:00Z">
          <w:pPr>
            <w:pStyle w:val="TOCHeading"/>
          </w:pPr>
        </w:pPrChange>
      </w:pPr>
    </w:p>
    <w:p w:rsidR="00844600" w:rsidRDefault="00844600">
      <w:pPr>
        <w:rPr>
          <w:ins w:id="196" w:author="Kaung Myat Bo" w:date="2018-04-10T21:55:00Z"/>
        </w:rPr>
        <w:pPrChange w:id="197" w:author="Kaung Myat Bo" w:date="2018-04-10T21:53:00Z">
          <w:pPr>
            <w:pStyle w:val="TOCHeading"/>
          </w:pPr>
        </w:pPrChange>
      </w:pPr>
    </w:p>
    <w:p w:rsidR="00844600" w:rsidRDefault="00844600">
      <w:pPr>
        <w:rPr>
          <w:ins w:id="198" w:author="Kaung Myat Bo" w:date="2018-04-10T21:55:00Z"/>
        </w:rPr>
        <w:pPrChange w:id="199" w:author="Kaung Myat Bo" w:date="2018-04-10T21:53:00Z">
          <w:pPr>
            <w:pStyle w:val="TOCHeading"/>
          </w:pPr>
        </w:pPrChange>
      </w:pPr>
    </w:p>
    <w:p w:rsidR="00844600" w:rsidRDefault="00844600">
      <w:pPr>
        <w:rPr>
          <w:ins w:id="200" w:author="Kaung Myat Bo" w:date="2018-04-10T21:55:00Z"/>
        </w:rPr>
        <w:pPrChange w:id="201" w:author="Kaung Myat Bo" w:date="2018-04-10T21:53:00Z">
          <w:pPr>
            <w:pStyle w:val="TOCHeading"/>
          </w:pPr>
        </w:pPrChange>
      </w:pPr>
    </w:p>
    <w:p w:rsidR="00844600" w:rsidRDefault="00844600">
      <w:pPr>
        <w:rPr>
          <w:ins w:id="202" w:author="Kaung Myat Bo" w:date="2018-04-10T21:55:00Z"/>
        </w:rPr>
        <w:pPrChange w:id="203" w:author="Kaung Myat Bo" w:date="2018-04-10T21:53:00Z">
          <w:pPr>
            <w:pStyle w:val="TOCHeading"/>
          </w:pPr>
        </w:pPrChange>
      </w:pPr>
    </w:p>
    <w:p w:rsidR="00844600" w:rsidRDefault="00844600">
      <w:pPr>
        <w:rPr>
          <w:ins w:id="204" w:author="Kaung Myat Bo" w:date="2018-04-10T21:55:00Z"/>
        </w:rPr>
        <w:pPrChange w:id="205" w:author="Kaung Myat Bo" w:date="2018-04-10T21:53:00Z">
          <w:pPr>
            <w:pStyle w:val="TOCHeading"/>
          </w:pPr>
        </w:pPrChange>
      </w:pPr>
    </w:p>
    <w:p w:rsidR="00844600" w:rsidRDefault="00844600">
      <w:pPr>
        <w:rPr>
          <w:ins w:id="206" w:author="Kaung Myat Bo" w:date="2018-04-10T21:55:00Z"/>
        </w:rPr>
        <w:pPrChange w:id="207" w:author="Kaung Myat Bo" w:date="2018-04-10T21:53:00Z">
          <w:pPr>
            <w:pStyle w:val="TOCHeading"/>
          </w:pPr>
        </w:pPrChange>
      </w:pPr>
    </w:p>
    <w:p w:rsidR="00844600" w:rsidRDefault="00844600">
      <w:pPr>
        <w:rPr>
          <w:ins w:id="208" w:author="Kaung Myat Bo" w:date="2018-04-10T21:55:00Z"/>
        </w:rPr>
        <w:pPrChange w:id="209" w:author="Kaung Myat Bo" w:date="2018-04-10T21:53:00Z">
          <w:pPr>
            <w:pStyle w:val="TOCHeading"/>
          </w:pPr>
        </w:pPrChange>
      </w:pPr>
    </w:p>
    <w:p w:rsidR="00844600" w:rsidRDefault="00844600">
      <w:pPr>
        <w:rPr>
          <w:ins w:id="210" w:author="Kaung Myat Bo" w:date="2018-04-10T21:55:00Z"/>
        </w:rPr>
        <w:pPrChange w:id="211" w:author="Kaung Myat Bo" w:date="2018-04-10T21:53:00Z">
          <w:pPr>
            <w:pStyle w:val="TOCHeading"/>
          </w:pPr>
        </w:pPrChange>
      </w:pPr>
    </w:p>
    <w:p w:rsidR="00844600" w:rsidRDefault="00844600">
      <w:pPr>
        <w:rPr>
          <w:ins w:id="212" w:author="Kaung Myat Bo" w:date="2018-04-10T21:55:00Z"/>
        </w:rPr>
        <w:pPrChange w:id="213" w:author="Kaung Myat Bo" w:date="2018-04-10T21:53:00Z">
          <w:pPr>
            <w:pStyle w:val="TOCHeading"/>
          </w:pPr>
        </w:pPrChange>
      </w:pPr>
    </w:p>
    <w:p w:rsidR="00844600" w:rsidRDefault="00844600">
      <w:pPr>
        <w:rPr>
          <w:ins w:id="214" w:author="Kaung Myat Bo" w:date="2018-04-10T21:55:00Z"/>
        </w:rPr>
        <w:pPrChange w:id="215" w:author="Kaung Myat Bo" w:date="2018-04-10T21:53:00Z">
          <w:pPr>
            <w:pStyle w:val="TOCHeading"/>
          </w:pPr>
        </w:pPrChange>
      </w:pPr>
    </w:p>
    <w:p w:rsidR="00844600" w:rsidRDefault="00844600">
      <w:pPr>
        <w:rPr>
          <w:ins w:id="216" w:author="Kaung Myat Bo" w:date="2018-04-10T21:55:00Z"/>
        </w:rPr>
        <w:pPrChange w:id="217" w:author="Kaung Myat Bo" w:date="2018-04-10T21:53:00Z">
          <w:pPr>
            <w:pStyle w:val="TOCHeading"/>
          </w:pPr>
        </w:pPrChange>
      </w:pPr>
    </w:p>
    <w:p w:rsidR="00844600" w:rsidRDefault="00844600">
      <w:pPr>
        <w:rPr>
          <w:ins w:id="218" w:author="Kaung Myat Bo" w:date="2018-04-10T21:55:00Z"/>
        </w:rPr>
        <w:pPrChange w:id="219" w:author="Kaung Myat Bo" w:date="2018-04-10T21:53:00Z">
          <w:pPr>
            <w:pStyle w:val="TOCHeading"/>
          </w:pPr>
        </w:pPrChange>
      </w:pPr>
    </w:p>
    <w:p w:rsidR="00844600" w:rsidRDefault="00844600">
      <w:pPr>
        <w:rPr>
          <w:ins w:id="220" w:author="Kaung Myat Bo" w:date="2018-04-10T21:55:00Z"/>
        </w:rPr>
        <w:pPrChange w:id="221" w:author="Kaung Myat Bo" w:date="2018-04-10T21:53:00Z">
          <w:pPr>
            <w:pStyle w:val="TOCHeading"/>
          </w:pPr>
        </w:pPrChange>
      </w:pPr>
    </w:p>
    <w:p w:rsidR="00844600" w:rsidRDefault="00844600">
      <w:pPr>
        <w:rPr>
          <w:ins w:id="222" w:author="Kaung Myat Bo" w:date="2018-04-10T21:55:00Z"/>
        </w:rPr>
        <w:pPrChange w:id="223" w:author="Kaung Myat Bo" w:date="2018-04-10T21:53:00Z">
          <w:pPr>
            <w:pStyle w:val="TOCHeading"/>
          </w:pPr>
        </w:pPrChange>
      </w:pPr>
    </w:p>
    <w:p w:rsidR="00844600" w:rsidRDefault="00844600">
      <w:pPr>
        <w:rPr>
          <w:ins w:id="224" w:author="Kaung Myat Bo" w:date="2018-04-10T21:55:00Z"/>
        </w:rPr>
        <w:pPrChange w:id="225" w:author="Kaung Myat Bo" w:date="2018-04-10T21:53:00Z">
          <w:pPr>
            <w:pStyle w:val="TOCHeading"/>
          </w:pPr>
        </w:pPrChange>
      </w:pPr>
    </w:p>
    <w:p w:rsidR="00844600" w:rsidRPr="00551761" w:rsidRDefault="00844600">
      <w:pPr>
        <w:rPr>
          <w:ins w:id="226" w:author="Kaung Myat Bo" w:date="2018-04-10T21:53:00Z"/>
        </w:rPr>
        <w:pPrChange w:id="227" w:author="Kaung Myat Bo" w:date="2018-04-10T21:53:00Z">
          <w:pPr>
            <w:pStyle w:val="TOCHeading"/>
          </w:pPr>
        </w:pPrChange>
      </w:pPr>
    </w:p>
    <w:sdt>
      <w:sdtPr>
        <w:rPr>
          <w:rFonts w:asciiTheme="minorHAnsi" w:eastAsiaTheme="minorHAnsi" w:hAnsiTheme="minorHAnsi" w:cstheme="minorBidi"/>
          <w:b w:val="0"/>
          <w:bCs w:val="0"/>
          <w:color w:val="auto"/>
          <w:sz w:val="24"/>
          <w:szCs w:val="24"/>
          <w:lang w:val="en-SG"/>
        </w:rPr>
        <w:id w:val="-429047984"/>
        <w:docPartObj>
          <w:docPartGallery w:val="Table of Contents"/>
          <w:docPartUnique/>
        </w:docPartObj>
      </w:sdtPr>
      <w:sdtEndPr>
        <w:rPr>
          <w:noProof/>
        </w:rPr>
      </w:sdtEndPr>
      <w:sdtContent>
        <w:p w:rsidR="00EC10B1" w:rsidRDefault="00EC10B1">
          <w:pPr>
            <w:pStyle w:val="TOCHeading"/>
          </w:pPr>
          <w:r>
            <w:t xml:space="preserve">Table of </w:t>
          </w:r>
          <w:r w:rsidRPr="00EF382B">
            <w:t>Contents</w:t>
          </w:r>
        </w:p>
        <w:p w:rsidR="00F2765F" w:rsidRDefault="00EC10B1">
          <w:pPr>
            <w:pStyle w:val="TOC1"/>
            <w:tabs>
              <w:tab w:val="left" w:pos="480"/>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11162019" w:history="1">
            <w:r w:rsidR="00F2765F" w:rsidRPr="00F6786A">
              <w:rPr>
                <w:rStyle w:val="Hyperlink"/>
                <w:noProof/>
                <w:lang w:val="en-US"/>
              </w:rPr>
              <w:t>1</w:t>
            </w:r>
            <w:r w:rsidR="00F2765F">
              <w:rPr>
                <w:rFonts w:eastAsiaTheme="minorEastAsia"/>
                <w:b w:val="0"/>
                <w:bCs w:val="0"/>
                <w:i w:val="0"/>
                <w:iCs w:val="0"/>
                <w:noProof/>
              </w:rPr>
              <w:tab/>
            </w:r>
            <w:r w:rsidR="00F2765F" w:rsidRPr="00F6786A">
              <w:rPr>
                <w:rStyle w:val="Hyperlink"/>
                <w:noProof/>
                <w:lang w:val="en-US"/>
              </w:rPr>
              <w:t>INTRODUCTION</w:t>
            </w:r>
            <w:r w:rsidR="00F2765F">
              <w:rPr>
                <w:noProof/>
                <w:webHidden/>
              </w:rPr>
              <w:tab/>
            </w:r>
            <w:r w:rsidR="00F2765F">
              <w:rPr>
                <w:noProof/>
                <w:webHidden/>
              </w:rPr>
              <w:fldChar w:fldCharType="begin"/>
            </w:r>
            <w:r w:rsidR="00F2765F">
              <w:rPr>
                <w:noProof/>
                <w:webHidden/>
              </w:rPr>
              <w:instrText xml:space="preserve"> PAGEREF _Toc511162019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20" w:history="1">
            <w:r w:rsidR="00F2765F" w:rsidRPr="00F6786A">
              <w:rPr>
                <w:rStyle w:val="Hyperlink"/>
                <w:noProof/>
                <w:lang w:val="en-US"/>
              </w:rPr>
              <w:t>1.1</w:t>
            </w:r>
            <w:r w:rsidR="00F2765F">
              <w:rPr>
                <w:rFonts w:eastAsiaTheme="minorEastAsia"/>
                <w:b w:val="0"/>
                <w:bCs w:val="0"/>
                <w:noProof/>
                <w:sz w:val="24"/>
                <w:szCs w:val="24"/>
              </w:rPr>
              <w:tab/>
            </w:r>
            <w:r w:rsidR="00F2765F" w:rsidRPr="00F6786A">
              <w:rPr>
                <w:rStyle w:val="Hyperlink"/>
                <w:noProof/>
                <w:lang w:val="en-US"/>
              </w:rPr>
              <w:t>Purpose</w:t>
            </w:r>
            <w:r w:rsidR="00F2765F">
              <w:rPr>
                <w:noProof/>
                <w:webHidden/>
              </w:rPr>
              <w:tab/>
            </w:r>
            <w:r w:rsidR="00F2765F">
              <w:rPr>
                <w:noProof/>
                <w:webHidden/>
              </w:rPr>
              <w:fldChar w:fldCharType="begin"/>
            </w:r>
            <w:r w:rsidR="00F2765F">
              <w:rPr>
                <w:noProof/>
                <w:webHidden/>
              </w:rPr>
              <w:instrText xml:space="preserve"> PAGEREF _Toc511162020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21" w:history="1">
            <w:r w:rsidR="00F2765F" w:rsidRPr="00F6786A">
              <w:rPr>
                <w:rStyle w:val="Hyperlink"/>
                <w:noProof/>
                <w:lang w:val="en-US"/>
              </w:rPr>
              <w:t>1.2</w:t>
            </w:r>
            <w:r w:rsidR="00F2765F">
              <w:rPr>
                <w:rFonts w:eastAsiaTheme="minorEastAsia"/>
                <w:b w:val="0"/>
                <w:bCs w:val="0"/>
                <w:noProof/>
                <w:sz w:val="24"/>
                <w:szCs w:val="24"/>
              </w:rPr>
              <w:tab/>
            </w:r>
            <w:r w:rsidR="00F2765F" w:rsidRPr="00F6786A">
              <w:rPr>
                <w:rStyle w:val="Hyperlink"/>
                <w:noProof/>
                <w:lang w:val="en-US"/>
              </w:rPr>
              <w:t>Audience</w:t>
            </w:r>
            <w:r w:rsidR="00F2765F">
              <w:rPr>
                <w:noProof/>
                <w:webHidden/>
              </w:rPr>
              <w:tab/>
            </w:r>
            <w:r w:rsidR="00F2765F">
              <w:rPr>
                <w:noProof/>
                <w:webHidden/>
              </w:rPr>
              <w:fldChar w:fldCharType="begin"/>
            </w:r>
            <w:r w:rsidR="00F2765F">
              <w:rPr>
                <w:noProof/>
                <w:webHidden/>
              </w:rPr>
              <w:instrText xml:space="preserve"> PAGEREF _Toc511162021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22" w:history="1">
            <w:r w:rsidR="00F2765F" w:rsidRPr="00F6786A">
              <w:rPr>
                <w:rStyle w:val="Hyperlink"/>
                <w:noProof/>
                <w:lang w:val="en-US"/>
              </w:rPr>
              <w:t>1.3</w:t>
            </w:r>
            <w:r w:rsidR="00F2765F">
              <w:rPr>
                <w:rFonts w:eastAsiaTheme="minorEastAsia"/>
                <w:b w:val="0"/>
                <w:bCs w:val="0"/>
                <w:noProof/>
                <w:sz w:val="24"/>
                <w:szCs w:val="24"/>
              </w:rPr>
              <w:tab/>
            </w:r>
            <w:r w:rsidR="00F2765F" w:rsidRPr="00F6786A">
              <w:rPr>
                <w:rStyle w:val="Hyperlink"/>
                <w:noProof/>
                <w:lang w:val="en-US"/>
              </w:rPr>
              <w:t>Organization</w:t>
            </w:r>
            <w:r w:rsidR="00F2765F">
              <w:rPr>
                <w:noProof/>
                <w:webHidden/>
              </w:rPr>
              <w:tab/>
            </w:r>
            <w:r w:rsidR="00F2765F">
              <w:rPr>
                <w:noProof/>
                <w:webHidden/>
              </w:rPr>
              <w:fldChar w:fldCharType="begin"/>
            </w:r>
            <w:r w:rsidR="00F2765F">
              <w:rPr>
                <w:noProof/>
                <w:webHidden/>
              </w:rPr>
              <w:instrText xml:space="preserve"> PAGEREF _Toc511162022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23" w:history="1">
            <w:r w:rsidR="00F2765F" w:rsidRPr="00F6786A">
              <w:rPr>
                <w:rStyle w:val="Hyperlink"/>
                <w:noProof/>
                <w:lang w:val="en-US"/>
              </w:rPr>
              <w:t>1.4</w:t>
            </w:r>
            <w:r w:rsidR="00F2765F">
              <w:rPr>
                <w:rFonts w:eastAsiaTheme="minorEastAsia"/>
                <w:b w:val="0"/>
                <w:bCs w:val="0"/>
                <w:noProof/>
                <w:sz w:val="24"/>
                <w:szCs w:val="24"/>
              </w:rPr>
              <w:tab/>
            </w:r>
            <w:r w:rsidR="00F2765F" w:rsidRPr="00F6786A">
              <w:rPr>
                <w:rStyle w:val="Hyperlink"/>
                <w:noProof/>
                <w:lang w:val="en-US"/>
              </w:rPr>
              <w:t>Reference</w:t>
            </w:r>
            <w:r w:rsidR="00F2765F">
              <w:rPr>
                <w:noProof/>
                <w:webHidden/>
              </w:rPr>
              <w:tab/>
            </w:r>
            <w:r w:rsidR="00F2765F">
              <w:rPr>
                <w:noProof/>
                <w:webHidden/>
              </w:rPr>
              <w:fldChar w:fldCharType="begin"/>
            </w:r>
            <w:r w:rsidR="00F2765F">
              <w:rPr>
                <w:noProof/>
                <w:webHidden/>
              </w:rPr>
              <w:instrText xml:space="preserve"> PAGEREF _Toc511162023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7D4F52">
          <w:pPr>
            <w:pStyle w:val="TOC1"/>
            <w:tabs>
              <w:tab w:val="left" w:pos="480"/>
              <w:tab w:val="right" w:leader="dot" w:pos="9010"/>
            </w:tabs>
            <w:rPr>
              <w:rFonts w:eastAsiaTheme="minorEastAsia"/>
              <w:b w:val="0"/>
              <w:bCs w:val="0"/>
              <w:i w:val="0"/>
              <w:iCs w:val="0"/>
              <w:noProof/>
            </w:rPr>
          </w:pPr>
          <w:hyperlink w:anchor="_Toc511162024" w:history="1">
            <w:r w:rsidR="00F2765F" w:rsidRPr="00F6786A">
              <w:rPr>
                <w:rStyle w:val="Hyperlink"/>
                <w:noProof/>
                <w:lang w:val="en-US"/>
              </w:rPr>
              <w:t>2</w:t>
            </w:r>
            <w:r w:rsidR="00F2765F">
              <w:rPr>
                <w:rFonts w:eastAsiaTheme="minorEastAsia"/>
                <w:b w:val="0"/>
                <w:bCs w:val="0"/>
                <w:i w:val="0"/>
                <w:iCs w:val="0"/>
                <w:noProof/>
              </w:rPr>
              <w:tab/>
            </w:r>
            <w:r w:rsidR="00F2765F" w:rsidRPr="00F6786A">
              <w:rPr>
                <w:rStyle w:val="Hyperlink"/>
                <w:noProof/>
                <w:lang w:val="en-US"/>
              </w:rPr>
              <w:t>APPROACH</w:t>
            </w:r>
            <w:r w:rsidR="00F2765F">
              <w:rPr>
                <w:noProof/>
                <w:webHidden/>
              </w:rPr>
              <w:tab/>
            </w:r>
            <w:r w:rsidR="00F2765F">
              <w:rPr>
                <w:noProof/>
                <w:webHidden/>
              </w:rPr>
              <w:fldChar w:fldCharType="begin"/>
            </w:r>
            <w:r w:rsidR="00F2765F">
              <w:rPr>
                <w:noProof/>
                <w:webHidden/>
              </w:rPr>
              <w:instrText xml:space="preserve"> PAGEREF _Toc511162024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25" w:history="1">
            <w:r w:rsidR="00F2765F" w:rsidRPr="00F6786A">
              <w:rPr>
                <w:rStyle w:val="Hyperlink"/>
                <w:noProof/>
                <w:lang w:val="en-US"/>
              </w:rPr>
              <w:t>2.1</w:t>
            </w:r>
            <w:r w:rsidR="00F2765F">
              <w:rPr>
                <w:rFonts w:eastAsiaTheme="minorEastAsia"/>
                <w:b w:val="0"/>
                <w:bCs w:val="0"/>
                <w:noProof/>
                <w:sz w:val="24"/>
                <w:szCs w:val="24"/>
              </w:rPr>
              <w:tab/>
            </w:r>
            <w:r w:rsidR="00F2765F" w:rsidRPr="00F6786A">
              <w:rPr>
                <w:rStyle w:val="Hyperlink"/>
                <w:noProof/>
                <w:lang w:val="en-US"/>
              </w:rPr>
              <w:t>Project Initiation</w:t>
            </w:r>
            <w:r w:rsidR="00F2765F">
              <w:rPr>
                <w:noProof/>
                <w:webHidden/>
              </w:rPr>
              <w:tab/>
            </w:r>
            <w:r w:rsidR="00F2765F">
              <w:rPr>
                <w:noProof/>
                <w:webHidden/>
              </w:rPr>
              <w:fldChar w:fldCharType="begin"/>
            </w:r>
            <w:r w:rsidR="00F2765F">
              <w:rPr>
                <w:noProof/>
                <w:webHidden/>
              </w:rPr>
              <w:instrText xml:space="preserve"> PAGEREF _Toc511162025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26" w:history="1">
            <w:r w:rsidR="00F2765F" w:rsidRPr="00F6786A">
              <w:rPr>
                <w:rStyle w:val="Hyperlink"/>
                <w:noProof/>
                <w:lang w:val="en-US"/>
              </w:rPr>
              <w:t>2.2</w:t>
            </w:r>
            <w:r w:rsidR="00F2765F">
              <w:rPr>
                <w:rFonts w:eastAsiaTheme="minorEastAsia"/>
                <w:b w:val="0"/>
                <w:bCs w:val="0"/>
                <w:noProof/>
                <w:sz w:val="24"/>
                <w:szCs w:val="24"/>
              </w:rPr>
              <w:tab/>
            </w:r>
            <w:r w:rsidR="00F2765F" w:rsidRPr="00F6786A">
              <w:rPr>
                <w:rStyle w:val="Hyperlink"/>
                <w:noProof/>
                <w:lang w:val="en-US"/>
              </w:rPr>
              <w:t>Initial Requirements Analysis.</w:t>
            </w:r>
            <w:r w:rsidR="00F2765F">
              <w:rPr>
                <w:noProof/>
                <w:webHidden/>
              </w:rPr>
              <w:tab/>
            </w:r>
            <w:r w:rsidR="00F2765F">
              <w:rPr>
                <w:noProof/>
                <w:webHidden/>
              </w:rPr>
              <w:fldChar w:fldCharType="begin"/>
            </w:r>
            <w:r w:rsidR="00F2765F">
              <w:rPr>
                <w:noProof/>
                <w:webHidden/>
              </w:rPr>
              <w:instrText xml:space="preserve"> PAGEREF _Toc511162026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27" w:history="1">
            <w:r w:rsidR="00F2765F" w:rsidRPr="00F6786A">
              <w:rPr>
                <w:rStyle w:val="Hyperlink"/>
                <w:noProof/>
                <w:lang w:val="en-US"/>
              </w:rPr>
              <w:t>2.3</w:t>
            </w:r>
            <w:r w:rsidR="00F2765F">
              <w:rPr>
                <w:rFonts w:eastAsiaTheme="minorEastAsia"/>
                <w:b w:val="0"/>
                <w:bCs w:val="0"/>
                <w:noProof/>
                <w:sz w:val="24"/>
                <w:szCs w:val="24"/>
              </w:rPr>
              <w:tab/>
            </w:r>
            <w:r w:rsidR="00F2765F" w:rsidRPr="00F6786A">
              <w:rPr>
                <w:rStyle w:val="Hyperlink"/>
                <w:noProof/>
                <w:lang w:val="en-US"/>
              </w:rPr>
              <w:t>Prototype Development</w:t>
            </w:r>
            <w:r w:rsidR="00F2765F">
              <w:rPr>
                <w:noProof/>
                <w:webHidden/>
              </w:rPr>
              <w:tab/>
            </w:r>
            <w:r w:rsidR="00F2765F">
              <w:rPr>
                <w:noProof/>
                <w:webHidden/>
              </w:rPr>
              <w:fldChar w:fldCharType="begin"/>
            </w:r>
            <w:r w:rsidR="00F2765F">
              <w:rPr>
                <w:noProof/>
                <w:webHidden/>
              </w:rPr>
              <w:instrText xml:space="preserve"> PAGEREF _Toc511162027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28" w:history="1">
            <w:r w:rsidR="00F2765F" w:rsidRPr="00F6786A">
              <w:rPr>
                <w:rStyle w:val="Hyperlink"/>
                <w:noProof/>
                <w:lang w:val="en-US"/>
              </w:rPr>
              <w:t>2.4</w:t>
            </w:r>
            <w:r w:rsidR="00F2765F">
              <w:rPr>
                <w:rFonts w:eastAsiaTheme="minorEastAsia"/>
                <w:b w:val="0"/>
                <w:bCs w:val="0"/>
                <w:noProof/>
                <w:sz w:val="24"/>
                <w:szCs w:val="24"/>
              </w:rPr>
              <w:tab/>
            </w:r>
            <w:r w:rsidR="00F2765F" w:rsidRPr="00F6786A">
              <w:rPr>
                <w:rStyle w:val="Hyperlink"/>
                <w:noProof/>
                <w:lang w:val="en-US"/>
              </w:rPr>
              <w:t>Software Implementation</w:t>
            </w:r>
            <w:r w:rsidR="00F2765F">
              <w:rPr>
                <w:noProof/>
                <w:webHidden/>
              </w:rPr>
              <w:tab/>
            </w:r>
            <w:r w:rsidR="00F2765F">
              <w:rPr>
                <w:noProof/>
                <w:webHidden/>
              </w:rPr>
              <w:fldChar w:fldCharType="begin"/>
            </w:r>
            <w:r w:rsidR="00F2765F">
              <w:rPr>
                <w:noProof/>
                <w:webHidden/>
              </w:rPr>
              <w:instrText xml:space="preserve"> PAGEREF _Toc511162028 \h </w:instrText>
            </w:r>
            <w:r w:rsidR="00F2765F">
              <w:rPr>
                <w:noProof/>
                <w:webHidden/>
              </w:rPr>
            </w:r>
            <w:r w:rsidR="00F2765F">
              <w:rPr>
                <w:noProof/>
                <w:webHidden/>
              </w:rPr>
              <w:fldChar w:fldCharType="separate"/>
            </w:r>
            <w:r w:rsidR="00F2765F">
              <w:rPr>
                <w:noProof/>
                <w:webHidden/>
              </w:rPr>
              <w:t>6</w:t>
            </w:r>
            <w:r w:rsidR="00F2765F">
              <w:rPr>
                <w:noProof/>
                <w:webHidden/>
              </w:rPr>
              <w:fldChar w:fldCharType="end"/>
            </w:r>
          </w:hyperlink>
        </w:p>
        <w:p w:rsidR="00F2765F" w:rsidRDefault="007D4F52">
          <w:pPr>
            <w:pStyle w:val="TOC1"/>
            <w:tabs>
              <w:tab w:val="left" w:pos="480"/>
              <w:tab w:val="right" w:leader="dot" w:pos="9010"/>
            </w:tabs>
            <w:rPr>
              <w:rFonts w:eastAsiaTheme="minorEastAsia"/>
              <w:b w:val="0"/>
              <w:bCs w:val="0"/>
              <w:i w:val="0"/>
              <w:iCs w:val="0"/>
              <w:noProof/>
            </w:rPr>
          </w:pPr>
          <w:hyperlink w:anchor="_Toc511162029" w:history="1">
            <w:r w:rsidR="00F2765F" w:rsidRPr="00F6786A">
              <w:rPr>
                <w:rStyle w:val="Hyperlink"/>
                <w:noProof/>
                <w:lang w:val="en-US"/>
              </w:rPr>
              <w:t>3</w:t>
            </w:r>
            <w:r w:rsidR="00F2765F">
              <w:rPr>
                <w:rFonts w:eastAsiaTheme="minorEastAsia"/>
                <w:b w:val="0"/>
                <w:bCs w:val="0"/>
                <w:i w:val="0"/>
                <w:iCs w:val="0"/>
                <w:noProof/>
              </w:rPr>
              <w:tab/>
            </w:r>
            <w:r w:rsidR="00F2765F" w:rsidRPr="00F6786A">
              <w:rPr>
                <w:rStyle w:val="Hyperlink"/>
                <w:noProof/>
                <w:lang w:val="en-US"/>
              </w:rPr>
              <w:t>WORK PLAN</w:t>
            </w:r>
            <w:r w:rsidR="00F2765F">
              <w:rPr>
                <w:noProof/>
                <w:webHidden/>
              </w:rPr>
              <w:tab/>
            </w:r>
            <w:r w:rsidR="00F2765F">
              <w:rPr>
                <w:noProof/>
                <w:webHidden/>
              </w:rPr>
              <w:fldChar w:fldCharType="begin"/>
            </w:r>
            <w:r w:rsidR="00F2765F">
              <w:rPr>
                <w:noProof/>
                <w:webHidden/>
              </w:rPr>
              <w:instrText xml:space="preserve"> PAGEREF _Toc511162029 \h </w:instrText>
            </w:r>
            <w:r w:rsidR="00F2765F">
              <w:rPr>
                <w:noProof/>
                <w:webHidden/>
              </w:rPr>
            </w:r>
            <w:r w:rsidR="00F2765F">
              <w:rPr>
                <w:noProof/>
                <w:webHidden/>
              </w:rPr>
              <w:fldChar w:fldCharType="separate"/>
            </w:r>
            <w:r w:rsidR="00F2765F">
              <w:rPr>
                <w:noProof/>
                <w:webHidden/>
              </w:rPr>
              <w:t>6</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30" w:history="1">
            <w:r w:rsidR="00F2765F" w:rsidRPr="00F6786A">
              <w:rPr>
                <w:rStyle w:val="Hyperlink"/>
                <w:noProof/>
                <w:lang w:val="en-US"/>
              </w:rPr>
              <w:t>3.1</w:t>
            </w:r>
            <w:r w:rsidR="00F2765F">
              <w:rPr>
                <w:rFonts w:eastAsiaTheme="minorEastAsia"/>
                <w:b w:val="0"/>
                <w:bCs w:val="0"/>
                <w:noProof/>
                <w:sz w:val="24"/>
                <w:szCs w:val="24"/>
              </w:rPr>
              <w:tab/>
            </w:r>
            <w:r w:rsidR="00F2765F" w:rsidRPr="00F6786A">
              <w:rPr>
                <w:rStyle w:val="Hyperlink"/>
                <w:noProof/>
                <w:lang w:val="en-US"/>
              </w:rPr>
              <w:t>Activity 1 – Initial Planning.</w:t>
            </w:r>
            <w:r w:rsidR="00F2765F">
              <w:rPr>
                <w:noProof/>
                <w:webHidden/>
              </w:rPr>
              <w:tab/>
            </w:r>
            <w:r w:rsidR="00F2765F">
              <w:rPr>
                <w:noProof/>
                <w:webHidden/>
              </w:rPr>
              <w:fldChar w:fldCharType="begin"/>
            </w:r>
            <w:r w:rsidR="00F2765F">
              <w:rPr>
                <w:noProof/>
                <w:webHidden/>
              </w:rPr>
              <w:instrText xml:space="preserve"> PAGEREF _Toc511162030 \h </w:instrText>
            </w:r>
            <w:r w:rsidR="00F2765F">
              <w:rPr>
                <w:noProof/>
                <w:webHidden/>
              </w:rPr>
            </w:r>
            <w:r w:rsidR="00F2765F">
              <w:rPr>
                <w:noProof/>
                <w:webHidden/>
              </w:rPr>
              <w:fldChar w:fldCharType="separate"/>
            </w:r>
            <w:r w:rsidR="00F2765F">
              <w:rPr>
                <w:noProof/>
                <w:webHidden/>
              </w:rPr>
              <w:t>7</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31" w:history="1">
            <w:r w:rsidR="00F2765F" w:rsidRPr="00F6786A">
              <w:rPr>
                <w:rStyle w:val="Hyperlink"/>
                <w:noProof/>
                <w:lang w:val="en-US"/>
              </w:rPr>
              <w:t>3.2</w:t>
            </w:r>
            <w:r w:rsidR="00F2765F">
              <w:rPr>
                <w:rFonts w:eastAsiaTheme="minorEastAsia"/>
                <w:b w:val="0"/>
                <w:bCs w:val="0"/>
                <w:noProof/>
                <w:sz w:val="24"/>
                <w:szCs w:val="24"/>
              </w:rPr>
              <w:tab/>
            </w:r>
            <w:r w:rsidR="00F2765F" w:rsidRPr="00F6786A">
              <w:rPr>
                <w:rStyle w:val="Hyperlink"/>
                <w:noProof/>
                <w:lang w:val="en-US"/>
              </w:rPr>
              <w:t>Activity 2 – Requirements Identification.</w:t>
            </w:r>
            <w:r w:rsidR="00F2765F">
              <w:rPr>
                <w:noProof/>
                <w:webHidden/>
              </w:rPr>
              <w:tab/>
            </w:r>
            <w:r w:rsidR="00F2765F">
              <w:rPr>
                <w:noProof/>
                <w:webHidden/>
              </w:rPr>
              <w:fldChar w:fldCharType="begin"/>
            </w:r>
            <w:r w:rsidR="00F2765F">
              <w:rPr>
                <w:noProof/>
                <w:webHidden/>
              </w:rPr>
              <w:instrText xml:space="preserve"> PAGEREF _Toc511162031 \h </w:instrText>
            </w:r>
            <w:r w:rsidR="00F2765F">
              <w:rPr>
                <w:noProof/>
                <w:webHidden/>
              </w:rPr>
            </w:r>
            <w:r w:rsidR="00F2765F">
              <w:rPr>
                <w:noProof/>
                <w:webHidden/>
              </w:rPr>
              <w:fldChar w:fldCharType="separate"/>
            </w:r>
            <w:r w:rsidR="00F2765F">
              <w:rPr>
                <w:noProof/>
                <w:webHidden/>
              </w:rPr>
              <w:t>7</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32" w:history="1">
            <w:r w:rsidR="00F2765F" w:rsidRPr="00F6786A">
              <w:rPr>
                <w:rStyle w:val="Hyperlink"/>
                <w:noProof/>
                <w:lang w:val="en-US"/>
              </w:rPr>
              <w:t>3.3</w:t>
            </w:r>
            <w:r w:rsidR="00F2765F">
              <w:rPr>
                <w:rFonts w:eastAsiaTheme="minorEastAsia"/>
                <w:b w:val="0"/>
                <w:bCs w:val="0"/>
                <w:noProof/>
                <w:sz w:val="24"/>
                <w:szCs w:val="24"/>
              </w:rPr>
              <w:tab/>
            </w:r>
            <w:r w:rsidR="00F2765F" w:rsidRPr="00F6786A">
              <w:rPr>
                <w:rStyle w:val="Hyperlink"/>
                <w:noProof/>
                <w:lang w:val="en-US"/>
              </w:rPr>
              <w:t>Activity 3 - Requirement Analysis and Design.</w:t>
            </w:r>
            <w:r w:rsidR="00F2765F">
              <w:rPr>
                <w:noProof/>
                <w:webHidden/>
              </w:rPr>
              <w:tab/>
            </w:r>
            <w:r w:rsidR="00F2765F">
              <w:rPr>
                <w:noProof/>
                <w:webHidden/>
              </w:rPr>
              <w:fldChar w:fldCharType="begin"/>
            </w:r>
            <w:r w:rsidR="00F2765F">
              <w:rPr>
                <w:noProof/>
                <w:webHidden/>
              </w:rPr>
              <w:instrText xml:space="preserve"> PAGEREF _Toc511162032 \h </w:instrText>
            </w:r>
            <w:r w:rsidR="00F2765F">
              <w:rPr>
                <w:noProof/>
                <w:webHidden/>
              </w:rPr>
            </w:r>
            <w:r w:rsidR="00F2765F">
              <w:rPr>
                <w:noProof/>
                <w:webHidden/>
              </w:rPr>
              <w:fldChar w:fldCharType="separate"/>
            </w:r>
            <w:r w:rsidR="00F2765F">
              <w:rPr>
                <w:noProof/>
                <w:webHidden/>
              </w:rPr>
              <w:t>7</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33" w:history="1">
            <w:r w:rsidR="00F2765F" w:rsidRPr="00F6786A">
              <w:rPr>
                <w:rStyle w:val="Hyperlink"/>
                <w:noProof/>
                <w:lang w:val="en-US"/>
              </w:rPr>
              <w:t>3.4</w:t>
            </w:r>
            <w:r w:rsidR="00F2765F">
              <w:rPr>
                <w:rFonts w:eastAsiaTheme="minorEastAsia"/>
                <w:b w:val="0"/>
                <w:bCs w:val="0"/>
                <w:noProof/>
                <w:sz w:val="24"/>
                <w:szCs w:val="24"/>
              </w:rPr>
              <w:tab/>
            </w:r>
            <w:r w:rsidR="00F2765F" w:rsidRPr="00F6786A">
              <w:rPr>
                <w:rStyle w:val="Hyperlink"/>
                <w:noProof/>
                <w:lang w:val="en-US"/>
              </w:rPr>
              <w:t>Activity 4 - Programming.</w:t>
            </w:r>
            <w:r w:rsidR="00F2765F">
              <w:rPr>
                <w:noProof/>
                <w:webHidden/>
              </w:rPr>
              <w:tab/>
            </w:r>
            <w:r w:rsidR="00F2765F">
              <w:rPr>
                <w:noProof/>
                <w:webHidden/>
              </w:rPr>
              <w:fldChar w:fldCharType="begin"/>
            </w:r>
            <w:r w:rsidR="00F2765F">
              <w:rPr>
                <w:noProof/>
                <w:webHidden/>
              </w:rPr>
              <w:instrText xml:space="preserve"> PAGEREF _Toc511162033 \h </w:instrText>
            </w:r>
            <w:r w:rsidR="00F2765F">
              <w:rPr>
                <w:noProof/>
                <w:webHidden/>
              </w:rPr>
            </w:r>
            <w:r w:rsidR="00F2765F">
              <w:rPr>
                <w:noProof/>
                <w:webHidden/>
              </w:rPr>
              <w:fldChar w:fldCharType="separate"/>
            </w:r>
            <w:r w:rsidR="00F2765F">
              <w:rPr>
                <w:noProof/>
                <w:webHidden/>
              </w:rPr>
              <w:t>7</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34" w:history="1">
            <w:r w:rsidR="00F2765F" w:rsidRPr="00F6786A">
              <w:rPr>
                <w:rStyle w:val="Hyperlink"/>
                <w:noProof/>
              </w:rPr>
              <w:t>3.4.1</w:t>
            </w:r>
            <w:r w:rsidR="00F2765F">
              <w:rPr>
                <w:rFonts w:eastAsiaTheme="minorEastAsia"/>
                <w:noProof/>
                <w:sz w:val="24"/>
                <w:szCs w:val="24"/>
              </w:rPr>
              <w:tab/>
            </w:r>
            <w:r w:rsidR="00F2765F" w:rsidRPr="00F6786A">
              <w:rPr>
                <w:rStyle w:val="Hyperlink"/>
                <w:noProof/>
              </w:rPr>
              <w:t>Define AWS services and Set-Up.</w:t>
            </w:r>
            <w:r w:rsidR="00F2765F">
              <w:rPr>
                <w:noProof/>
                <w:webHidden/>
              </w:rPr>
              <w:tab/>
            </w:r>
            <w:r w:rsidR="00F2765F">
              <w:rPr>
                <w:noProof/>
                <w:webHidden/>
              </w:rPr>
              <w:fldChar w:fldCharType="begin"/>
            </w:r>
            <w:r w:rsidR="00F2765F">
              <w:rPr>
                <w:noProof/>
                <w:webHidden/>
              </w:rPr>
              <w:instrText xml:space="preserve"> PAGEREF _Toc511162034 \h </w:instrText>
            </w:r>
            <w:r w:rsidR="00F2765F">
              <w:rPr>
                <w:noProof/>
                <w:webHidden/>
              </w:rPr>
            </w:r>
            <w:r w:rsidR="00F2765F">
              <w:rPr>
                <w:noProof/>
                <w:webHidden/>
              </w:rPr>
              <w:fldChar w:fldCharType="separate"/>
            </w:r>
            <w:r w:rsidR="00F2765F">
              <w:rPr>
                <w:noProof/>
                <w:webHidden/>
              </w:rPr>
              <w:t>7</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35" w:history="1">
            <w:r w:rsidR="00F2765F" w:rsidRPr="00F6786A">
              <w:rPr>
                <w:rStyle w:val="Hyperlink"/>
                <w:noProof/>
                <w:lang w:val="en-US"/>
              </w:rPr>
              <w:t>3.4.2</w:t>
            </w:r>
            <w:r w:rsidR="00F2765F">
              <w:rPr>
                <w:rFonts w:eastAsiaTheme="minorEastAsia"/>
                <w:noProof/>
                <w:sz w:val="24"/>
                <w:szCs w:val="24"/>
              </w:rPr>
              <w:tab/>
            </w:r>
            <w:r w:rsidR="00F2765F" w:rsidRPr="00F6786A">
              <w:rPr>
                <w:rStyle w:val="Hyperlink"/>
                <w:noProof/>
                <w:lang w:val="en-US"/>
              </w:rPr>
              <w:t>Process Specification.</w:t>
            </w:r>
            <w:r w:rsidR="00F2765F">
              <w:rPr>
                <w:noProof/>
                <w:webHidden/>
              </w:rPr>
              <w:tab/>
            </w:r>
            <w:r w:rsidR="00F2765F">
              <w:rPr>
                <w:noProof/>
                <w:webHidden/>
              </w:rPr>
              <w:fldChar w:fldCharType="begin"/>
            </w:r>
            <w:r w:rsidR="00F2765F">
              <w:rPr>
                <w:noProof/>
                <w:webHidden/>
              </w:rPr>
              <w:instrText xml:space="preserve"> PAGEREF _Toc511162035 \h </w:instrText>
            </w:r>
            <w:r w:rsidR="00F2765F">
              <w:rPr>
                <w:noProof/>
                <w:webHidden/>
              </w:rPr>
            </w:r>
            <w:r w:rsidR="00F2765F">
              <w:rPr>
                <w:noProof/>
                <w:webHidden/>
              </w:rPr>
              <w:fldChar w:fldCharType="separate"/>
            </w:r>
            <w:r w:rsidR="00F2765F">
              <w:rPr>
                <w:noProof/>
                <w:webHidden/>
              </w:rPr>
              <w:t>8</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36" w:history="1">
            <w:r w:rsidR="00F2765F" w:rsidRPr="00F6786A">
              <w:rPr>
                <w:rStyle w:val="Hyperlink"/>
                <w:noProof/>
                <w:lang w:val="en-US"/>
              </w:rPr>
              <w:t>3.4.3</w:t>
            </w:r>
            <w:r w:rsidR="00F2765F">
              <w:rPr>
                <w:rFonts w:eastAsiaTheme="minorEastAsia"/>
                <w:noProof/>
                <w:sz w:val="24"/>
                <w:szCs w:val="24"/>
              </w:rPr>
              <w:tab/>
            </w:r>
            <w:r w:rsidR="00F2765F" w:rsidRPr="00F6786A">
              <w:rPr>
                <w:rStyle w:val="Hyperlink"/>
                <w:noProof/>
                <w:lang w:val="en-US"/>
              </w:rPr>
              <w:t>Software Coding.</w:t>
            </w:r>
            <w:r w:rsidR="00F2765F">
              <w:rPr>
                <w:noProof/>
                <w:webHidden/>
              </w:rPr>
              <w:tab/>
            </w:r>
            <w:r w:rsidR="00F2765F">
              <w:rPr>
                <w:noProof/>
                <w:webHidden/>
              </w:rPr>
              <w:fldChar w:fldCharType="begin"/>
            </w:r>
            <w:r w:rsidR="00F2765F">
              <w:rPr>
                <w:noProof/>
                <w:webHidden/>
              </w:rPr>
              <w:instrText xml:space="preserve"> PAGEREF _Toc511162036 \h </w:instrText>
            </w:r>
            <w:r w:rsidR="00F2765F">
              <w:rPr>
                <w:noProof/>
                <w:webHidden/>
              </w:rPr>
            </w:r>
            <w:r w:rsidR="00F2765F">
              <w:rPr>
                <w:noProof/>
                <w:webHidden/>
              </w:rPr>
              <w:fldChar w:fldCharType="separate"/>
            </w:r>
            <w:r w:rsidR="00F2765F">
              <w:rPr>
                <w:noProof/>
                <w:webHidden/>
              </w:rPr>
              <w:t>8</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37" w:history="1">
            <w:r w:rsidR="00F2765F" w:rsidRPr="00F6786A">
              <w:rPr>
                <w:rStyle w:val="Hyperlink"/>
                <w:noProof/>
                <w:lang w:val="en-US"/>
              </w:rPr>
              <w:t>3.5</w:t>
            </w:r>
            <w:r w:rsidR="00F2765F">
              <w:rPr>
                <w:rFonts w:eastAsiaTheme="minorEastAsia"/>
                <w:b w:val="0"/>
                <w:bCs w:val="0"/>
                <w:noProof/>
                <w:sz w:val="24"/>
                <w:szCs w:val="24"/>
              </w:rPr>
              <w:tab/>
            </w:r>
            <w:r w:rsidR="00F2765F" w:rsidRPr="00F6786A">
              <w:rPr>
                <w:rStyle w:val="Hyperlink"/>
                <w:noProof/>
                <w:lang w:val="en-US"/>
              </w:rPr>
              <w:t>Activity 5 - Testing.</w:t>
            </w:r>
            <w:r w:rsidR="00F2765F">
              <w:rPr>
                <w:noProof/>
                <w:webHidden/>
              </w:rPr>
              <w:tab/>
            </w:r>
            <w:r w:rsidR="00F2765F">
              <w:rPr>
                <w:noProof/>
                <w:webHidden/>
              </w:rPr>
              <w:fldChar w:fldCharType="begin"/>
            </w:r>
            <w:r w:rsidR="00F2765F">
              <w:rPr>
                <w:noProof/>
                <w:webHidden/>
              </w:rPr>
              <w:instrText xml:space="preserve"> PAGEREF _Toc511162037 \h </w:instrText>
            </w:r>
            <w:r w:rsidR="00F2765F">
              <w:rPr>
                <w:noProof/>
                <w:webHidden/>
              </w:rPr>
            </w:r>
            <w:r w:rsidR="00F2765F">
              <w:rPr>
                <w:noProof/>
                <w:webHidden/>
              </w:rPr>
              <w:fldChar w:fldCharType="separate"/>
            </w:r>
            <w:r w:rsidR="00F2765F">
              <w:rPr>
                <w:noProof/>
                <w:webHidden/>
              </w:rPr>
              <w:t>8</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38" w:history="1">
            <w:r w:rsidR="00F2765F" w:rsidRPr="00F6786A">
              <w:rPr>
                <w:rStyle w:val="Hyperlink"/>
                <w:noProof/>
              </w:rPr>
              <w:t>3.5.1</w:t>
            </w:r>
            <w:r w:rsidR="00F2765F">
              <w:rPr>
                <w:rFonts w:eastAsiaTheme="minorEastAsia"/>
                <w:noProof/>
                <w:sz w:val="24"/>
                <w:szCs w:val="24"/>
              </w:rPr>
              <w:tab/>
            </w:r>
            <w:r w:rsidR="00F2765F" w:rsidRPr="00F6786A">
              <w:rPr>
                <w:rStyle w:val="Hyperlink"/>
                <w:noProof/>
              </w:rPr>
              <w:t>Test Planning.</w:t>
            </w:r>
            <w:r w:rsidR="00F2765F">
              <w:rPr>
                <w:noProof/>
                <w:webHidden/>
              </w:rPr>
              <w:tab/>
            </w:r>
            <w:r w:rsidR="00F2765F">
              <w:rPr>
                <w:noProof/>
                <w:webHidden/>
              </w:rPr>
              <w:fldChar w:fldCharType="begin"/>
            </w:r>
            <w:r w:rsidR="00F2765F">
              <w:rPr>
                <w:noProof/>
                <w:webHidden/>
              </w:rPr>
              <w:instrText xml:space="preserve"> PAGEREF _Toc511162038 \h </w:instrText>
            </w:r>
            <w:r w:rsidR="00F2765F">
              <w:rPr>
                <w:noProof/>
                <w:webHidden/>
              </w:rPr>
            </w:r>
            <w:r w:rsidR="00F2765F">
              <w:rPr>
                <w:noProof/>
                <w:webHidden/>
              </w:rPr>
              <w:fldChar w:fldCharType="separate"/>
            </w:r>
            <w:r w:rsidR="00F2765F">
              <w:rPr>
                <w:noProof/>
                <w:webHidden/>
              </w:rPr>
              <w:t>8</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39" w:history="1">
            <w:r w:rsidR="00F2765F" w:rsidRPr="00F6786A">
              <w:rPr>
                <w:rStyle w:val="Hyperlink"/>
                <w:noProof/>
              </w:rPr>
              <w:t>3.5.2</w:t>
            </w:r>
            <w:r w:rsidR="00F2765F">
              <w:rPr>
                <w:rFonts w:eastAsiaTheme="minorEastAsia"/>
                <w:noProof/>
                <w:sz w:val="24"/>
                <w:szCs w:val="24"/>
              </w:rPr>
              <w:tab/>
            </w:r>
            <w:r w:rsidR="00F2765F" w:rsidRPr="00F6786A">
              <w:rPr>
                <w:rStyle w:val="Hyperlink"/>
                <w:noProof/>
              </w:rPr>
              <w:t>System Testing</w:t>
            </w:r>
            <w:r w:rsidR="00F2765F">
              <w:rPr>
                <w:noProof/>
                <w:webHidden/>
              </w:rPr>
              <w:tab/>
            </w:r>
            <w:r w:rsidR="00F2765F">
              <w:rPr>
                <w:noProof/>
                <w:webHidden/>
              </w:rPr>
              <w:fldChar w:fldCharType="begin"/>
            </w:r>
            <w:r w:rsidR="00F2765F">
              <w:rPr>
                <w:noProof/>
                <w:webHidden/>
              </w:rPr>
              <w:instrText xml:space="preserve"> PAGEREF _Toc511162039 \h </w:instrText>
            </w:r>
            <w:r w:rsidR="00F2765F">
              <w:rPr>
                <w:noProof/>
                <w:webHidden/>
              </w:rPr>
            </w:r>
            <w:r w:rsidR="00F2765F">
              <w:rPr>
                <w:noProof/>
                <w:webHidden/>
              </w:rPr>
              <w:fldChar w:fldCharType="separate"/>
            </w:r>
            <w:r w:rsidR="00F2765F">
              <w:rPr>
                <w:noProof/>
                <w:webHidden/>
              </w:rPr>
              <w:t>8</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40" w:history="1">
            <w:r w:rsidR="00F2765F" w:rsidRPr="00F6786A">
              <w:rPr>
                <w:rStyle w:val="Hyperlink"/>
                <w:noProof/>
                <w:lang w:val="en-US"/>
              </w:rPr>
              <w:t>3.6</w:t>
            </w:r>
            <w:r w:rsidR="00F2765F">
              <w:rPr>
                <w:rFonts w:eastAsiaTheme="minorEastAsia"/>
                <w:b w:val="0"/>
                <w:bCs w:val="0"/>
                <w:noProof/>
                <w:sz w:val="24"/>
                <w:szCs w:val="24"/>
              </w:rPr>
              <w:tab/>
            </w:r>
            <w:r w:rsidR="00F2765F" w:rsidRPr="00F6786A">
              <w:rPr>
                <w:rStyle w:val="Hyperlink"/>
                <w:noProof/>
                <w:lang w:val="en-US"/>
              </w:rPr>
              <w:t>Activity 6 - User and Programmer Documentation.</w:t>
            </w:r>
            <w:r w:rsidR="00F2765F">
              <w:rPr>
                <w:noProof/>
                <w:webHidden/>
              </w:rPr>
              <w:tab/>
            </w:r>
            <w:r w:rsidR="00F2765F">
              <w:rPr>
                <w:noProof/>
                <w:webHidden/>
              </w:rPr>
              <w:fldChar w:fldCharType="begin"/>
            </w:r>
            <w:r w:rsidR="00F2765F">
              <w:rPr>
                <w:noProof/>
                <w:webHidden/>
              </w:rPr>
              <w:instrText xml:space="preserve"> PAGEREF _Toc511162040 \h </w:instrText>
            </w:r>
            <w:r w:rsidR="00F2765F">
              <w:rPr>
                <w:noProof/>
                <w:webHidden/>
              </w:rPr>
            </w:r>
            <w:r w:rsidR="00F2765F">
              <w:rPr>
                <w:noProof/>
                <w:webHidden/>
              </w:rPr>
              <w:fldChar w:fldCharType="separate"/>
            </w:r>
            <w:r w:rsidR="00F2765F">
              <w:rPr>
                <w:noProof/>
                <w:webHidden/>
              </w:rPr>
              <w:t>8</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41" w:history="1">
            <w:r w:rsidR="00F2765F" w:rsidRPr="00F6786A">
              <w:rPr>
                <w:rStyle w:val="Hyperlink"/>
                <w:noProof/>
                <w:lang w:val="en-US"/>
              </w:rPr>
              <w:t>3.6.1</w:t>
            </w:r>
            <w:r w:rsidR="00F2765F">
              <w:rPr>
                <w:rFonts w:eastAsiaTheme="minorEastAsia"/>
                <w:noProof/>
                <w:sz w:val="24"/>
                <w:szCs w:val="24"/>
              </w:rPr>
              <w:tab/>
            </w:r>
            <w:r w:rsidR="00F2765F" w:rsidRPr="00F6786A">
              <w:rPr>
                <w:rStyle w:val="Hyperlink"/>
                <w:noProof/>
                <w:lang w:val="en-US"/>
              </w:rPr>
              <w:t>User's Manual.</w:t>
            </w:r>
            <w:r w:rsidR="00F2765F">
              <w:rPr>
                <w:noProof/>
                <w:webHidden/>
              </w:rPr>
              <w:tab/>
            </w:r>
            <w:r w:rsidR="00F2765F">
              <w:rPr>
                <w:noProof/>
                <w:webHidden/>
              </w:rPr>
              <w:fldChar w:fldCharType="begin"/>
            </w:r>
            <w:r w:rsidR="00F2765F">
              <w:rPr>
                <w:noProof/>
                <w:webHidden/>
              </w:rPr>
              <w:instrText xml:space="preserve"> PAGEREF _Toc511162041 \h </w:instrText>
            </w:r>
            <w:r w:rsidR="00F2765F">
              <w:rPr>
                <w:noProof/>
                <w:webHidden/>
              </w:rPr>
            </w:r>
            <w:r w:rsidR="00F2765F">
              <w:rPr>
                <w:noProof/>
                <w:webHidden/>
              </w:rPr>
              <w:fldChar w:fldCharType="separate"/>
            </w:r>
            <w:r w:rsidR="00F2765F">
              <w:rPr>
                <w:noProof/>
                <w:webHidden/>
              </w:rPr>
              <w:t>8</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42" w:history="1">
            <w:r w:rsidR="00F2765F" w:rsidRPr="00F6786A">
              <w:rPr>
                <w:rStyle w:val="Hyperlink"/>
                <w:noProof/>
                <w:lang w:val="en-US"/>
              </w:rPr>
              <w:t>3.6.2</w:t>
            </w:r>
            <w:r w:rsidR="00F2765F">
              <w:rPr>
                <w:rFonts w:eastAsiaTheme="minorEastAsia"/>
                <w:noProof/>
                <w:sz w:val="24"/>
                <w:szCs w:val="24"/>
              </w:rPr>
              <w:tab/>
            </w:r>
            <w:r w:rsidR="00F2765F" w:rsidRPr="00F6786A">
              <w:rPr>
                <w:rStyle w:val="Hyperlink"/>
                <w:noProof/>
                <w:lang w:val="en-US"/>
              </w:rPr>
              <w:t>Programmer's Manual.</w:t>
            </w:r>
            <w:r w:rsidR="00F2765F">
              <w:rPr>
                <w:noProof/>
                <w:webHidden/>
              </w:rPr>
              <w:tab/>
            </w:r>
            <w:r w:rsidR="00F2765F">
              <w:rPr>
                <w:noProof/>
                <w:webHidden/>
              </w:rPr>
              <w:fldChar w:fldCharType="begin"/>
            </w:r>
            <w:r w:rsidR="00F2765F">
              <w:rPr>
                <w:noProof/>
                <w:webHidden/>
              </w:rPr>
              <w:instrText xml:space="preserve"> PAGEREF _Toc511162042 \h </w:instrText>
            </w:r>
            <w:r w:rsidR="00F2765F">
              <w:rPr>
                <w:noProof/>
                <w:webHidden/>
              </w:rPr>
            </w:r>
            <w:r w:rsidR="00F2765F">
              <w:rPr>
                <w:noProof/>
                <w:webHidden/>
              </w:rPr>
              <w:fldChar w:fldCharType="separate"/>
            </w:r>
            <w:r w:rsidR="00F2765F">
              <w:rPr>
                <w:noProof/>
                <w:webHidden/>
              </w:rPr>
              <w:t>9</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43" w:history="1">
            <w:r w:rsidR="00F2765F" w:rsidRPr="00F6786A">
              <w:rPr>
                <w:rStyle w:val="Hyperlink"/>
                <w:noProof/>
                <w:lang w:val="en-US"/>
              </w:rPr>
              <w:t>3.7</w:t>
            </w:r>
            <w:r w:rsidR="00F2765F">
              <w:rPr>
                <w:rFonts w:eastAsiaTheme="minorEastAsia"/>
                <w:b w:val="0"/>
                <w:bCs w:val="0"/>
                <w:noProof/>
                <w:sz w:val="24"/>
                <w:szCs w:val="24"/>
              </w:rPr>
              <w:tab/>
            </w:r>
            <w:r w:rsidR="00F2765F" w:rsidRPr="00F6786A">
              <w:rPr>
                <w:rStyle w:val="Hyperlink"/>
                <w:noProof/>
                <w:lang w:val="en-US"/>
              </w:rPr>
              <w:t>Activity 7 - User Acceptance.</w:t>
            </w:r>
            <w:r w:rsidR="00F2765F">
              <w:rPr>
                <w:noProof/>
                <w:webHidden/>
              </w:rPr>
              <w:tab/>
            </w:r>
            <w:r w:rsidR="00F2765F">
              <w:rPr>
                <w:noProof/>
                <w:webHidden/>
              </w:rPr>
              <w:fldChar w:fldCharType="begin"/>
            </w:r>
            <w:r w:rsidR="00F2765F">
              <w:rPr>
                <w:noProof/>
                <w:webHidden/>
              </w:rPr>
              <w:instrText xml:space="preserve"> PAGEREF _Toc511162043 \h </w:instrText>
            </w:r>
            <w:r w:rsidR="00F2765F">
              <w:rPr>
                <w:noProof/>
                <w:webHidden/>
              </w:rPr>
            </w:r>
            <w:r w:rsidR="00F2765F">
              <w:rPr>
                <w:noProof/>
                <w:webHidden/>
              </w:rPr>
              <w:fldChar w:fldCharType="separate"/>
            </w:r>
            <w:r w:rsidR="00F2765F">
              <w:rPr>
                <w:noProof/>
                <w:webHidden/>
              </w:rPr>
              <w:t>9</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44" w:history="1">
            <w:r w:rsidR="00F2765F" w:rsidRPr="00F6786A">
              <w:rPr>
                <w:rStyle w:val="Hyperlink"/>
                <w:noProof/>
                <w:lang w:val="en-US"/>
              </w:rPr>
              <w:t>3.7.1</w:t>
            </w:r>
            <w:r w:rsidR="00F2765F">
              <w:rPr>
                <w:rFonts w:eastAsiaTheme="minorEastAsia"/>
                <w:noProof/>
                <w:sz w:val="24"/>
                <w:szCs w:val="24"/>
              </w:rPr>
              <w:tab/>
            </w:r>
            <w:r w:rsidR="00F2765F" w:rsidRPr="00F6786A">
              <w:rPr>
                <w:rStyle w:val="Hyperlink"/>
                <w:noProof/>
                <w:lang w:val="en-US"/>
              </w:rPr>
              <w:t>Planning.</w:t>
            </w:r>
            <w:r w:rsidR="00F2765F">
              <w:rPr>
                <w:noProof/>
                <w:webHidden/>
              </w:rPr>
              <w:tab/>
            </w:r>
            <w:r w:rsidR="00F2765F">
              <w:rPr>
                <w:noProof/>
                <w:webHidden/>
              </w:rPr>
              <w:fldChar w:fldCharType="begin"/>
            </w:r>
            <w:r w:rsidR="00F2765F">
              <w:rPr>
                <w:noProof/>
                <w:webHidden/>
              </w:rPr>
              <w:instrText xml:space="preserve"> PAGEREF _Toc511162044 \h </w:instrText>
            </w:r>
            <w:r w:rsidR="00F2765F">
              <w:rPr>
                <w:noProof/>
                <w:webHidden/>
              </w:rPr>
            </w:r>
            <w:r w:rsidR="00F2765F">
              <w:rPr>
                <w:noProof/>
                <w:webHidden/>
              </w:rPr>
              <w:fldChar w:fldCharType="separate"/>
            </w:r>
            <w:r w:rsidR="00F2765F">
              <w:rPr>
                <w:noProof/>
                <w:webHidden/>
              </w:rPr>
              <w:t>9</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45" w:history="1">
            <w:r w:rsidR="00F2765F" w:rsidRPr="00F6786A">
              <w:rPr>
                <w:rStyle w:val="Hyperlink"/>
                <w:noProof/>
                <w:lang w:val="en-US"/>
              </w:rPr>
              <w:t>3.7.2</w:t>
            </w:r>
            <w:r w:rsidR="00F2765F">
              <w:rPr>
                <w:rFonts w:eastAsiaTheme="minorEastAsia"/>
                <w:noProof/>
                <w:sz w:val="24"/>
                <w:szCs w:val="24"/>
              </w:rPr>
              <w:tab/>
            </w:r>
            <w:r w:rsidR="00F2765F" w:rsidRPr="00F6786A">
              <w:rPr>
                <w:rStyle w:val="Hyperlink"/>
                <w:noProof/>
                <w:lang w:val="en-US"/>
              </w:rPr>
              <w:t>Installation.</w:t>
            </w:r>
            <w:r w:rsidR="00F2765F">
              <w:rPr>
                <w:noProof/>
                <w:webHidden/>
              </w:rPr>
              <w:tab/>
            </w:r>
            <w:r w:rsidR="00F2765F">
              <w:rPr>
                <w:noProof/>
                <w:webHidden/>
              </w:rPr>
              <w:fldChar w:fldCharType="begin"/>
            </w:r>
            <w:r w:rsidR="00F2765F">
              <w:rPr>
                <w:noProof/>
                <w:webHidden/>
              </w:rPr>
              <w:instrText xml:space="preserve"> PAGEREF _Toc511162045 \h </w:instrText>
            </w:r>
            <w:r w:rsidR="00F2765F">
              <w:rPr>
                <w:noProof/>
                <w:webHidden/>
              </w:rPr>
            </w:r>
            <w:r w:rsidR="00F2765F">
              <w:rPr>
                <w:noProof/>
                <w:webHidden/>
              </w:rPr>
              <w:fldChar w:fldCharType="separate"/>
            </w:r>
            <w:r w:rsidR="00F2765F">
              <w:rPr>
                <w:noProof/>
                <w:webHidden/>
              </w:rPr>
              <w:t>9</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46" w:history="1">
            <w:r w:rsidR="00F2765F" w:rsidRPr="00F6786A">
              <w:rPr>
                <w:rStyle w:val="Hyperlink"/>
                <w:noProof/>
              </w:rPr>
              <w:t>3.7.3</w:t>
            </w:r>
            <w:r w:rsidR="00F2765F">
              <w:rPr>
                <w:rFonts w:eastAsiaTheme="minorEastAsia"/>
                <w:noProof/>
                <w:sz w:val="24"/>
                <w:szCs w:val="24"/>
              </w:rPr>
              <w:tab/>
            </w:r>
            <w:r w:rsidR="00F2765F" w:rsidRPr="00F6786A">
              <w:rPr>
                <w:rStyle w:val="Hyperlink"/>
                <w:noProof/>
              </w:rPr>
              <w:t>User Training.</w:t>
            </w:r>
            <w:r w:rsidR="00F2765F">
              <w:rPr>
                <w:noProof/>
                <w:webHidden/>
              </w:rPr>
              <w:tab/>
            </w:r>
            <w:r w:rsidR="00F2765F">
              <w:rPr>
                <w:noProof/>
                <w:webHidden/>
              </w:rPr>
              <w:fldChar w:fldCharType="begin"/>
            </w:r>
            <w:r w:rsidR="00F2765F">
              <w:rPr>
                <w:noProof/>
                <w:webHidden/>
              </w:rPr>
              <w:instrText xml:space="preserve"> PAGEREF _Toc511162046 \h </w:instrText>
            </w:r>
            <w:r w:rsidR="00F2765F">
              <w:rPr>
                <w:noProof/>
                <w:webHidden/>
              </w:rPr>
            </w:r>
            <w:r w:rsidR="00F2765F">
              <w:rPr>
                <w:noProof/>
                <w:webHidden/>
              </w:rPr>
              <w:fldChar w:fldCharType="separate"/>
            </w:r>
            <w:r w:rsidR="00F2765F">
              <w:rPr>
                <w:noProof/>
                <w:webHidden/>
              </w:rPr>
              <w:t>9</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47" w:history="1">
            <w:r w:rsidR="00F2765F" w:rsidRPr="00F6786A">
              <w:rPr>
                <w:rStyle w:val="Hyperlink"/>
                <w:noProof/>
                <w:lang w:val="en-US"/>
              </w:rPr>
              <w:t>3.7.4</w:t>
            </w:r>
            <w:r w:rsidR="00F2765F">
              <w:rPr>
                <w:rFonts w:eastAsiaTheme="minorEastAsia"/>
                <w:noProof/>
                <w:sz w:val="24"/>
                <w:szCs w:val="24"/>
              </w:rPr>
              <w:tab/>
            </w:r>
            <w:r w:rsidR="00F2765F" w:rsidRPr="00F6786A">
              <w:rPr>
                <w:rStyle w:val="Hyperlink"/>
                <w:noProof/>
                <w:lang w:val="en-US"/>
              </w:rPr>
              <w:t>Trial.</w:t>
            </w:r>
            <w:r w:rsidR="00F2765F">
              <w:rPr>
                <w:noProof/>
                <w:webHidden/>
              </w:rPr>
              <w:tab/>
            </w:r>
            <w:r w:rsidR="00F2765F">
              <w:rPr>
                <w:noProof/>
                <w:webHidden/>
              </w:rPr>
              <w:fldChar w:fldCharType="begin"/>
            </w:r>
            <w:r w:rsidR="00F2765F">
              <w:rPr>
                <w:noProof/>
                <w:webHidden/>
              </w:rPr>
              <w:instrText xml:space="preserve"> PAGEREF _Toc511162047 \h </w:instrText>
            </w:r>
            <w:r w:rsidR="00F2765F">
              <w:rPr>
                <w:noProof/>
                <w:webHidden/>
              </w:rPr>
            </w:r>
            <w:r w:rsidR="00F2765F">
              <w:rPr>
                <w:noProof/>
                <w:webHidden/>
              </w:rPr>
              <w:fldChar w:fldCharType="separate"/>
            </w:r>
            <w:r w:rsidR="00F2765F">
              <w:rPr>
                <w:noProof/>
                <w:webHidden/>
              </w:rPr>
              <w:t>9</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48" w:history="1">
            <w:r w:rsidR="00F2765F" w:rsidRPr="00F6786A">
              <w:rPr>
                <w:rStyle w:val="Hyperlink"/>
                <w:noProof/>
              </w:rPr>
              <w:t>3.7.5</w:t>
            </w:r>
            <w:r w:rsidR="00F2765F">
              <w:rPr>
                <w:rFonts w:eastAsiaTheme="minorEastAsia"/>
                <w:noProof/>
                <w:sz w:val="24"/>
                <w:szCs w:val="24"/>
              </w:rPr>
              <w:tab/>
            </w:r>
            <w:r w:rsidR="00F2765F" w:rsidRPr="00F6786A">
              <w:rPr>
                <w:rStyle w:val="Hyperlink"/>
                <w:noProof/>
              </w:rPr>
              <w:t>Final Changes.</w:t>
            </w:r>
            <w:r w:rsidR="00F2765F">
              <w:rPr>
                <w:noProof/>
                <w:webHidden/>
              </w:rPr>
              <w:tab/>
            </w:r>
            <w:r w:rsidR="00F2765F">
              <w:rPr>
                <w:noProof/>
                <w:webHidden/>
              </w:rPr>
              <w:fldChar w:fldCharType="begin"/>
            </w:r>
            <w:r w:rsidR="00F2765F">
              <w:rPr>
                <w:noProof/>
                <w:webHidden/>
              </w:rPr>
              <w:instrText xml:space="preserve"> PAGEREF _Toc511162048 \h </w:instrText>
            </w:r>
            <w:r w:rsidR="00F2765F">
              <w:rPr>
                <w:noProof/>
                <w:webHidden/>
              </w:rPr>
            </w:r>
            <w:r w:rsidR="00F2765F">
              <w:rPr>
                <w:noProof/>
                <w:webHidden/>
              </w:rPr>
              <w:fldChar w:fldCharType="separate"/>
            </w:r>
            <w:r w:rsidR="00F2765F">
              <w:rPr>
                <w:noProof/>
                <w:webHidden/>
              </w:rPr>
              <w:t>9</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49" w:history="1">
            <w:r w:rsidR="00F2765F" w:rsidRPr="00F6786A">
              <w:rPr>
                <w:rStyle w:val="Hyperlink"/>
                <w:noProof/>
              </w:rPr>
              <w:t>3.8</w:t>
            </w:r>
            <w:r w:rsidR="00F2765F">
              <w:rPr>
                <w:rFonts w:eastAsiaTheme="minorEastAsia"/>
                <w:b w:val="0"/>
                <w:bCs w:val="0"/>
                <w:noProof/>
                <w:sz w:val="24"/>
                <w:szCs w:val="24"/>
              </w:rPr>
              <w:tab/>
            </w:r>
            <w:r w:rsidR="00F2765F" w:rsidRPr="00F6786A">
              <w:rPr>
                <w:rStyle w:val="Hyperlink"/>
                <w:noProof/>
              </w:rPr>
              <w:t>Activity 8 - Implementation.</w:t>
            </w:r>
            <w:r w:rsidR="00F2765F">
              <w:rPr>
                <w:noProof/>
                <w:webHidden/>
              </w:rPr>
              <w:tab/>
            </w:r>
            <w:r w:rsidR="00F2765F">
              <w:rPr>
                <w:noProof/>
                <w:webHidden/>
              </w:rPr>
              <w:fldChar w:fldCharType="begin"/>
            </w:r>
            <w:r w:rsidR="00F2765F">
              <w:rPr>
                <w:noProof/>
                <w:webHidden/>
              </w:rPr>
              <w:instrText xml:space="preserve"> PAGEREF _Toc511162049 \h </w:instrText>
            </w:r>
            <w:r w:rsidR="00F2765F">
              <w:rPr>
                <w:noProof/>
                <w:webHidden/>
              </w:rPr>
            </w:r>
            <w:r w:rsidR="00F2765F">
              <w:rPr>
                <w:noProof/>
                <w:webHidden/>
              </w:rPr>
              <w:fldChar w:fldCharType="separate"/>
            </w:r>
            <w:r w:rsidR="00F2765F">
              <w:rPr>
                <w:noProof/>
                <w:webHidden/>
              </w:rPr>
              <w:t>10</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50" w:history="1">
            <w:r w:rsidR="00F2765F" w:rsidRPr="00F6786A">
              <w:rPr>
                <w:rStyle w:val="Hyperlink"/>
                <w:noProof/>
              </w:rPr>
              <w:t>3.9</w:t>
            </w:r>
            <w:r w:rsidR="00F2765F">
              <w:rPr>
                <w:rFonts w:eastAsiaTheme="minorEastAsia"/>
                <w:b w:val="0"/>
                <w:bCs w:val="0"/>
                <w:noProof/>
                <w:sz w:val="24"/>
                <w:szCs w:val="24"/>
              </w:rPr>
              <w:tab/>
            </w:r>
            <w:r w:rsidR="00F2765F" w:rsidRPr="00F6786A">
              <w:rPr>
                <w:rStyle w:val="Hyperlink"/>
                <w:noProof/>
              </w:rPr>
              <w:t>Activity 9 - Management and Administration.</w:t>
            </w:r>
            <w:r w:rsidR="00F2765F">
              <w:rPr>
                <w:noProof/>
                <w:webHidden/>
              </w:rPr>
              <w:tab/>
            </w:r>
            <w:r w:rsidR="00F2765F">
              <w:rPr>
                <w:noProof/>
                <w:webHidden/>
              </w:rPr>
              <w:fldChar w:fldCharType="begin"/>
            </w:r>
            <w:r w:rsidR="00F2765F">
              <w:rPr>
                <w:noProof/>
                <w:webHidden/>
              </w:rPr>
              <w:instrText xml:space="preserve"> PAGEREF _Toc511162050 \h </w:instrText>
            </w:r>
            <w:r w:rsidR="00F2765F">
              <w:rPr>
                <w:noProof/>
                <w:webHidden/>
              </w:rPr>
            </w:r>
            <w:r w:rsidR="00F2765F">
              <w:rPr>
                <w:noProof/>
                <w:webHidden/>
              </w:rPr>
              <w:fldChar w:fldCharType="separate"/>
            </w:r>
            <w:r w:rsidR="00F2765F">
              <w:rPr>
                <w:noProof/>
                <w:webHidden/>
              </w:rPr>
              <w:t>10</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51" w:history="1">
            <w:r w:rsidR="00F2765F" w:rsidRPr="00F6786A">
              <w:rPr>
                <w:rStyle w:val="Hyperlink"/>
                <w:noProof/>
              </w:rPr>
              <w:t>3.9.1</w:t>
            </w:r>
            <w:r w:rsidR="00F2765F">
              <w:rPr>
                <w:rFonts w:eastAsiaTheme="minorEastAsia"/>
                <w:noProof/>
                <w:sz w:val="24"/>
                <w:szCs w:val="24"/>
              </w:rPr>
              <w:tab/>
            </w:r>
            <w:r w:rsidR="00F2765F" w:rsidRPr="00F6786A">
              <w:rPr>
                <w:rStyle w:val="Hyperlink"/>
                <w:noProof/>
              </w:rPr>
              <w:t>Production of Project Plan.</w:t>
            </w:r>
            <w:r w:rsidR="00F2765F">
              <w:rPr>
                <w:noProof/>
                <w:webHidden/>
              </w:rPr>
              <w:tab/>
            </w:r>
            <w:r w:rsidR="00F2765F">
              <w:rPr>
                <w:noProof/>
                <w:webHidden/>
              </w:rPr>
              <w:fldChar w:fldCharType="begin"/>
            </w:r>
            <w:r w:rsidR="00F2765F">
              <w:rPr>
                <w:noProof/>
                <w:webHidden/>
              </w:rPr>
              <w:instrText xml:space="preserve"> PAGEREF _Toc511162051 \h </w:instrText>
            </w:r>
            <w:r w:rsidR="00F2765F">
              <w:rPr>
                <w:noProof/>
                <w:webHidden/>
              </w:rPr>
            </w:r>
            <w:r w:rsidR="00F2765F">
              <w:rPr>
                <w:noProof/>
                <w:webHidden/>
              </w:rPr>
              <w:fldChar w:fldCharType="separate"/>
            </w:r>
            <w:r w:rsidR="00F2765F">
              <w:rPr>
                <w:noProof/>
                <w:webHidden/>
              </w:rPr>
              <w:t>10</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52" w:history="1">
            <w:r w:rsidR="00F2765F" w:rsidRPr="00F6786A">
              <w:rPr>
                <w:rStyle w:val="Hyperlink"/>
                <w:noProof/>
              </w:rPr>
              <w:t>3.9.2</w:t>
            </w:r>
            <w:r w:rsidR="00F2765F">
              <w:rPr>
                <w:rFonts w:eastAsiaTheme="minorEastAsia"/>
                <w:noProof/>
                <w:sz w:val="24"/>
                <w:szCs w:val="24"/>
              </w:rPr>
              <w:tab/>
            </w:r>
            <w:r w:rsidR="00F2765F" w:rsidRPr="00F6786A">
              <w:rPr>
                <w:rStyle w:val="Hyperlink"/>
                <w:noProof/>
              </w:rPr>
              <w:t>Set-up Filing System.</w:t>
            </w:r>
            <w:r w:rsidR="00F2765F">
              <w:rPr>
                <w:noProof/>
                <w:webHidden/>
              </w:rPr>
              <w:tab/>
            </w:r>
            <w:r w:rsidR="00F2765F">
              <w:rPr>
                <w:noProof/>
                <w:webHidden/>
              </w:rPr>
              <w:fldChar w:fldCharType="begin"/>
            </w:r>
            <w:r w:rsidR="00F2765F">
              <w:rPr>
                <w:noProof/>
                <w:webHidden/>
              </w:rPr>
              <w:instrText xml:space="preserve"> PAGEREF _Toc511162052 \h </w:instrText>
            </w:r>
            <w:r w:rsidR="00F2765F">
              <w:rPr>
                <w:noProof/>
                <w:webHidden/>
              </w:rPr>
            </w:r>
            <w:r w:rsidR="00F2765F">
              <w:rPr>
                <w:noProof/>
                <w:webHidden/>
              </w:rPr>
              <w:fldChar w:fldCharType="separate"/>
            </w:r>
            <w:r w:rsidR="00F2765F">
              <w:rPr>
                <w:noProof/>
                <w:webHidden/>
              </w:rPr>
              <w:t>10</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53" w:history="1">
            <w:r w:rsidR="00F2765F" w:rsidRPr="00F6786A">
              <w:rPr>
                <w:rStyle w:val="Hyperlink"/>
                <w:noProof/>
              </w:rPr>
              <w:t>3.9.3</w:t>
            </w:r>
            <w:r w:rsidR="00F2765F">
              <w:rPr>
                <w:rFonts w:eastAsiaTheme="minorEastAsia"/>
                <w:noProof/>
                <w:sz w:val="24"/>
                <w:szCs w:val="24"/>
              </w:rPr>
              <w:tab/>
            </w:r>
            <w:r w:rsidR="00F2765F" w:rsidRPr="00F6786A">
              <w:rPr>
                <w:rStyle w:val="Hyperlink"/>
                <w:noProof/>
              </w:rPr>
              <w:t>Production of Project Quality Plan.</w:t>
            </w:r>
            <w:r w:rsidR="00F2765F">
              <w:rPr>
                <w:noProof/>
                <w:webHidden/>
              </w:rPr>
              <w:tab/>
            </w:r>
            <w:r w:rsidR="00F2765F">
              <w:rPr>
                <w:noProof/>
                <w:webHidden/>
              </w:rPr>
              <w:fldChar w:fldCharType="begin"/>
            </w:r>
            <w:r w:rsidR="00F2765F">
              <w:rPr>
                <w:noProof/>
                <w:webHidden/>
              </w:rPr>
              <w:instrText xml:space="preserve"> PAGEREF _Toc511162053 \h </w:instrText>
            </w:r>
            <w:r w:rsidR="00F2765F">
              <w:rPr>
                <w:noProof/>
                <w:webHidden/>
              </w:rPr>
            </w:r>
            <w:r w:rsidR="00F2765F">
              <w:rPr>
                <w:noProof/>
                <w:webHidden/>
              </w:rPr>
              <w:fldChar w:fldCharType="separate"/>
            </w:r>
            <w:r w:rsidR="00F2765F">
              <w:rPr>
                <w:noProof/>
                <w:webHidden/>
              </w:rPr>
              <w:t>10</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54" w:history="1">
            <w:r w:rsidR="00F2765F" w:rsidRPr="00F6786A">
              <w:rPr>
                <w:rStyle w:val="Hyperlink"/>
                <w:noProof/>
              </w:rPr>
              <w:t>3.9.4</w:t>
            </w:r>
            <w:r w:rsidR="00F2765F">
              <w:rPr>
                <w:rFonts w:eastAsiaTheme="minorEastAsia"/>
                <w:noProof/>
                <w:sz w:val="24"/>
                <w:szCs w:val="24"/>
              </w:rPr>
              <w:tab/>
            </w:r>
            <w:r w:rsidR="00F2765F" w:rsidRPr="00F6786A">
              <w:rPr>
                <w:rStyle w:val="Hyperlink"/>
                <w:noProof/>
              </w:rPr>
              <w:t>General Management and Administration.</w:t>
            </w:r>
            <w:r w:rsidR="00F2765F">
              <w:rPr>
                <w:noProof/>
                <w:webHidden/>
              </w:rPr>
              <w:tab/>
            </w:r>
            <w:r w:rsidR="00F2765F">
              <w:rPr>
                <w:noProof/>
                <w:webHidden/>
              </w:rPr>
              <w:fldChar w:fldCharType="begin"/>
            </w:r>
            <w:r w:rsidR="00F2765F">
              <w:rPr>
                <w:noProof/>
                <w:webHidden/>
              </w:rPr>
              <w:instrText xml:space="preserve"> PAGEREF _Toc511162054 \h </w:instrText>
            </w:r>
            <w:r w:rsidR="00F2765F">
              <w:rPr>
                <w:noProof/>
                <w:webHidden/>
              </w:rPr>
            </w:r>
            <w:r w:rsidR="00F2765F">
              <w:rPr>
                <w:noProof/>
                <w:webHidden/>
              </w:rPr>
              <w:fldChar w:fldCharType="separate"/>
            </w:r>
            <w:r w:rsidR="00F2765F">
              <w:rPr>
                <w:noProof/>
                <w:webHidden/>
              </w:rPr>
              <w:t>10</w:t>
            </w:r>
            <w:r w:rsidR="00F2765F">
              <w:rPr>
                <w:noProof/>
                <w:webHidden/>
              </w:rPr>
              <w:fldChar w:fldCharType="end"/>
            </w:r>
          </w:hyperlink>
        </w:p>
        <w:p w:rsidR="00F2765F" w:rsidRDefault="007D4F52">
          <w:pPr>
            <w:pStyle w:val="TOC1"/>
            <w:tabs>
              <w:tab w:val="left" w:pos="480"/>
              <w:tab w:val="right" w:leader="dot" w:pos="9010"/>
            </w:tabs>
            <w:rPr>
              <w:rFonts w:eastAsiaTheme="minorEastAsia"/>
              <w:b w:val="0"/>
              <w:bCs w:val="0"/>
              <w:i w:val="0"/>
              <w:iCs w:val="0"/>
              <w:noProof/>
            </w:rPr>
          </w:pPr>
          <w:hyperlink w:anchor="_Toc511162055" w:history="1">
            <w:r w:rsidR="00F2765F" w:rsidRPr="00F6786A">
              <w:rPr>
                <w:rStyle w:val="Hyperlink"/>
                <w:noProof/>
              </w:rPr>
              <w:t>4</w:t>
            </w:r>
            <w:r w:rsidR="00F2765F">
              <w:rPr>
                <w:rFonts w:eastAsiaTheme="minorEastAsia"/>
                <w:b w:val="0"/>
                <w:bCs w:val="0"/>
                <w:i w:val="0"/>
                <w:iCs w:val="0"/>
                <w:noProof/>
              </w:rPr>
              <w:tab/>
            </w:r>
            <w:r w:rsidR="00F2765F" w:rsidRPr="00F6786A">
              <w:rPr>
                <w:rStyle w:val="Hyperlink"/>
                <w:noProof/>
              </w:rPr>
              <w:t>STAFF EFFORT ESTIMATES.</w:t>
            </w:r>
            <w:r w:rsidR="00F2765F">
              <w:rPr>
                <w:noProof/>
                <w:webHidden/>
              </w:rPr>
              <w:tab/>
            </w:r>
            <w:r w:rsidR="00F2765F">
              <w:rPr>
                <w:noProof/>
                <w:webHidden/>
              </w:rPr>
              <w:fldChar w:fldCharType="begin"/>
            </w:r>
            <w:r w:rsidR="00F2765F">
              <w:rPr>
                <w:noProof/>
                <w:webHidden/>
              </w:rPr>
              <w:instrText xml:space="preserve"> PAGEREF _Toc511162055 \h </w:instrText>
            </w:r>
            <w:r w:rsidR="00F2765F">
              <w:rPr>
                <w:noProof/>
                <w:webHidden/>
              </w:rPr>
            </w:r>
            <w:r w:rsidR="00F2765F">
              <w:rPr>
                <w:noProof/>
                <w:webHidden/>
              </w:rPr>
              <w:fldChar w:fldCharType="separate"/>
            </w:r>
            <w:r w:rsidR="00F2765F">
              <w:rPr>
                <w:noProof/>
                <w:webHidden/>
              </w:rPr>
              <w:t>11</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56" w:history="1">
            <w:r w:rsidR="00F2765F" w:rsidRPr="00F6786A">
              <w:rPr>
                <w:rStyle w:val="Hyperlink"/>
                <w:noProof/>
              </w:rPr>
              <w:t>4.1</w:t>
            </w:r>
            <w:r w:rsidR="00F2765F">
              <w:rPr>
                <w:rFonts w:eastAsiaTheme="minorEastAsia"/>
                <w:b w:val="0"/>
                <w:bCs w:val="0"/>
                <w:noProof/>
                <w:sz w:val="24"/>
                <w:szCs w:val="24"/>
              </w:rPr>
              <w:tab/>
            </w:r>
            <w:r w:rsidR="00F2765F" w:rsidRPr="00F6786A">
              <w:rPr>
                <w:rStyle w:val="Hyperlink"/>
                <w:noProof/>
              </w:rPr>
              <w:t>Staff Effort Estimates and Progress</w:t>
            </w:r>
            <w:r w:rsidR="00F2765F">
              <w:rPr>
                <w:noProof/>
                <w:webHidden/>
              </w:rPr>
              <w:tab/>
            </w:r>
            <w:r w:rsidR="00F2765F">
              <w:rPr>
                <w:noProof/>
                <w:webHidden/>
              </w:rPr>
              <w:fldChar w:fldCharType="begin"/>
            </w:r>
            <w:r w:rsidR="00F2765F">
              <w:rPr>
                <w:noProof/>
                <w:webHidden/>
              </w:rPr>
              <w:instrText xml:space="preserve"> PAGEREF _Toc511162056 \h </w:instrText>
            </w:r>
            <w:r w:rsidR="00F2765F">
              <w:rPr>
                <w:noProof/>
                <w:webHidden/>
              </w:rPr>
            </w:r>
            <w:r w:rsidR="00F2765F">
              <w:rPr>
                <w:noProof/>
                <w:webHidden/>
              </w:rPr>
              <w:fldChar w:fldCharType="separate"/>
            </w:r>
            <w:r w:rsidR="00F2765F">
              <w:rPr>
                <w:noProof/>
                <w:webHidden/>
              </w:rPr>
              <w:t>11</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57" w:history="1">
            <w:r w:rsidR="00F2765F" w:rsidRPr="00F6786A">
              <w:rPr>
                <w:rStyle w:val="Hyperlink"/>
                <w:noProof/>
              </w:rPr>
              <w:t>4.2</w:t>
            </w:r>
            <w:r w:rsidR="00F2765F">
              <w:rPr>
                <w:rFonts w:eastAsiaTheme="minorEastAsia"/>
                <w:b w:val="0"/>
                <w:bCs w:val="0"/>
                <w:noProof/>
                <w:sz w:val="24"/>
                <w:szCs w:val="24"/>
              </w:rPr>
              <w:tab/>
            </w:r>
            <w:r w:rsidR="00F2765F" w:rsidRPr="00F6786A">
              <w:rPr>
                <w:rStyle w:val="Hyperlink"/>
                <w:noProof/>
              </w:rPr>
              <w:t>Use-Case Point Estimation</w:t>
            </w:r>
            <w:r w:rsidR="00F2765F">
              <w:rPr>
                <w:noProof/>
                <w:webHidden/>
              </w:rPr>
              <w:tab/>
            </w:r>
            <w:r w:rsidR="00F2765F">
              <w:rPr>
                <w:noProof/>
                <w:webHidden/>
              </w:rPr>
              <w:fldChar w:fldCharType="begin"/>
            </w:r>
            <w:r w:rsidR="00F2765F">
              <w:rPr>
                <w:noProof/>
                <w:webHidden/>
              </w:rPr>
              <w:instrText xml:space="preserve"> PAGEREF _Toc511162057 \h </w:instrText>
            </w:r>
            <w:r w:rsidR="00F2765F">
              <w:rPr>
                <w:noProof/>
                <w:webHidden/>
              </w:rPr>
            </w:r>
            <w:r w:rsidR="00F2765F">
              <w:rPr>
                <w:noProof/>
                <w:webHidden/>
              </w:rPr>
              <w:fldChar w:fldCharType="separate"/>
            </w:r>
            <w:r w:rsidR="00F2765F">
              <w:rPr>
                <w:noProof/>
                <w:webHidden/>
              </w:rPr>
              <w:t>11</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58" w:history="1">
            <w:r w:rsidR="00F2765F" w:rsidRPr="00F6786A">
              <w:rPr>
                <w:rStyle w:val="Hyperlink"/>
                <w:noProof/>
              </w:rPr>
              <w:t>4.2.1</w:t>
            </w:r>
            <w:r w:rsidR="00F2765F">
              <w:rPr>
                <w:rFonts w:eastAsiaTheme="minorEastAsia"/>
                <w:noProof/>
                <w:sz w:val="24"/>
                <w:szCs w:val="24"/>
              </w:rPr>
              <w:tab/>
            </w:r>
            <w:r w:rsidR="00F2765F" w:rsidRPr="00F6786A">
              <w:rPr>
                <w:rStyle w:val="Hyperlink"/>
                <w:noProof/>
              </w:rPr>
              <w:t>1.   Calculate weighted number of Actors</w:t>
            </w:r>
            <w:r w:rsidR="00F2765F">
              <w:rPr>
                <w:noProof/>
                <w:webHidden/>
              </w:rPr>
              <w:tab/>
            </w:r>
            <w:r w:rsidR="00F2765F">
              <w:rPr>
                <w:noProof/>
                <w:webHidden/>
              </w:rPr>
              <w:fldChar w:fldCharType="begin"/>
            </w:r>
            <w:r w:rsidR="00F2765F">
              <w:rPr>
                <w:noProof/>
                <w:webHidden/>
              </w:rPr>
              <w:instrText xml:space="preserve"> PAGEREF _Toc511162058 \h </w:instrText>
            </w:r>
            <w:r w:rsidR="00F2765F">
              <w:rPr>
                <w:noProof/>
                <w:webHidden/>
              </w:rPr>
            </w:r>
            <w:r w:rsidR="00F2765F">
              <w:rPr>
                <w:noProof/>
                <w:webHidden/>
              </w:rPr>
              <w:fldChar w:fldCharType="separate"/>
            </w:r>
            <w:r w:rsidR="00F2765F">
              <w:rPr>
                <w:noProof/>
                <w:webHidden/>
              </w:rPr>
              <w:t>11</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59" w:history="1">
            <w:r w:rsidR="00F2765F" w:rsidRPr="00F6786A">
              <w:rPr>
                <w:rStyle w:val="Hyperlink"/>
                <w:noProof/>
              </w:rPr>
              <w:t>4.2.2</w:t>
            </w:r>
            <w:r w:rsidR="00F2765F">
              <w:rPr>
                <w:rFonts w:eastAsiaTheme="minorEastAsia"/>
                <w:noProof/>
                <w:sz w:val="24"/>
                <w:szCs w:val="24"/>
              </w:rPr>
              <w:tab/>
            </w:r>
            <w:r w:rsidR="00F2765F" w:rsidRPr="00F6786A">
              <w:rPr>
                <w:rStyle w:val="Hyperlink"/>
                <w:noProof/>
              </w:rPr>
              <w:t>Calculate weighted number of Use Cases</w:t>
            </w:r>
            <w:r w:rsidR="00F2765F">
              <w:rPr>
                <w:noProof/>
                <w:webHidden/>
              </w:rPr>
              <w:tab/>
            </w:r>
            <w:r w:rsidR="00F2765F">
              <w:rPr>
                <w:noProof/>
                <w:webHidden/>
              </w:rPr>
              <w:fldChar w:fldCharType="begin"/>
            </w:r>
            <w:r w:rsidR="00F2765F">
              <w:rPr>
                <w:noProof/>
                <w:webHidden/>
              </w:rPr>
              <w:instrText xml:space="preserve"> PAGEREF _Toc511162059 \h </w:instrText>
            </w:r>
            <w:r w:rsidR="00F2765F">
              <w:rPr>
                <w:noProof/>
                <w:webHidden/>
              </w:rPr>
            </w:r>
            <w:r w:rsidR="00F2765F">
              <w:rPr>
                <w:noProof/>
                <w:webHidden/>
              </w:rPr>
              <w:fldChar w:fldCharType="separate"/>
            </w:r>
            <w:r w:rsidR="00F2765F">
              <w:rPr>
                <w:noProof/>
                <w:webHidden/>
              </w:rPr>
              <w:t>11</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60" w:history="1">
            <w:r w:rsidR="00F2765F" w:rsidRPr="00F6786A">
              <w:rPr>
                <w:rStyle w:val="Hyperlink"/>
                <w:noProof/>
              </w:rPr>
              <w:t>4.2.3</w:t>
            </w:r>
            <w:r w:rsidR="00F2765F">
              <w:rPr>
                <w:rFonts w:eastAsiaTheme="minorEastAsia"/>
                <w:noProof/>
                <w:sz w:val="24"/>
                <w:szCs w:val="24"/>
              </w:rPr>
              <w:tab/>
            </w:r>
            <w:r w:rsidR="00F2765F" w:rsidRPr="00F6786A">
              <w:rPr>
                <w:rStyle w:val="Hyperlink"/>
                <w:noProof/>
              </w:rPr>
              <w:t>Use Case based Estimation on Technical Complexity Factors</w:t>
            </w:r>
            <w:r w:rsidR="00F2765F">
              <w:rPr>
                <w:noProof/>
                <w:webHidden/>
              </w:rPr>
              <w:tab/>
            </w:r>
            <w:r w:rsidR="00F2765F">
              <w:rPr>
                <w:noProof/>
                <w:webHidden/>
              </w:rPr>
              <w:fldChar w:fldCharType="begin"/>
            </w:r>
            <w:r w:rsidR="00F2765F">
              <w:rPr>
                <w:noProof/>
                <w:webHidden/>
              </w:rPr>
              <w:instrText xml:space="preserve"> PAGEREF _Toc511162060 \h </w:instrText>
            </w:r>
            <w:r w:rsidR="00F2765F">
              <w:rPr>
                <w:noProof/>
                <w:webHidden/>
              </w:rPr>
            </w:r>
            <w:r w:rsidR="00F2765F">
              <w:rPr>
                <w:noProof/>
                <w:webHidden/>
              </w:rPr>
              <w:fldChar w:fldCharType="separate"/>
            </w:r>
            <w:r w:rsidR="00F2765F">
              <w:rPr>
                <w:noProof/>
                <w:webHidden/>
              </w:rPr>
              <w:t>12</w:t>
            </w:r>
            <w:r w:rsidR="00F2765F">
              <w:rPr>
                <w:noProof/>
                <w:webHidden/>
              </w:rPr>
              <w:fldChar w:fldCharType="end"/>
            </w:r>
          </w:hyperlink>
        </w:p>
        <w:p w:rsidR="00F2765F" w:rsidRDefault="007D4F52">
          <w:pPr>
            <w:pStyle w:val="TOC3"/>
            <w:tabs>
              <w:tab w:val="left" w:pos="1200"/>
              <w:tab w:val="right" w:leader="dot" w:pos="9010"/>
            </w:tabs>
            <w:rPr>
              <w:rFonts w:eastAsiaTheme="minorEastAsia"/>
              <w:noProof/>
              <w:sz w:val="24"/>
              <w:szCs w:val="24"/>
            </w:rPr>
          </w:pPr>
          <w:hyperlink w:anchor="_Toc511162061" w:history="1">
            <w:r w:rsidR="00F2765F" w:rsidRPr="00F6786A">
              <w:rPr>
                <w:rStyle w:val="Hyperlink"/>
                <w:noProof/>
              </w:rPr>
              <w:t>4.2.4</w:t>
            </w:r>
            <w:r w:rsidR="00F2765F">
              <w:rPr>
                <w:rFonts w:eastAsiaTheme="minorEastAsia"/>
                <w:noProof/>
                <w:sz w:val="24"/>
                <w:szCs w:val="24"/>
              </w:rPr>
              <w:tab/>
            </w:r>
            <w:r w:rsidR="00F2765F" w:rsidRPr="00F6786A">
              <w:rPr>
                <w:rStyle w:val="Hyperlink"/>
                <w:noProof/>
              </w:rPr>
              <w:t>Use Case based Estimation on Environmental Factors</w:t>
            </w:r>
            <w:r w:rsidR="00F2765F">
              <w:rPr>
                <w:noProof/>
                <w:webHidden/>
              </w:rPr>
              <w:tab/>
            </w:r>
            <w:r w:rsidR="00F2765F">
              <w:rPr>
                <w:noProof/>
                <w:webHidden/>
              </w:rPr>
              <w:fldChar w:fldCharType="begin"/>
            </w:r>
            <w:r w:rsidR="00F2765F">
              <w:rPr>
                <w:noProof/>
                <w:webHidden/>
              </w:rPr>
              <w:instrText xml:space="preserve"> PAGEREF _Toc511162061 \h </w:instrText>
            </w:r>
            <w:r w:rsidR="00F2765F">
              <w:rPr>
                <w:noProof/>
                <w:webHidden/>
              </w:rPr>
            </w:r>
            <w:r w:rsidR="00F2765F">
              <w:rPr>
                <w:noProof/>
                <w:webHidden/>
              </w:rPr>
              <w:fldChar w:fldCharType="separate"/>
            </w:r>
            <w:r w:rsidR="00F2765F">
              <w:rPr>
                <w:noProof/>
                <w:webHidden/>
              </w:rPr>
              <w:t>13</w:t>
            </w:r>
            <w:r w:rsidR="00F2765F">
              <w:rPr>
                <w:noProof/>
                <w:webHidden/>
              </w:rPr>
              <w:fldChar w:fldCharType="end"/>
            </w:r>
          </w:hyperlink>
        </w:p>
        <w:p w:rsidR="00F2765F" w:rsidRDefault="007D4F52">
          <w:pPr>
            <w:pStyle w:val="TOC1"/>
            <w:tabs>
              <w:tab w:val="left" w:pos="480"/>
              <w:tab w:val="right" w:leader="dot" w:pos="9010"/>
            </w:tabs>
            <w:rPr>
              <w:rFonts w:eastAsiaTheme="minorEastAsia"/>
              <w:b w:val="0"/>
              <w:bCs w:val="0"/>
              <w:i w:val="0"/>
              <w:iCs w:val="0"/>
              <w:noProof/>
            </w:rPr>
          </w:pPr>
          <w:hyperlink w:anchor="_Toc511162062" w:history="1">
            <w:r w:rsidR="00F2765F" w:rsidRPr="00F6786A">
              <w:rPr>
                <w:rStyle w:val="Hyperlink"/>
                <w:noProof/>
              </w:rPr>
              <w:t>5</w:t>
            </w:r>
            <w:r w:rsidR="00F2765F">
              <w:rPr>
                <w:rFonts w:eastAsiaTheme="minorEastAsia"/>
                <w:b w:val="0"/>
                <w:bCs w:val="0"/>
                <w:i w:val="0"/>
                <w:iCs w:val="0"/>
                <w:noProof/>
              </w:rPr>
              <w:tab/>
            </w:r>
            <w:r w:rsidR="00F2765F" w:rsidRPr="00F6786A">
              <w:rPr>
                <w:rStyle w:val="Hyperlink"/>
                <w:noProof/>
              </w:rPr>
              <w:t>TIMESCALES AND MILESTONES.</w:t>
            </w:r>
            <w:r w:rsidR="00F2765F">
              <w:rPr>
                <w:noProof/>
                <w:webHidden/>
              </w:rPr>
              <w:tab/>
            </w:r>
            <w:r w:rsidR="00F2765F">
              <w:rPr>
                <w:noProof/>
                <w:webHidden/>
              </w:rPr>
              <w:fldChar w:fldCharType="begin"/>
            </w:r>
            <w:r w:rsidR="00F2765F">
              <w:rPr>
                <w:noProof/>
                <w:webHidden/>
              </w:rPr>
              <w:instrText xml:space="preserve"> PAGEREF _Toc511162062 \h </w:instrText>
            </w:r>
            <w:r w:rsidR="00F2765F">
              <w:rPr>
                <w:noProof/>
                <w:webHidden/>
              </w:rPr>
            </w:r>
            <w:r w:rsidR="00F2765F">
              <w:rPr>
                <w:noProof/>
                <w:webHidden/>
              </w:rPr>
              <w:fldChar w:fldCharType="separate"/>
            </w:r>
            <w:r w:rsidR="00F2765F">
              <w:rPr>
                <w:noProof/>
                <w:webHidden/>
              </w:rPr>
              <w:t>14</w:t>
            </w:r>
            <w:r w:rsidR="00F2765F">
              <w:rPr>
                <w:noProof/>
                <w:webHidden/>
              </w:rPr>
              <w:fldChar w:fldCharType="end"/>
            </w:r>
          </w:hyperlink>
        </w:p>
        <w:p w:rsidR="00F2765F" w:rsidRDefault="007D4F52">
          <w:pPr>
            <w:pStyle w:val="TOC1"/>
            <w:tabs>
              <w:tab w:val="left" w:pos="480"/>
              <w:tab w:val="right" w:leader="dot" w:pos="9010"/>
            </w:tabs>
            <w:rPr>
              <w:rFonts w:eastAsiaTheme="minorEastAsia"/>
              <w:b w:val="0"/>
              <w:bCs w:val="0"/>
              <w:i w:val="0"/>
              <w:iCs w:val="0"/>
              <w:noProof/>
            </w:rPr>
          </w:pPr>
          <w:hyperlink w:anchor="_Toc511162063" w:history="1">
            <w:r w:rsidR="00F2765F" w:rsidRPr="00F6786A">
              <w:rPr>
                <w:rStyle w:val="Hyperlink"/>
                <w:noProof/>
                <w:lang w:val="en-US"/>
              </w:rPr>
              <w:t>6</w:t>
            </w:r>
            <w:r w:rsidR="00F2765F">
              <w:rPr>
                <w:rFonts w:eastAsiaTheme="minorEastAsia"/>
                <w:b w:val="0"/>
                <w:bCs w:val="0"/>
                <w:i w:val="0"/>
                <w:iCs w:val="0"/>
                <w:noProof/>
              </w:rPr>
              <w:tab/>
            </w:r>
            <w:r w:rsidR="00F2765F" w:rsidRPr="00F6786A">
              <w:rPr>
                <w:rStyle w:val="Hyperlink"/>
                <w:noProof/>
                <w:lang w:val="en-US"/>
              </w:rPr>
              <w:t>DELIVERABLES</w:t>
            </w:r>
            <w:r w:rsidR="00F2765F">
              <w:rPr>
                <w:noProof/>
                <w:webHidden/>
              </w:rPr>
              <w:tab/>
            </w:r>
            <w:r w:rsidR="00F2765F">
              <w:rPr>
                <w:noProof/>
                <w:webHidden/>
              </w:rPr>
              <w:fldChar w:fldCharType="begin"/>
            </w:r>
            <w:r w:rsidR="00F2765F">
              <w:rPr>
                <w:noProof/>
                <w:webHidden/>
              </w:rPr>
              <w:instrText xml:space="preserve"> PAGEREF _Toc511162063 \h </w:instrText>
            </w:r>
            <w:r w:rsidR="00F2765F">
              <w:rPr>
                <w:noProof/>
                <w:webHidden/>
              </w:rPr>
            </w:r>
            <w:r w:rsidR="00F2765F">
              <w:rPr>
                <w:noProof/>
                <w:webHidden/>
              </w:rPr>
              <w:fldChar w:fldCharType="separate"/>
            </w:r>
            <w:r w:rsidR="00F2765F">
              <w:rPr>
                <w:noProof/>
                <w:webHidden/>
              </w:rPr>
              <w:t>15</w:t>
            </w:r>
            <w:r w:rsidR="00F2765F">
              <w:rPr>
                <w:noProof/>
                <w:webHidden/>
              </w:rPr>
              <w:fldChar w:fldCharType="end"/>
            </w:r>
          </w:hyperlink>
        </w:p>
        <w:p w:rsidR="00F2765F" w:rsidRDefault="007D4F52">
          <w:pPr>
            <w:pStyle w:val="TOC1"/>
            <w:tabs>
              <w:tab w:val="left" w:pos="480"/>
              <w:tab w:val="right" w:leader="dot" w:pos="9010"/>
            </w:tabs>
            <w:rPr>
              <w:rFonts w:eastAsiaTheme="minorEastAsia"/>
              <w:b w:val="0"/>
              <w:bCs w:val="0"/>
              <w:i w:val="0"/>
              <w:iCs w:val="0"/>
              <w:noProof/>
            </w:rPr>
          </w:pPr>
          <w:hyperlink w:anchor="_Toc511162064" w:history="1">
            <w:r w:rsidR="00F2765F" w:rsidRPr="00F6786A">
              <w:rPr>
                <w:rStyle w:val="Hyperlink"/>
                <w:noProof/>
                <w:lang w:val="en-US"/>
              </w:rPr>
              <w:t>7</w:t>
            </w:r>
            <w:r w:rsidR="00F2765F">
              <w:rPr>
                <w:rFonts w:eastAsiaTheme="minorEastAsia"/>
                <w:b w:val="0"/>
                <w:bCs w:val="0"/>
                <w:i w:val="0"/>
                <w:iCs w:val="0"/>
                <w:noProof/>
              </w:rPr>
              <w:tab/>
            </w:r>
            <w:r w:rsidR="00F2765F" w:rsidRPr="00F6786A">
              <w:rPr>
                <w:rStyle w:val="Hyperlink"/>
                <w:noProof/>
                <w:lang w:val="en-US"/>
              </w:rPr>
              <w:t>PROJECT STRUCTURE AND STAFFING</w:t>
            </w:r>
            <w:r w:rsidR="00F2765F">
              <w:rPr>
                <w:noProof/>
                <w:webHidden/>
              </w:rPr>
              <w:tab/>
            </w:r>
            <w:r w:rsidR="00F2765F">
              <w:rPr>
                <w:noProof/>
                <w:webHidden/>
              </w:rPr>
              <w:fldChar w:fldCharType="begin"/>
            </w:r>
            <w:r w:rsidR="00F2765F">
              <w:rPr>
                <w:noProof/>
                <w:webHidden/>
              </w:rPr>
              <w:instrText xml:space="preserve"> PAGEREF _Toc511162064 \h </w:instrText>
            </w:r>
            <w:r w:rsidR="00F2765F">
              <w:rPr>
                <w:noProof/>
                <w:webHidden/>
              </w:rPr>
            </w:r>
            <w:r w:rsidR="00F2765F">
              <w:rPr>
                <w:noProof/>
                <w:webHidden/>
              </w:rPr>
              <w:fldChar w:fldCharType="separate"/>
            </w:r>
            <w:r w:rsidR="00F2765F">
              <w:rPr>
                <w:noProof/>
                <w:webHidden/>
              </w:rPr>
              <w:t>16</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65" w:history="1">
            <w:r w:rsidR="00F2765F" w:rsidRPr="00F6786A">
              <w:rPr>
                <w:rStyle w:val="Hyperlink"/>
                <w:noProof/>
                <w:lang w:val="en-US"/>
              </w:rPr>
              <w:t>7.1</w:t>
            </w:r>
            <w:r w:rsidR="00F2765F">
              <w:rPr>
                <w:rFonts w:eastAsiaTheme="minorEastAsia"/>
                <w:b w:val="0"/>
                <w:bCs w:val="0"/>
                <w:noProof/>
                <w:sz w:val="24"/>
                <w:szCs w:val="24"/>
              </w:rPr>
              <w:tab/>
            </w:r>
            <w:r w:rsidR="00F2765F" w:rsidRPr="00F6786A">
              <w:rPr>
                <w:rStyle w:val="Hyperlink"/>
                <w:noProof/>
                <w:lang w:val="en-US"/>
              </w:rPr>
              <w:t>Project Manager : Kaung Myat Bo</w:t>
            </w:r>
            <w:r w:rsidR="00F2765F">
              <w:rPr>
                <w:noProof/>
                <w:webHidden/>
              </w:rPr>
              <w:tab/>
            </w:r>
            <w:r w:rsidR="00F2765F">
              <w:rPr>
                <w:noProof/>
                <w:webHidden/>
              </w:rPr>
              <w:fldChar w:fldCharType="begin"/>
            </w:r>
            <w:r w:rsidR="00F2765F">
              <w:rPr>
                <w:noProof/>
                <w:webHidden/>
              </w:rPr>
              <w:instrText xml:space="preserve"> PAGEREF _Toc511162065 \h </w:instrText>
            </w:r>
            <w:r w:rsidR="00F2765F">
              <w:rPr>
                <w:noProof/>
                <w:webHidden/>
              </w:rPr>
            </w:r>
            <w:r w:rsidR="00F2765F">
              <w:rPr>
                <w:noProof/>
                <w:webHidden/>
              </w:rPr>
              <w:fldChar w:fldCharType="separate"/>
            </w:r>
            <w:r w:rsidR="00F2765F">
              <w:rPr>
                <w:noProof/>
                <w:webHidden/>
              </w:rPr>
              <w:t>16</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66" w:history="1">
            <w:r w:rsidR="00F2765F" w:rsidRPr="00F6786A">
              <w:rPr>
                <w:rStyle w:val="Hyperlink"/>
                <w:noProof/>
                <w:lang w:val="en-US"/>
              </w:rPr>
              <w:t>7.2</w:t>
            </w:r>
            <w:r w:rsidR="00F2765F">
              <w:rPr>
                <w:rFonts w:eastAsiaTheme="minorEastAsia"/>
                <w:b w:val="0"/>
                <w:bCs w:val="0"/>
                <w:noProof/>
                <w:sz w:val="24"/>
                <w:szCs w:val="24"/>
              </w:rPr>
              <w:tab/>
            </w:r>
            <w:r w:rsidR="00F2765F" w:rsidRPr="00F6786A">
              <w:rPr>
                <w:rStyle w:val="Hyperlink"/>
                <w:noProof/>
                <w:lang w:val="en-US"/>
              </w:rPr>
              <w:t>Project Leader : Treza Bawn Win</w:t>
            </w:r>
            <w:r w:rsidR="00F2765F">
              <w:rPr>
                <w:noProof/>
                <w:webHidden/>
              </w:rPr>
              <w:tab/>
            </w:r>
            <w:r w:rsidR="00F2765F">
              <w:rPr>
                <w:noProof/>
                <w:webHidden/>
              </w:rPr>
              <w:fldChar w:fldCharType="begin"/>
            </w:r>
            <w:r w:rsidR="00F2765F">
              <w:rPr>
                <w:noProof/>
                <w:webHidden/>
              </w:rPr>
              <w:instrText xml:space="preserve"> PAGEREF _Toc511162066 \h </w:instrText>
            </w:r>
            <w:r w:rsidR="00F2765F">
              <w:rPr>
                <w:noProof/>
                <w:webHidden/>
              </w:rPr>
            </w:r>
            <w:r w:rsidR="00F2765F">
              <w:rPr>
                <w:noProof/>
                <w:webHidden/>
              </w:rPr>
              <w:fldChar w:fldCharType="separate"/>
            </w:r>
            <w:r w:rsidR="00F2765F">
              <w:rPr>
                <w:noProof/>
                <w:webHidden/>
              </w:rPr>
              <w:t>16</w:t>
            </w:r>
            <w:r w:rsidR="00F2765F">
              <w:rPr>
                <w:noProof/>
                <w:webHidden/>
              </w:rPr>
              <w:fldChar w:fldCharType="end"/>
            </w:r>
          </w:hyperlink>
        </w:p>
        <w:p w:rsidR="00F2765F" w:rsidRDefault="007D4F52">
          <w:pPr>
            <w:pStyle w:val="TOC1"/>
            <w:tabs>
              <w:tab w:val="left" w:pos="480"/>
              <w:tab w:val="right" w:leader="dot" w:pos="9010"/>
            </w:tabs>
            <w:rPr>
              <w:rFonts w:eastAsiaTheme="minorEastAsia"/>
              <w:b w:val="0"/>
              <w:bCs w:val="0"/>
              <w:i w:val="0"/>
              <w:iCs w:val="0"/>
              <w:noProof/>
            </w:rPr>
          </w:pPr>
          <w:hyperlink w:anchor="_Toc511162067" w:history="1">
            <w:r w:rsidR="00F2765F" w:rsidRPr="00F6786A">
              <w:rPr>
                <w:rStyle w:val="Hyperlink"/>
                <w:noProof/>
              </w:rPr>
              <w:t>8</w:t>
            </w:r>
            <w:r w:rsidR="00F2765F">
              <w:rPr>
                <w:rFonts w:eastAsiaTheme="minorEastAsia"/>
                <w:b w:val="0"/>
                <w:bCs w:val="0"/>
                <w:i w:val="0"/>
                <w:iCs w:val="0"/>
                <w:noProof/>
              </w:rPr>
              <w:tab/>
            </w:r>
            <w:r w:rsidR="00F2765F" w:rsidRPr="00F6786A">
              <w:rPr>
                <w:rStyle w:val="Hyperlink"/>
                <w:noProof/>
              </w:rPr>
              <w:t>RESOURCES</w:t>
            </w:r>
            <w:r w:rsidR="00F2765F">
              <w:rPr>
                <w:noProof/>
                <w:webHidden/>
              </w:rPr>
              <w:tab/>
            </w:r>
            <w:r w:rsidR="00F2765F">
              <w:rPr>
                <w:noProof/>
                <w:webHidden/>
              </w:rPr>
              <w:fldChar w:fldCharType="begin"/>
            </w:r>
            <w:r w:rsidR="00F2765F">
              <w:rPr>
                <w:noProof/>
                <w:webHidden/>
              </w:rPr>
              <w:instrText xml:space="preserve"> PAGEREF _Toc511162067 \h </w:instrText>
            </w:r>
            <w:r w:rsidR="00F2765F">
              <w:rPr>
                <w:noProof/>
                <w:webHidden/>
              </w:rPr>
            </w:r>
            <w:r w:rsidR="00F2765F">
              <w:rPr>
                <w:noProof/>
                <w:webHidden/>
              </w:rPr>
              <w:fldChar w:fldCharType="separate"/>
            </w:r>
            <w:r w:rsidR="00F2765F">
              <w:rPr>
                <w:noProof/>
                <w:webHidden/>
              </w:rPr>
              <w:t>17</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68" w:history="1">
            <w:r w:rsidR="00F2765F" w:rsidRPr="00F6786A">
              <w:rPr>
                <w:rStyle w:val="Hyperlink"/>
                <w:noProof/>
              </w:rPr>
              <w:t>8.1</w:t>
            </w:r>
            <w:r w:rsidR="00F2765F">
              <w:rPr>
                <w:rFonts w:eastAsiaTheme="minorEastAsia"/>
                <w:b w:val="0"/>
                <w:bCs w:val="0"/>
                <w:noProof/>
                <w:sz w:val="24"/>
                <w:szCs w:val="24"/>
              </w:rPr>
              <w:tab/>
            </w:r>
            <w:r w:rsidR="00F2765F" w:rsidRPr="00F6786A">
              <w:rPr>
                <w:rStyle w:val="Hyperlink"/>
                <w:noProof/>
              </w:rPr>
              <w:t>Accommodation</w:t>
            </w:r>
            <w:r w:rsidR="00F2765F">
              <w:rPr>
                <w:noProof/>
                <w:webHidden/>
              </w:rPr>
              <w:tab/>
            </w:r>
            <w:r w:rsidR="00F2765F">
              <w:rPr>
                <w:noProof/>
                <w:webHidden/>
              </w:rPr>
              <w:fldChar w:fldCharType="begin"/>
            </w:r>
            <w:r w:rsidR="00F2765F">
              <w:rPr>
                <w:noProof/>
                <w:webHidden/>
              </w:rPr>
              <w:instrText xml:space="preserve"> PAGEREF _Toc511162068 \h </w:instrText>
            </w:r>
            <w:r w:rsidR="00F2765F">
              <w:rPr>
                <w:noProof/>
                <w:webHidden/>
              </w:rPr>
            </w:r>
            <w:r w:rsidR="00F2765F">
              <w:rPr>
                <w:noProof/>
                <w:webHidden/>
              </w:rPr>
              <w:fldChar w:fldCharType="separate"/>
            </w:r>
            <w:r w:rsidR="00F2765F">
              <w:rPr>
                <w:noProof/>
                <w:webHidden/>
              </w:rPr>
              <w:t>17</w:t>
            </w:r>
            <w:r w:rsidR="00F2765F">
              <w:rPr>
                <w:noProof/>
                <w:webHidden/>
              </w:rPr>
              <w:fldChar w:fldCharType="end"/>
            </w:r>
          </w:hyperlink>
        </w:p>
        <w:p w:rsidR="00F2765F" w:rsidRDefault="007D4F52">
          <w:pPr>
            <w:pStyle w:val="TOC2"/>
            <w:tabs>
              <w:tab w:val="left" w:pos="960"/>
              <w:tab w:val="right" w:leader="dot" w:pos="9010"/>
            </w:tabs>
            <w:rPr>
              <w:rFonts w:eastAsiaTheme="minorEastAsia"/>
              <w:b w:val="0"/>
              <w:bCs w:val="0"/>
              <w:noProof/>
              <w:sz w:val="24"/>
              <w:szCs w:val="24"/>
            </w:rPr>
          </w:pPr>
          <w:hyperlink w:anchor="_Toc511162069" w:history="1">
            <w:r w:rsidR="00F2765F" w:rsidRPr="00F6786A">
              <w:rPr>
                <w:rStyle w:val="Hyperlink"/>
                <w:noProof/>
              </w:rPr>
              <w:t>8.2</w:t>
            </w:r>
            <w:r w:rsidR="00F2765F">
              <w:rPr>
                <w:rFonts w:eastAsiaTheme="minorEastAsia"/>
                <w:b w:val="0"/>
                <w:bCs w:val="0"/>
                <w:noProof/>
                <w:sz w:val="24"/>
                <w:szCs w:val="24"/>
              </w:rPr>
              <w:tab/>
            </w:r>
            <w:r w:rsidR="00F2765F" w:rsidRPr="00F6786A">
              <w:rPr>
                <w:rStyle w:val="Hyperlink"/>
                <w:noProof/>
              </w:rPr>
              <w:t>Computer Hardware and Software.</w:t>
            </w:r>
            <w:r w:rsidR="00F2765F">
              <w:rPr>
                <w:noProof/>
                <w:webHidden/>
              </w:rPr>
              <w:tab/>
            </w:r>
            <w:r w:rsidR="00F2765F">
              <w:rPr>
                <w:noProof/>
                <w:webHidden/>
              </w:rPr>
              <w:fldChar w:fldCharType="begin"/>
            </w:r>
            <w:r w:rsidR="00F2765F">
              <w:rPr>
                <w:noProof/>
                <w:webHidden/>
              </w:rPr>
              <w:instrText xml:space="preserve"> PAGEREF _Toc511162069 \h </w:instrText>
            </w:r>
            <w:r w:rsidR="00F2765F">
              <w:rPr>
                <w:noProof/>
                <w:webHidden/>
              </w:rPr>
            </w:r>
            <w:r w:rsidR="00F2765F">
              <w:rPr>
                <w:noProof/>
                <w:webHidden/>
              </w:rPr>
              <w:fldChar w:fldCharType="separate"/>
            </w:r>
            <w:r w:rsidR="00F2765F">
              <w:rPr>
                <w:noProof/>
                <w:webHidden/>
              </w:rPr>
              <w:t>17</w:t>
            </w:r>
            <w:r w:rsidR="00F2765F">
              <w:rPr>
                <w:noProof/>
                <w:webHidden/>
              </w:rPr>
              <w:fldChar w:fldCharType="end"/>
            </w:r>
          </w:hyperlink>
        </w:p>
        <w:p w:rsidR="00EC10B1" w:rsidRDefault="00EC10B1">
          <w:r>
            <w:rPr>
              <w:b/>
              <w:bCs/>
              <w:noProof/>
            </w:rPr>
            <w:fldChar w:fldCharType="end"/>
          </w:r>
        </w:p>
      </w:sdtContent>
    </w:sdt>
    <w:p w:rsidR="00EC10B1" w:rsidRDefault="00EC10B1" w:rsidP="00EC10B1">
      <w:pPr>
        <w:rPr>
          <w:lang w:val="en-US"/>
        </w:rPr>
      </w:pPr>
    </w:p>
    <w:p w:rsidR="00EC10B1" w:rsidRDefault="00EC10B1" w:rsidP="00EC10B1">
      <w:pPr>
        <w:rPr>
          <w:ins w:id="228" w:author="Kaung Myat Bo" w:date="2018-04-10T21:55:00Z"/>
          <w:lang w:val="en-US"/>
        </w:rPr>
      </w:pPr>
    </w:p>
    <w:p w:rsidR="00EF382B" w:rsidRDefault="00EF382B" w:rsidP="00EC10B1">
      <w:pPr>
        <w:rPr>
          <w:ins w:id="229" w:author="Kaung Myat Bo" w:date="2018-04-10T21:55:00Z"/>
          <w:lang w:val="en-US"/>
        </w:rPr>
      </w:pPr>
    </w:p>
    <w:p w:rsidR="00EF382B" w:rsidRDefault="00EF382B" w:rsidP="00EC10B1">
      <w:pPr>
        <w:rPr>
          <w:ins w:id="230" w:author="Kaung Myat Bo" w:date="2018-04-10T21:55:00Z"/>
          <w:lang w:val="en-US"/>
        </w:rPr>
      </w:pPr>
    </w:p>
    <w:p w:rsidR="00EF382B" w:rsidRDefault="00EF382B" w:rsidP="00EC10B1">
      <w:pPr>
        <w:rPr>
          <w:ins w:id="231" w:author="Kaung Myat Bo" w:date="2018-04-10T21:55:00Z"/>
          <w:lang w:val="en-US"/>
        </w:rPr>
      </w:pPr>
    </w:p>
    <w:p w:rsidR="00EF382B" w:rsidRDefault="00EF382B" w:rsidP="00EC10B1">
      <w:pPr>
        <w:rPr>
          <w:ins w:id="232" w:author="Kaung Myat Bo" w:date="2018-04-10T21:55:00Z"/>
          <w:lang w:val="en-US"/>
        </w:rPr>
      </w:pPr>
    </w:p>
    <w:p w:rsidR="00EF382B" w:rsidRDefault="00EF382B" w:rsidP="00EC10B1">
      <w:pPr>
        <w:rPr>
          <w:ins w:id="233" w:author="Kaung Myat Bo" w:date="2018-04-10T21:55:00Z"/>
          <w:lang w:val="en-US"/>
        </w:rPr>
      </w:pPr>
    </w:p>
    <w:p w:rsidR="00EF382B" w:rsidRDefault="00EF382B" w:rsidP="00EC10B1">
      <w:pPr>
        <w:rPr>
          <w:ins w:id="234" w:author="Kaung Myat Bo" w:date="2018-04-10T21:55:00Z"/>
          <w:lang w:val="en-US"/>
        </w:rPr>
      </w:pPr>
    </w:p>
    <w:p w:rsidR="00EF382B" w:rsidRDefault="00EF382B" w:rsidP="00EC10B1">
      <w:pPr>
        <w:rPr>
          <w:ins w:id="235" w:author="Kaung Myat Bo" w:date="2018-04-10T21:55:00Z"/>
          <w:lang w:val="en-US"/>
        </w:rPr>
      </w:pPr>
    </w:p>
    <w:p w:rsidR="00EF382B" w:rsidRDefault="00EF382B" w:rsidP="00EC10B1">
      <w:pPr>
        <w:rPr>
          <w:ins w:id="236" w:author="Kaung Myat Bo" w:date="2018-04-10T21:55:00Z"/>
          <w:lang w:val="en-US"/>
        </w:rPr>
      </w:pPr>
    </w:p>
    <w:p w:rsidR="00EF382B" w:rsidRDefault="00EF382B" w:rsidP="00EC10B1">
      <w:pPr>
        <w:rPr>
          <w:ins w:id="237" w:author="Kaung Myat Bo" w:date="2018-04-10T21:55:00Z"/>
          <w:lang w:val="en-US"/>
        </w:rPr>
      </w:pPr>
    </w:p>
    <w:p w:rsidR="00EF382B" w:rsidRDefault="00EF382B" w:rsidP="00EC10B1">
      <w:pPr>
        <w:rPr>
          <w:ins w:id="238" w:author="Kaung Myat Bo" w:date="2018-04-10T21:55:00Z"/>
          <w:lang w:val="en-US"/>
        </w:rPr>
      </w:pPr>
    </w:p>
    <w:p w:rsidR="00EF382B" w:rsidRDefault="00EF382B" w:rsidP="00EC10B1">
      <w:pPr>
        <w:rPr>
          <w:ins w:id="239" w:author="Kaung Myat Bo" w:date="2018-04-10T21:55:00Z"/>
          <w:lang w:val="en-US"/>
        </w:rPr>
      </w:pPr>
    </w:p>
    <w:p w:rsidR="00EF382B" w:rsidRDefault="00EF382B" w:rsidP="00EC10B1">
      <w:pPr>
        <w:rPr>
          <w:ins w:id="240" w:author="Kaung Myat Bo" w:date="2018-04-10T21:55:00Z"/>
          <w:lang w:val="en-US"/>
        </w:rPr>
      </w:pPr>
    </w:p>
    <w:p w:rsidR="00EF382B" w:rsidRDefault="00EF382B" w:rsidP="00EC10B1">
      <w:pPr>
        <w:rPr>
          <w:ins w:id="241" w:author="Kaung Myat Bo" w:date="2018-04-10T21:55:00Z"/>
          <w:lang w:val="en-US"/>
        </w:rPr>
      </w:pPr>
    </w:p>
    <w:p w:rsidR="00B96201" w:rsidRDefault="00B96201" w:rsidP="00EC10B1">
      <w:pPr>
        <w:rPr>
          <w:lang w:val="en-US"/>
        </w:rPr>
      </w:pPr>
    </w:p>
    <w:p w:rsidR="00B96201" w:rsidRDefault="00B96201">
      <w:pPr>
        <w:rPr>
          <w:rFonts w:asciiTheme="majorHAnsi" w:eastAsiaTheme="majorEastAsia" w:hAnsiTheme="majorHAnsi" w:cstheme="majorBidi"/>
          <w:color w:val="2F5496" w:themeColor="accent1" w:themeShade="BF"/>
          <w:sz w:val="32"/>
          <w:szCs w:val="32"/>
          <w:lang w:val="en-US"/>
        </w:rPr>
      </w:pPr>
      <w:r>
        <w:rPr>
          <w:lang w:val="en-US"/>
        </w:rPr>
        <w:br w:type="page"/>
      </w:r>
    </w:p>
    <w:p w:rsidR="00306B64" w:rsidRDefault="00EC10B1" w:rsidP="00B96201">
      <w:pPr>
        <w:pStyle w:val="Heading1"/>
        <w:spacing w:before="0" w:line="360" w:lineRule="auto"/>
        <w:rPr>
          <w:lang w:val="en-US"/>
        </w:rPr>
      </w:pPr>
      <w:del w:id="242" w:author="Kaung Myat Bo" w:date="2018-04-10T22:05:00Z">
        <w:r w:rsidDel="00B43ECB">
          <w:rPr>
            <w:lang w:val="en-US"/>
          </w:rPr>
          <w:lastRenderedPageBreak/>
          <w:delText>Introduction</w:delText>
        </w:r>
      </w:del>
      <w:bookmarkStart w:id="243" w:name="_Toc511162019"/>
      <w:ins w:id="244" w:author="Kaung Myat Bo" w:date="2018-04-10T22:05:00Z">
        <w:r w:rsidR="00B43ECB">
          <w:rPr>
            <w:lang w:val="en-US"/>
          </w:rPr>
          <w:t>IN</w:t>
        </w:r>
      </w:ins>
      <w:r w:rsidR="00B43ECB">
        <w:rPr>
          <w:lang w:val="en-US"/>
        </w:rPr>
        <w:t>TRO</w:t>
      </w:r>
      <w:r w:rsidR="0027000E">
        <w:rPr>
          <w:lang w:val="en-US"/>
        </w:rPr>
        <w:t>DUCTION</w:t>
      </w:r>
      <w:bookmarkEnd w:id="243"/>
    </w:p>
    <w:p w:rsidR="00306B64" w:rsidRDefault="00EC10B1" w:rsidP="00B96201">
      <w:pPr>
        <w:pStyle w:val="Heading2"/>
        <w:spacing w:before="0" w:line="360" w:lineRule="auto"/>
        <w:rPr>
          <w:lang w:val="en-US"/>
        </w:rPr>
      </w:pPr>
      <w:bookmarkStart w:id="245" w:name="_Toc511162020"/>
      <w:r>
        <w:rPr>
          <w:lang w:val="en-US"/>
        </w:rPr>
        <w:t>Purpose</w:t>
      </w:r>
      <w:bookmarkEnd w:id="245"/>
    </w:p>
    <w:p w:rsidR="007B3E72" w:rsidRPr="007B3E72" w:rsidRDefault="007B3E72" w:rsidP="00B96201">
      <w:pPr>
        <w:spacing w:line="360" w:lineRule="auto"/>
        <w:rPr>
          <w:lang w:val="en-US"/>
        </w:rPr>
      </w:pPr>
      <w:r w:rsidRPr="007B3E72">
        <w:rPr>
          <w:lang w:val="en-US"/>
        </w:rPr>
        <w:t xml:space="preserve">The purpose of this document is to provide a Project Plan for the work to complete </w:t>
      </w:r>
      <w:r w:rsidR="00102E01">
        <w:rPr>
          <w:lang w:val="en-US"/>
        </w:rPr>
        <w:t xml:space="preserve">the development and implementation of </w:t>
      </w:r>
      <w:r w:rsidR="00FC3E3D">
        <w:rPr>
          <w:lang w:val="en-US"/>
        </w:rPr>
        <w:t>cloud-based Real-time Analytical Monitoring</w:t>
      </w:r>
      <w:r w:rsidR="00102E01">
        <w:rPr>
          <w:lang w:val="en-US"/>
        </w:rPr>
        <w:t xml:space="preserve"> </w:t>
      </w:r>
      <w:r w:rsidR="003B360F">
        <w:rPr>
          <w:lang w:val="en-US"/>
        </w:rPr>
        <w:t>(RAM)</w:t>
      </w:r>
      <w:r w:rsidR="00FC3E3D">
        <w:rPr>
          <w:lang w:val="en-US"/>
        </w:rPr>
        <w:t xml:space="preserve"> of Photovoltaic Systems and Weather Parameters.</w:t>
      </w:r>
    </w:p>
    <w:p w:rsidR="00306B64" w:rsidRDefault="00EC10B1" w:rsidP="00B96201">
      <w:pPr>
        <w:pStyle w:val="Heading2"/>
        <w:spacing w:before="0" w:line="360" w:lineRule="auto"/>
        <w:rPr>
          <w:lang w:val="en-US"/>
        </w:rPr>
      </w:pPr>
      <w:bookmarkStart w:id="246" w:name="_Toc511162021"/>
      <w:r>
        <w:rPr>
          <w:lang w:val="en-US"/>
        </w:rPr>
        <w:t>Audience</w:t>
      </w:r>
      <w:bookmarkEnd w:id="246"/>
    </w:p>
    <w:p w:rsidR="00FC3E3D" w:rsidRPr="00FC3E3D" w:rsidRDefault="00FC3E3D" w:rsidP="00B96201">
      <w:pPr>
        <w:spacing w:line="360" w:lineRule="auto"/>
        <w:rPr>
          <w:lang w:val="en-US"/>
        </w:rPr>
      </w:pPr>
      <w:r w:rsidRPr="00FC3E3D">
        <w:rPr>
          <w:lang w:val="en-US"/>
        </w:rPr>
        <w:t>The intended readers of this Project Plan are the project team to:</w:t>
      </w:r>
    </w:p>
    <w:p w:rsidR="00FC3E3D" w:rsidRPr="00FC3E3D" w:rsidRDefault="00FC3E3D" w:rsidP="00B96201">
      <w:pPr>
        <w:spacing w:line="360" w:lineRule="auto"/>
        <w:rPr>
          <w:lang w:val="en-US"/>
        </w:rPr>
      </w:pPr>
      <w:r w:rsidRPr="00FC3E3D">
        <w:rPr>
          <w:lang w:val="en-US"/>
        </w:rPr>
        <w:t>1.</w:t>
      </w:r>
      <w:r w:rsidRPr="00FC3E3D">
        <w:rPr>
          <w:lang w:val="en-US"/>
        </w:rPr>
        <w:tab/>
      </w:r>
      <w:r w:rsidR="00102E01">
        <w:rPr>
          <w:lang w:val="en-US"/>
        </w:rPr>
        <w:t>P</w:t>
      </w:r>
      <w:r w:rsidRPr="00FC3E3D">
        <w:rPr>
          <w:lang w:val="en-US"/>
        </w:rPr>
        <w:t>rovide them with a plan for the activities that they are going to perform;</w:t>
      </w:r>
    </w:p>
    <w:p w:rsidR="00FC3E3D" w:rsidRPr="00FC3E3D" w:rsidRDefault="00FC3E3D" w:rsidP="00B96201">
      <w:pPr>
        <w:spacing w:line="360" w:lineRule="auto"/>
        <w:rPr>
          <w:lang w:val="en-US"/>
        </w:rPr>
      </w:pPr>
      <w:r w:rsidRPr="00FC3E3D">
        <w:rPr>
          <w:lang w:val="en-US"/>
        </w:rPr>
        <w:t>2.</w:t>
      </w:r>
      <w:r w:rsidRPr="00FC3E3D">
        <w:rPr>
          <w:lang w:val="en-US"/>
        </w:rPr>
        <w:tab/>
      </w:r>
      <w:r w:rsidR="00102E01">
        <w:rPr>
          <w:lang w:val="en-US"/>
        </w:rPr>
        <w:t>S</w:t>
      </w:r>
      <w:r w:rsidRPr="00FC3E3D">
        <w:rPr>
          <w:lang w:val="en-US"/>
        </w:rPr>
        <w:t>pecify the deliverables they are to produce and;</w:t>
      </w:r>
    </w:p>
    <w:p w:rsidR="00FC3E3D" w:rsidRPr="00FC3E3D" w:rsidRDefault="00FC3E3D" w:rsidP="00B96201">
      <w:pPr>
        <w:spacing w:line="360" w:lineRule="auto"/>
        <w:rPr>
          <w:lang w:val="en-US"/>
        </w:rPr>
      </w:pPr>
      <w:r w:rsidRPr="00FC3E3D">
        <w:rPr>
          <w:lang w:val="en-US"/>
        </w:rPr>
        <w:t>3.</w:t>
      </w:r>
      <w:r w:rsidRPr="00FC3E3D">
        <w:rPr>
          <w:lang w:val="en-US"/>
        </w:rPr>
        <w:tab/>
      </w:r>
      <w:r w:rsidR="00102E01">
        <w:rPr>
          <w:lang w:val="en-US"/>
        </w:rPr>
        <w:t>I</w:t>
      </w:r>
      <w:r w:rsidRPr="00FC3E3D">
        <w:rPr>
          <w:lang w:val="en-US"/>
        </w:rPr>
        <w:t>ndicate the required effort</w:t>
      </w:r>
      <w:r w:rsidR="00102E01">
        <w:rPr>
          <w:lang w:val="en-US"/>
        </w:rPr>
        <w:t>,</w:t>
      </w:r>
      <w:r w:rsidRPr="00FC3E3D">
        <w:rPr>
          <w:lang w:val="en-US"/>
        </w:rPr>
        <w:t xml:space="preserve"> budgets and timescales.</w:t>
      </w:r>
    </w:p>
    <w:p w:rsidR="00306B64" w:rsidRDefault="00EC10B1" w:rsidP="00B96201">
      <w:pPr>
        <w:pStyle w:val="Heading2"/>
        <w:spacing w:before="0" w:line="360" w:lineRule="auto"/>
        <w:rPr>
          <w:lang w:val="en-US"/>
        </w:rPr>
      </w:pPr>
      <w:bookmarkStart w:id="247" w:name="_Toc511162022"/>
      <w:r>
        <w:rPr>
          <w:lang w:val="en-US"/>
        </w:rPr>
        <w:t>Organization</w:t>
      </w:r>
      <w:bookmarkEnd w:id="247"/>
    </w:p>
    <w:p w:rsidR="00306B64" w:rsidRDefault="00EC10B1" w:rsidP="00B96201">
      <w:pPr>
        <w:pStyle w:val="Heading2"/>
        <w:spacing w:before="0" w:line="360" w:lineRule="auto"/>
        <w:rPr>
          <w:lang w:val="en-US"/>
        </w:rPr>
      </w:pPr>
      <w:bookmarkStart w:id="248" w:name="_Toc511162023"/>
      <w:r>
        <w:rPr>
          <w:lang w:val="en-US"/>
        </w:rPr>
        <w:t>Reference</w:t>
      </w:r>
      <w:bookmarkEnd w:id="248"/>
    </w:p>
    <w:p w:rsidR="00FC3E3D" w:rsidRPr="00FC3E3D" w:rsidRDefault="00FC3E3D" w:rsidP="00B96201">
      <w:pPr>
        <w:pStyle w:val="Heading1"/>
        <w:spacing w:before="0" w:line="360" w:lineRule="auto"/>
        <w:rPr>
          <w:lang w:val="en-US"/>
        </w:rPr>
      </w:pPr>
      <w:bookmarkStart w:id="249" w:name="_Toc511162024"/>
      <w:r>
        <w:rPr>
          <w:lang w:val="en-US"/>
        </w:rPr>
        <w:t>APPROACH</w:t>
      </w:r>
      <w:bookmarkEnd w:id="249"/>
    </w:p>
    <w:p w:rsidR="00306B64" w:rsidRDefault="003B360F" w:rsidP="00B96201">
      <w:pPr>
        <w:spacing w:line="360" w:lineRule="auto"/>
        <w:rPr>
          <w:lang w:val="en-US"/>
        </w:rPr>
      </w:pPr>
      <w:r w:rsidRPr="003B360F">
        <w:rPr>
          <w:lang w:val="en-US"/>
        </w:rPr>
        <w:t xml:space="preserve">The approach that will be applied to the development of the </w:t>
      </w:r>
      <w:r>
        <w:rPr>
          <w:lang w:val="en-US"/>
        </w:rPr>
        <w:t>RAM</w:t>
      </w:r>
      <w:r w:rsidRPr="003B360F">
        <w:rPr>
          <w:lang w:val="en-US"/>
        </w:rPr>
        <w:t xml:space="preserve"> will be to carry out the development phases outlined below.</w:t>
      </w:r>
    </w:p>
    <w:p w:rsidR="00306B64" w:rsidRDefault="003B360F" w:rsidP="00B96201">
      <w:pPr>
        <w:pStyle w:val="Heading2"/>
        <w:spacing w:before="0" w:line="360" w:lineRule="auto"/>
        <w:rPr>
          <w:lang w:val="en-US"/>
        </w:rPr>
      </w:pPr>
      <w:bookmarkStart w:id="250" w:name="_Toc511162025"/>
      <w:r>
        <w:rPr>
          <w:lang w:val="en-US"/>
        </w:rPr>
        <w:t>Project Initiation</w:t>
      </w:r>
      <w:bookmarkEnd w:id="250"/>
    </w:p>
    <w:p w:rsidR="003B360F" w:rsidRDefault="003B360F" w:rsidP="00B96201">
      <w:pPr>
        <w:spacing w:line="360" w:lineRule="auto"/>
        <w:rPr>
          <w:lang w:val="en-US"/>
        </w:rPr>
      </w:pPr>
      <w:r w:rsidRPr="003B360F">
        <w:rPr>
          <w:lang w:val="en-US"/>
        </w:rPr>
        <w:t>To initiate the project, a formal project plan will be produced (this document). Subsequently, a QA plan will be produced. To complete the project initiation tasks, a project filing system will be set-up.</w:t>
      </w:r>
    </w:p>
    <w:p w:rsidR="003B360F" w:rsidRDefault="003B360F" w:rsidP="00B96201">
      <w:pPr>
        <w:pStyle w:val="Heading2"/>
        <w:spacing w:before="0" w:line="360" w:lineRule="auto"/>
        <w:rPr>
          <w:lang w:val="en-US"/>
        </w:rPr>
      </w:pPr>
      <w:bookmarkStart w:id="251" w:name="_Toc511162026"/>
      <w:r w:rsidRPr="003B360F">
        <w:rPr>
          <w:lang w:val="en-US"/>
        </w:rPr>
        <w:t>Initial Requirements Analysis.</w:t>
      </w:r>
      <w:bookmarkEnd w:id="251"/>
    </w:p>
    <w:p w:rsidR="003B360F" w:rsidRPr="003B360F" w:rsidRDefault="003B360F" w:rsidP="00B96201">
      <w:pPr>
        <w:spacing w:line="360" w:lineRule="auto"/>
        <w:rPr>
          <w:lang w:val="en-US"/>
        </w:rPr>
      </w:pPr>
      <w:r w:rsidRPr="003B360F">
        <w:rPr>
          <w:lang w:val="en-US"/>
        </w:rPr>
        <w:t>The project will undertake requirements analysis by:</w:t>
      </w:r>
    </w:p>
    <w:p w:rsidR="003B360F" w:rsidRPr="003B360F" w:rsidRDefault="003B360F" w:rsidP="00B96201">
      <w:pPr>
        <w:spacing w:line="360" w:lineRule="auto"/>
        <w:rPr>
          <w:lang w:val="en-US"/>
        </w:rPr>
      </w:pPr>
      <w:r w:rsidRPr="003B360F">
        <w:rPr>
          <w:lang w:val="en-US"/>
        </w:rPr>
        <w:t>1.</w:t>
      </w:r>
      <w:r w:rsidRPr="003B360F">
        <w:rPr>
          <w:lang w:val="en-US"/>
        </w:rPr>
        <w:tab/>
        <w:t xml:space="preserve">liaising closely with </w:t>
      </w:r>
      <w:r>
        <w:rPr>
          <w:lang w:val="en-US"/>
        </w:rPr>
        <w:t>SERIS</w:t>
      </w:r>
      <w:r w:rsidRPr="003B360F">
        <w:rPr>
          <w:lang w:val="en-US"/>
        </w:rPr>
        <w:t xml:space="preserve"> to identify the user requirements;</w:t>
      </w:r>
    </w:p>
    <w:p w:rsidR="003B360F" w:rsidRPr="003B360F" w:rsidRDefault="003B360F" w:rsidP="00B96201">
      <w:pPr>
        <w:spacing w:line="360" w:lineRule="auto"/>
        <w:rPr>
          <w:lang w:val="en-US"/>
        </w:rPr>
      </w:pPr>
      <w:r w:rsidRPr="003B360F">
        <w:rPr>
          <w:lang w:val="en-US"/>
        </w:rPr>
        <w:t>2.</w:t>
      </w:r>
      <w:r w:rsidRPr="003B360F">
        <w:rPr>
          <w:lang w:val="en-US"/>
        </w:rPr>
        <w:tab/>
        <w:t>producing a user requirements specification; and</w:t>
      </w:r>
    </w:p>
    <w:p w:rsidR="003B360F" w:rsidRDefault="003B360F" w:rsidP="00B96201">
      <w:pPr>
        <w:spacing w:line="360" w:lineRule="auto"/>
        <w:rPr>
          <w:lang w:val="en-US"/>
        </w:rPr>
      </w:pPr>
      <w:r w:rsidRPr="003B360F">
        <w:rPr>
          <w:lang w:val="en-US"/>
        </w:rPr>
        <w:t>3.</w:t>
      </w:r>
      <w:r w:rsidRPr="003B360F">
        <w:rPr>
          <w:lang w:val="en-US"/>
        </w:rPr>
        <w:tab/>
        <w:t>conducting additional user interviews or requirement workshops to resolve any remaining requirements issues or gaps.</w:t>
      </w:r>
    </w:p>
    <w:p w:rsidR="003B360F" w:rsidRDefault="003B360F" w:rsidP="00B96201">
      <w:pPr>
        <w:pStyle w:val="Heading2"/>
        <w:spacing w:before="0" w:line="360" w:lineRule="auto"/>
        <w:rPr>
          <w:lang w:val="en-US"/>
        </w:rPr>
      </w:pPr>
      <w:bookmarkStart w:id="252" w:name="_Toc511162027"/>
      <w:r>
        <w:rPr>
          <w:lang w:val="en-US"/>
        </w:rPr>
        <w:t>Prototype Development</w:t>
      </w:r>
      <w:bookmarkEnd w:id="252"/>
    </w:p>
    <w:p w:rsidR="003B360F" w:rsidRDefault="003B360F" w:rsidP="00B96201">
      <w:pPr>
        <w:spacing w:line="360" w:lineRule="auto"/>
        <w:rPr>
          <w:lang w:val="en-US"/>
        </w:rPr>
      </w:pPr>
      <w:r w:rsidRPr="003B360F">
        <w:rPr>
          <w:lang w:val="en-US"/>
        </w:rPr>
        <w:t>Based on the high</w:t>
      </w:r>
      <w:r>
        <w:rPr>
          <w:lang w:val="en-US"/>
        </w:rPr>
        <w:t>-</w:t>
      </w:r>
      <w:r w:rsidRPr="003B360F">
        <w:rPr>
          <w:lang w:val="en-US"/>
        </w:rPr>
        <w:t xml:space="preserve">level user requirements specification, </w:t>
      </w:r>
      <w:r>
        <w:rPr>
          <w:lang w:val="en-US"/>
        </w:rPr>
        <w:t xml:space="preserve">a </w:t>
      </w:r>
      <w:r w:rsidR="008E0C77">
        <w:rPr>
          <w:lang w:val="en-US"/>
        </w:rPr>
        <w:t>prototype</w:t>
      </w:r>
      <w:r w:rsidR="00102E01">
        <w:rPr>
          <w:lang w:val="en-US"/>
        </w:rPr>
        <w:t xml:space="preserve"> </w:t>
      </w:r>
      <w:r w:rsidRPr="003B360F">
        <w:rPr>
          <w:lang w:val="en-US"/>
        </w:rPr>
        <w:t>will be produced by using</w:t>
      </w:r>
      <w:r w:rsidR="007D0A07">
        <w:rPr>
          <w:lang w:val="en-US"/>
        </w:rPr>
        <w:t xml:space="preserve"> JAVA and</w:t>
      </w:r>
      <w:r w:rsidRPr="003B360F">
        <w:rPr>
          <w:lang w:val="en-US"/>
        </w:rPr>
        <w:t xml:space="preserve"> the </w:t>
      </w:r>
      <w:r>
        <w:rPr>
          <w:lang w:val="en-US"/>
        </w:rPr>
        <w:t>AWS services</w:t>
      </w:r>
      <w:r w:rsidR="007D0A07">
        <w:rPr>
          <w:lang w:val="en-US"/>
        </w:rPr>
        <w:t xml:space="preserve"> </w:t>
      </w:r>
      <w:r>
        <w:rPr>
          <w:lang w:val="en-US"/>
        </w:rPr>
        <w:t>( IoT, Lambda, Dynamo DB, EC2</w:t>
      </w:r>
      <w:r w:rsidR="007D0A07">
        <w:rPr>
          <w:lang w:val="en-US"/>
        </w:rPr>
        <w:t>)</w:t>
      </w:r>
      <w:r w:rsidRPr="003B360F">
        <w:rPr>
          <w:lang w:val="en-US"/>
        </w:rPr>
        <w:t xml:space="preserve"> etc.; </w:t>
      </w:r>
      <w:r w:rsidR="007D0A07">
        <w:rPr>
          <w:lang w:val="en-US"/>
        </w:rPr>
        <w:t xml:space="preserve">Not all functionalities will be included in the prototype and the main focus for prototyping is to demonstrate the POC of the cloud </w:t>
      </w:r>
      <w:r w:rsidR="007D0A07" w:rsidRPr="007D0A07">
        <w:rPr>
          <w:lang w:val="en-US"/>
        </w:rPr>
        <w:t>architecture</w:t>
      </w:r>
      <w:r w:rsidR="007D0A07">
        <w:rPr>
          <w:lang w:val="en-US"/>
        </w:rPr>
        <w:t xml:space="preserve"> and services which will be used in the project. SERIS will ha</w:t>
      </w:r>
      <w:r w:rsidR="00102E01">
        <w:rPr>
          <w:lang w:val="en-US"/>
        </w:rPr>
        <w:t>ve</w:t>
      </w:r>
      <w:r w:rsidRPr="003B360F">
        <w:rPr>
          <w:lang w:val="en-US"/>
        </w:rPr>
        <w:t xml:space="preserve"> </w:t>
      </w:r>
      <w:r w:rsidRPr="003B360F">
        <w:rPr>
          <w:lang w:val="en-US"/>
        </w:rPr>
        <w:lastRenderedPageBreak/>
        <w:t>to determine the acceptability of technology selection</w:t>
      </w:r>
      <w:r w:rsidR="007D0A07">
        <w:rPr>
          <w:lang w:val="en-US"/>
        </w:rPr>
        <w:t>s and AWS cloud services</w:t>
      </w:r>
      <w:r w:rsidRPr="003B360F">
        <w:rPr>
          <w:lang w:val="en-US"/>
        </w:rPr>
        <w:t xml:space="preserve">, to determine the technology feasibility and same has to be agreed to be included in the prototype survey report. As a result of </w:t>
      </w:r>
      <w:r w:rsidR="007D0A07">
        <w:rPr>
          <w:lang w:val="en-US"/>
        </w:rPr>
        <w:t>the</w:t>
      </w:r>
      <w:r w:rsidRPr="003B360F">
        <w:rPr>
          <w:lang w:val="en-US"/>
        </w:rPr>
        <w:t xml:space="preserve"> prototype demonstration, changes will be agreed to be included in the </w:t>
      </w:r>
      <w:r w:rsidR="007D0A07">
        <w:rPr>
          <w:lang w:val="en-US"/>
        </w:rPr>
        <w:t>development only if it is necessary.</w:t>
      </w:r>
    </w:p>
    <w:p w:rsidR="007D0A07" w:rsidRDefault="007D0A07" w:rsidP="00B96201">
      <w:pPr>
        <w:pStyle w:val="Heading2"/>
        <w:spacing w:before="0" w:line="360" w:lineRule="auto"/>
        <w:rPr>
          <w:lang w:val="en-US"/>
        </w:rPr>
      </w:pPr>
      <w:bookmarkStart w:id="253" w:name="_Toc511162028"/>
      <w:r>
        <w:rPr>
          <w:lang w:val="en-US"/>
        </w:rPr>
        <w:t>Software Implementation</w:t>
      </w:r>
      <w:bookmarkEnd w:id="253"/>
    </w:p>
    <w:p w:rsidR="007D0A07" w:rsidRPr="007D0A07" w:rsidRDefault="007D0A07" w:rsidP="00B96201">
      <w:pPr>
        <w:spacing w:line="360" w:lineRule="auto"/>
        <w:rPr>
          <w:lang w:val="en-US"/>
        </w:rPr>
      </w:pPr>
      <w:r w:rsidRPr="007D0A07">
        <w:rPr>
          <w:lang w:val="en-US"/>
        </w:rPr>
        <w:t>When the final prototype has been produced and requirements for the software have been agreed, the software will be implemented by:</w:t>
      </w:r>
    </w:p>
    <w:p w:rsidR="007D0A07" w:rsidRPr="007D0A07" w:rsidRDefault="007D0A07" w:rsidP="00B96201">
      <w:pPr>
        <w:spacing w:line="360" w:lineRule="auto"/>
        <w:rPr>
          <w:lang w:val="en-US"/>
        </w:rPr>
      </w:pPr>
      <w:r w:rsidRPr="007D0A07">
        <w:rPr>
          <w:lang w:val="en-US"/>
        </w:rPr>
        <w:t>1.</w:t>
      </w:r>
      <w:r w:rsidRPr="007D0A07">
        <w:rPr>
          <w:lang w:val="en-US"/>
        </w:rPr>
        <w:tab/>
        <w:t>specifying the detailed processes to be implemented;</w:t>
      </w:r>
    </w:p>
    <w:p w:rsidR="007D0A07" w:rsidRPr="007D0A07" w:rsidRDefault="007D0A07" w:rsidP="00B96201">
      <w:pPr>
        <w:spacing w:line="360" w:lineRule="auto"/>
        <w:rPr>
          <w:lang w:val="en-US"/>
        </w:rPr>
      </w:pPr>
      <w:r w:rsidRPr="007D0A07">
        <w:rPr>
          <w:lang w:val="en-US"/>
        </w:rPr>
        <w:t>2.</w:t>
      </w:r>
      <w:r w:rsidRPr="007D0A07">
        <w:rPr>
          <w:lang w:val="en-US"/>
        </w:rPr>
        <w:tab/>
        <w:t>coding the new software (</w:t>
      </w:r>
      <w:r w:rsidR="00685404">
        <w:rPr>
          <w:lang w:val="en-US"/>
        </w:rPr>
        <w:t>cloud-based RAM web application</w:t>
      </w:r>
      <w:r w:rsidRPr="007D0A07">
        <w:rPr>
          <w:lang w:val="en-US"/>
        </w:rPr>
        <w:t>);</w:t>
      </w:r>
    </w:p>
    <w:p w:rsidR="007D0A07" w:rsidRPr="007D0A07" w:rsidRDefault="007D0A07" w:rsidP="00B96201">
      <w:pPr>
        <w:spacing w:line="360" w:lineRule="auto"/>
        <w:rPr>
          <w:lang w:val="en-US"/>
        </w:rPr>
      </w:pPr>
      <w:r w:rsidRPr="007D0A07">
        <w:rPr>
          <w:lang w:val="en-US"/>
        </w:rPr>
        <w:t>4.</w:t>
      </w:r>
      <w:r w:rsidRPr="007D0A07">
        <w:rPr>
          <w:lang w:val="en-US"/>
        </w:rPr>
        <w:tab/>
        <w:t>undertaking system testing;</w:t>
      </w:r>
    </w:p>
    <w:p w:rsidR="007D0A07" w:rsidRPr="007D0A07" w:rsidRDefault="007D0A07" w:rsidP="00B96201">
      <w:pPr>
        <w:spacing w:line="360" w:lineRule="auto"/>
        <w:rPr>
          <w:lang w:val="en-US"/>
        </w:rPr>
      </w:pPr>
      <w:r w:rsidRPr="007D0A07">
        <w:rPr>
          <w:lang w:val="en-US"/>
        </w:rPr>
        <w:t>5.</w:t>
      </w:r>
      <w:r w:rsidRPr="007D0A07">
        <w:rPr>
          <w:lang w:val="en-US"/>
        </w:rPr>
        <w:tab/>
        <w:t>producing user and programmer documentation;</w:t>
      </w:r>
    </w:p>
    <w:p w:rsidR="007D0A07" w:rsidRPr="007D0A07" w:rsidRDefault="007D0A07" w:rsidP="00B96201">
      <w:pPr>
        <w:spacing w:line="360" w:lineRule="auto"/>
        <w:rPr>
          <w:lang w:val="en-US"/>
        </w:rPr>
      </w:pPr>
      <w:r w:rsidRPr="007D0A07">
        <w:rPr>
          <w:lang w:val="en-US"/>
        </w:rPr>
        <w:t>6.</w:t>
      </w:r>
      <w:r w:rsidRPr="007D0A07">
        <w:rPr>
          <w:lang w:val="en-US"/>
        </w:rPr>
        <w:tab/>
        <w:t xml:space="preserve">undertaking activities to achieve </w:t>
      </w:r>
      <w:r w:rsidR="00F225C1">
        <w:rPr>
          <w:lang w:val="en-US"/>
        </w:rPr>
        <w:t>SERIS</w:t>
      </w:r>
      <w:r w:rsidRPr="007D0A07">
        <w:rPr>
          <w:lang w:val="en-US"/>
        </w:rPr>
        <w:t>'s acceptance of the completed system;</w:t>
      </w:r>
    </w:p>
    <w:p w:rsidR="007D0A07" w:rsidRPr="007D0A07" w:rsidRDefault="007D0A07" w:rsidP="00B96201">
      <w:pPr>
        <w:spacing w:line="360" w:lineRule="auto"/>
        <w:rPr>
          <w:lang w:val="en-US"/>
        </w:rPr>
      </w:pPr>
      <w:r w:rsidRPr="007D0A07">
        <w:rPr>
          <w:lang w:val="en-US"/>
        </w:rPr>
        <w:t>7.</w:t>
      </w:r>
      <w:r w:rsidRPr="007D0A07">
        <w:rPr>
          <w:lang w:val="en-US"/>
        </w:rPr>
        <w:tab/>
        <w:t xml:space="preserve">deployment of the accepted system on the </w:t>
      </w:r>
      <w:r w:rsidR="00F225C1">
        <w:rPr>
          <w:lang w:val="en-US"/>
        </w:rPr>
        <w:t>AWS cloud</w:t>
      </w:r>
      <w:r w:rsidRPr="007D0A07">
        <w:rPr>
          <w:lang w:val="en-US"/>
        </w:rPr>
        <w:t>; and</w:t>
      </w:r>
    </w:p>
    <w:p w:rsidR="007D0A07" w:rsidRDefault="007D0A07" w:rsidP="00B96201">
      <w:pPr>
        <w:spacing w:line="360" w:lineRule="auto"/>
        <w:rPr>
          <w:lang w:val="en-US"/>
        </w:rPr>
      </w:pPr>
      <w:r w:rsidRPr="007D0A07">
        <w:rPr>
          <w:lang w:val="en-US"/>
        </w:rPr>
        <w:t>8.</w:t>
      </w:r>
      <w:r w:rsidRPr="007D0A07">
        <w:rPr>
          <w:lang w:val="en-US"/>
        </w:rPr>
        <w:tab/>
        <w:t>user training manual if required.</w:t>
      </w:r>
    </w:p>
    <w:p w:rsidR="00F225C1" w:rsidRDefault="00F225C1" w:rsidP="00B96201">
      <w:pPr>
        <w:pStyle w:val="Heading1"/>
        <w:spacing w:before="0" w:line="360" w:lineRule="auto"/>
        <w:rPr>
          <w:lang w:val="en-US"/>
        </w:rPr>
      </w:pPr>
      <w:bookmarkStart w:id="254" w:name="_Toc511162029"/>
      <w:r>
        <w:rPr>
          <w:lang w:val="en-US"/>
        </w:rPr>
        <w:t>WORK PLAN</w:t>
      </w:r>
      <w:bookmarkEnd w:id="254"/>
    </w:p>
    <w:p w:rsidR="00F225C1" w:rsidRPr="00F225C1" w:rsidRDefault="00F225C1" w:rsidP="00B96201">
      <w:pPr>
        <w:spacing w:line="360" w:lineRule="auto"/>
        <w:rPr>
          <w:lang w:val="en-US"/>
        </w:rPr>
      </w:pPr>
      <w:r w:rsidRPr="00F225C1">
        <w:rPr>
          <w:lang w:val="en-US"/>
        </w:rPr>
        <w:t>The following work program has been identified to complete the development of the system according to the approach described in Section 2.</w:t>
      </w:r>
    </w:p>
    <w:p w:rsidR="00F225C1" w:rsidRPr="00F225C1" w:rsidRDefault="00F225C1" w:rsidP="00B96201">
      <w:pPr>
        <w:spacing w:line="360" w:lineRule="auto"/>
        <w:rPr>
          <w:lang w:val="en-US"/>
        </w:rPr>
      </w:pPr>
      <w:r w:rsidRPr="00F225C1">
        <w:rPr>
          <w:lang w:val="en-US"/>
        </w:rPr>
        <w:t>Activity 1</w:t>
      </w:r>
      <w:r w:rsidRPr="00F225C1">
        <w:rPr>
          <w:lang w:val="en-US"/>
        </w:rPr>
        <w:tab/>
        <w:t>:</w:t>
      </w:r>
      <w:r w:rsidRPr="00F225C1">
        <w:rPr>
          <w:lang w:val="en-US"/>
        </w:rPr>
        <w:tab/>
        <w:t>Initial Planning.</w:t>
      </w:r>
    </w:p>
    <w:p w:rsidR="00F225C1" w:rsidRPr="00F225C1" w:rsidRDefault="00F225C1" w:rsidP="00B96201">
      <w:pPr>
        <w:spacing w:line="360" w:lineRule="auto"/>
        <w:rPr>
          <w:lang w:val="en-US"/>
        </w:rPr>
      </w:pPr>
      <w:r w:rsidRPr="00F225C1">
        <w:rPr>
          <w:lang w:val="en-US"/>
        </w:rPr>
        <w:t>Activity 2</w:t>
      </w:r>
      <w:r w:rsidRPr="00F225C1">
        <w:rPr>
          <w:lang w:val="en-US"/>
        </w:rPr>
        <w:tab/>
        <w:t>:</w:t>
      </w:r>
      <w:r w:rsidRPr="00F225C1">
        <w:rPr>
          <w:lang w:val="en-US"/>
        </w:rPr>
        <w:tab/>
        <w:t>Requirements Identification.</w:t>
      </w:r>
    </w:p>
    <w:p w:rsidR="00F225C1" w:rsidRPr="00F225C1" w:rsidRDefault="00F225C1" w:rsidP="00B96201">
      <w:pPr>
        <w:spacing w:line="360" w:lineRule="auto"/>
        <w:rPr>
          <w:lang w:val="en-US"/>
        </w:rPr>
      </w:pPr>
      <w:r w:rsidRPr="00F225C1">
        <w:rPr>
          <w:lang w:val="en-US"/>
        </w:rPr>
        <w:t>Activity 3</w:t>
      </w:r>
      <w:r w:rsidRPr="00F225C1">
        <w:rPr>
          <w:lang w:val="en-US"/>
        </w:rPr>
        <w:tab/>
        <w:t>:</w:t>
      </w:r>
      <w:r w:rsidRPr="00F225C1">
        <w:rPr>
          <w:lang w:val="en-US"/>
        </w:rPr>
        <w:tab/>
        <w:t>Requirement Analysis and Design</w:t>
      </w:r>
    </w:p>
    <w:p w:rsidR="00F225C1" w:rsidRPr="00F225C1" w:rsidRDefault="00F225C1" w:rsidP="00B96201">
      <w:pPr>
        <w:spacing w:line="360" w:lineRule="auto"/>
        <w:rPr>
          <w:lang w:val="en-US"/>
        </w:rPr>
      </w:pPr>
      <w:r w:rsidRPr="00F225C1">
        <w:rPr>
          <w:lang w:val="en-US"/>
        </w:rPr>
        <w:t>Activity 4</w:t>
      </w:r>
      <w:r w:rsidRPr="00F225C1">
        <w:rPr>
          <w:lang w:val="en-US"/>
        </w:rPr>
        <w:tab/>
        <w:t>:</w:t>
      </w:r>
      <w:r w:rsidRPr="00F225C1">
        <w:rPr>
          <w:lang w:val="en-US"/>
        </w:rPr>
        <w:tab/>
        <w:t>Programming</w:t>
      </w:r>
    </w:p>
    <w:p w:rsidR="00F225C1" w:rsidRPr="00F225C1" w:rsidRDefault="00F225C1" w:rsidP="00B96201">
      <w:pPr>
        <w:spacing w:line="360" w:lineRule="auto"/>
        <w:rPr>
          <w:lang w:val="en-US"/>
        </w:rPr>
      </w:pPr>
      <w:r w:rsidRPr="00F225C1">
        <w:rPr>
          <w:lang w:val="en-US"/>
        </w:rPr>
        <w:t>Activity 5</w:t>
      </w:r>
      <w:r w:rsidRPr="00F225C1">
        <w:rPr>
          <w:lang w:val="en-US"/>
        </w:rPr>
        <w:tab/>
        <w:t>:</w:t>
      </w:r>
      <w:r w:rsidRPr="00F225C1">
        <w:rPr>
          <w:lang w:val="en-US"/>
        </w:rPr>
        <w:tab/>
        <w:t>Testing</w:t>
      </w:r>
    </w:p>
    <w:p w:rsidR="00F225C1" w:rsidRPr="00F225C1" w:rsidRDefault="00F225C1" w:rsidP="00B96201">
      <w:pPr>
        <w:spacing w:line="360" w:lineRule="auto"/>
        <w:rPr>
          <w:lang w:val="en-US"/>
        </w:rPr>
      </w:pPr>
      <w:r w:rsidRPr="00F225C1">
        <w:rPr>
          <w:lang w:val="en-US"/>
        </w:rPr>
        <w:t>Activity 6</w:t>
      </w:r>
      <w:r w:rsidRPr="00F225C1">
        <w:rPr>
          <w:lang w:val="en-US"/>
        </w:rPr>
        <w:tab/>
        <w:t>:</w:t>
      </w:r>
      <w:r w:rsidRPr="00F225C1">
        <w:rPr>
          <w:lang w:val="en-US"/>
        </w:rPr>
        <w:tab/>
        <w:t>User and Programmer Documentation.</w:t>
      </w:r>
    </w:p>
    <w:p w:rsidR="00F225C1" w:rsidRPr="00F225C1" w:rsidRDefault="00F225C1" w:rsidP="00B96201">
      <w:pPr>
        <w:spacing w:line="360" w:lineRule="auto"/>
        <w:rPr>
          <w:lang w:val="en-US"/>
        </w:rPr>
      </w:pPr>
      <w:r w:rsidRPr="00F225C1">
        <w:rPr>
          <w:lang w:val="en-US"/>
        </w:rPr>
        <w:t>Activity 7</w:t>
      </w:r>
      <w:r w:rsidRPr="00F225C1">
        <w:rPr>
          <w:lang w:val="en-US"/>
        </w:rPr>
        <w:tab/>
        <w:t xml:space="preserve">: </w:t>
      </w:r>
      <w:r w:rsidRPr="00F225C1">
        <w:rPr>
          <w:lang w:val="en-US"/>
        </w:rPr>
        <w:tab/>
        <w:t>User Acceptance.</w:t>
      </w:r>
    </w:p>
    <w:p w:rsidR="00F225C1" w:rsidRPr="00F225C1" w:rsidRDefault="00F225C1" w:rsidP="00B96201">
      <w:pPr>
        <w:spacing w:line="360" w:lineRule="auto"/>
        <w:rPr>
          <w:lang w:val="en-US"/>
        </w:rPr>
      </w:pPr>
      <w:r w:rsidRPr="00F225C1">
        <w:rPr>
          <w:lang w:val="en-US"/>
        </w:rPr>
        <w:t>Activity 8</w:t>
      </w:r>
      <w:r w:rsidRPr="00F225C1">
        <w:rPr>
          <w:lang w:val="en-US"/>
        </w:rPr>
        <w:tab/>
        <w:t xml:space="preserve">: </w:t>
      </w:r>
      <w:r w:rsidRPr="00F225C1">
        <w:rPr>
          <w:lang w:val="en-US"/>
        </w:rPr>
        <w:tab/>
        <w:t>Implementation</w:t>
      </w:r>
    </w:p>
    <w:p w:rsidR="00F225C1" w:rsidRPr="00F225C1" w:rsidRDefault="00F225C1" w:rsidP="00B96201">
      <w:pPr>
        <w:spacing w:line="360" w:lineRule="auto"/>
        <w:rPr>
          <w:lang w:val="en-US"/>
        </w:rPr>
      </w:pPr>
      <w:r w:rsidRPr="00F225C1">
        <w:rPr>
          <w:lang w:val="en-US"/>
        </w:rPr>
        <w:t>Activity 9</w:t>
      </w:r>
      <w:r w:rsidRPr="00F225C1">
        <w:rPr>
          <w:lang w:val="en-US"/>
        </w:rPr>
        <w:tab/>
        <w:t>:</w:t>
      </w:r>
      <w:r w:rsidRPr="00F225C1">
        <w:rPr>
          <w:lang w:val="en-US"/>
        </w:rPr>
        <w:tab/>
        <w:t>Management and Administration.</w:t>
      </w:r>
    </w:p>
    <w:p w:rsidR="00F225C1" w:rsidRDefault="00F225C1" w:rsidP="00B96201">
      <w:pPr>
        <w:spacing w:line="360" w:lineRule="auto"/>
        <w:rPr>
          <w:lang w:val="en-US"/>
        </w:rPr>
      </w:pPr>
      <w:r w:rsidRPr="00F225C1">
        <w:rPr>
          <w:lang w:val="en-US"/>
        </w:rPr>
        <w:t>Activities 1 through 8 contain the technical activities required to produce the system. Activity 9 provides the supporting management and administrative activities. The work to be performed in each activity is described in the following subsections.</w:t>
      </w:r>
    </w:p>
    <w:p w:rsidR="00F225C1" w:rsidRDefault="00F225C1" w:rsidP="00B96201">
      <w:pPr>
        <w:pStyle w:val="Heading2"/>
        <w:spacing w:before="0" w:line="360" w:lineRule="auto"/>
        <w:rPr>
          <w:lang w:val="en-US"/>
        </w:rPr>
      </w:pPr>
      <w:bookmarkStart w:id="255" w:name="_Toc511162030"/>
      <w:r w:rsidRPr="00F225C1">
        <w:rPr>
          <w:lang w:val="en-US"/>
        </w:rPr>
        <w:lastRenderedPageBreak/>
        <w:t>Activity 1 – Initial Planning.</w:t>
      </w:r>
      <w:bookmarkEnd w:id="255"/>
    </w:p>
    <w:p w:rsidR="00F225C1" w:rsidRDefault="00F225C1" w:rsidP="00B96201">
      <w:pPr>
        <w:spacing w:line="360" w:lineRule="auto"/>
        <w:rPr>
          <w:lang w:val="en-US"/>
        </w:rPr>
      </w:pPr>
      <w:r w:rsidRPr="00F225C1">
        <w:rPr>
          <w:lang w:val="en-US"/>
        </w:rPr>
        <w:t>After the preliminarily user meeting, a high</w:t>
      </w:r>
      <w:r>
        <w:rPr>
          <w:lang w:val="en-US"/>
        </w:rPr>
        <w:t>-</w:t>
      </w:r>
      <w:r w:rsidRPr="00F225C1">
        <w:rPr>
          <w:lang w:val="en-US"/>
        </w:rPr>
        <w:t xml:space="preserve">level user requirement specification will be produced for </w:t>
      </w:r>
      <w:r>
        <w:rPr>
          <w:lang w:val="en-US"/>
        </w:rPr>
        <w:t>SERIS</w:t>
      </w:r>
      <w:r w:rsidRPr="00F225C1">
        <w:rPr>
          <w:lang w:val="en-US"/>
        </w:rPr>
        <w:t xml:space="preserve"> to verify the user requirements. The key project deliverables are </w:t>
      </w:r>
      <w:r w:rsidR="00102E01">
        <w:rPr>
          <w:lang w:val="en-US"/>
        </w:rPr>
        <w:t>broken</w:t>
      </w:r>
      <w:r w:rsidR="00102E01" w:rsidRPr="00F225C1">
        <w:rPr>
          <w:lang w:val="en-US"/>
        </w:rPr>
        <w:t xml:space="preserve"> </w:t>
      </w:r>
      <w:r w:rsidRPr="00F225C1">
        <w:rPr>
          <w:lang w:val="en-US"/>
        </w:rPr>
        <w:t xml:space="preserve">down into manageable tasks. The project size and complexity will be estimated </w:t>
      </w:r>
      <w:r w:rsidR="00102E01">
        <w:rPr>
          <w:lang w:val="en-US"/>
        </w:rPr>
        <w:t xml:space="preserve">using </w:t>
      </w:r>
      <w:r w:rsidRPr="00F225C1">
        <w:rPr>
          <w:lang w:val="en-US"/>
        </w:rPr>
        <w:t>use case points estimation technique.</w:t>
      </w:r>
    </w:p>
    <w:p w:rsidR="00F225C1" w:rsidRDefault="00F225C1" w:rsidP="00B96201">
      <w:pPr>
        <w:pStyle w:val="Heading2"/>
        <w:spacing w:before="0" w:line="360" w:lineRule="auto"/>
        <w:rPr>
          <w:lang w:val="en-US"/>
        </w:rPr>
      </w:pPr>
      <w:bookmarkStart w:id="256" w:name="_Toc511162031"/>
      <w:r w:rsidRPr="00F225C1">
        <w:rPr>
          <w:lang w:val="en-US"/>
        </w:rPr>
        <w:t>Activity 2 – Requirements Identification.</w:t>
      </w:r>
      <w:bookmarkEnd w:id="256"/>
    </w:p>
    <w:p w:rsidR="00F225C1" w:rsidRPr="00F225C1" w:rsidRDefault="00F225C1" w:rsidP="00B96201">
      <w:pPr>
        <w:spacing w:line="360" w:lineRule="auto"/>
        <w:rPr>
          <w:lang w:val="en-US"/>
        </w:rPr>
      </w:pPr>
      <w:r w:rsidRPr="00F225C1">
        <w:rPr>
          <w:lang w:val="en-US"/>
        </w:rPr>
        <w:t>After gathering all the requirements, we will be doing the preliminary research and analysis on the requirements which are gathered and based on the outcome of this we create a URS (User Requirement Specification), UCMS (Use Case Model Survey) and User Interface Requirement Document.</w:t>
      </w:r>
    </w:p>
    <w:p w:rsidR="00F225C1" w:rsidRDefault="00F225C1" w:rsidP="00B96201">
      <w:pPr>
        <w:spacing w:line="360" w:lineRule="auto"/>
        <w:rPr>
          <w:lang w:val="en-US"/>
        </w:rPr>
      </w:pPr>
      <w:r w:rsidRPr="00F225C1">
        <w:rPr>
          <w:lang w:val="en-US"/>
        </w:rPr>
        <w:t xml:space="preserve">As described in Section 2, the detailed requirements for the software to be developed will be determined by creating a </w:t>
      </w:r>
      <w:r>
        <w:rPr>
          <w:lang w:val="en-US"/>
        </w:rPr>
        <w:t>prototype</w:t>
      </w:r>
      <w:r w:rsidRPr="00F225C1">
        <w:rPr>
          <w:lang w:val="en-US"/>
        </w:rPr>
        <w:t xml:space="preserve"> using the </w:t>
      </w:r>
      <w:r>
        <w:rPr>
          <w:lang w:val="en-US"/>
        </w:rPr>
        <w:t>AWS cloud services</w:t>
      </w:r>
      <w:r w:rsidRPr="00F225C1">
        <w:rPr>
          <w:lang w:val="en-US"/>
        </w:rPr>
        <w:t>. This work will result in the production of a High</w:t>
      </w:r>
      <w:r>
        <w:rPr>
          <w:lang w:val="en-US"/>
        </w:rPr>
        <w:t>-</w:t>
      </w:r>
      <w:r w:rsidRPr="00F225C1">
        <w:rPr>
          <w:lang w:val="en-US"/>
        </w:rPr>
        <w:t>Level Design and Prototype Survey Report.</w:t>
      </w:r>
    </w:p>
    <w:p w:rsidR="00F225C1" w:rsidRDefault="00F225C1" w:rsidP="00B96201">
      <w:pPr>
        <w:pStyle w:val="Heading2"/>
        <w:spacing w:before="0" w:line="360" w:lineRule="auto"/>
        <w:rPr>
          <w:lang w:val="en-US"/>
        </w:rPr>
      </w:pPr>
      <w:bookmarkStart w:id="257" w:name="_Toc511162032"/>
      <w:r w:rsidRPr="00F225C1">
        <w:rPr>
          <w:lang w:val="en-US"/>
        </w:rPr>
        <w:t>Activity 3 - Requirement Analysis and Design.</w:t>
      </w:r>
      <w:bookmarkEnd w:id="257"/>
    </w:p>
    <w:p w:rsidR="00F225C1" w:rsidRDefault="00F225C1" w:rsidP="00B96201">
      <w:pPr>
        <w:spacing w:line="360" w:lineRule="auto"/>
        <w:rPr>
          <w:lang w:val="en-US"/>
        </w:rPr>
      </w:pPr>
      <w:r w:rsidRPr="00F225C1">
        <w:rPr>
          <w:lang w:val="en-US"/>
        </w:rPr>
        <w:t xml:space="preserve">This activity will help in creating the UCMS document and capture all the use cases required for </w:t>
      </w:r>
      <w:r>
        <w:rPr>
          <w:lang w:val="en-US"/>
        </w:rPr>
        <w:t>RAM</w:t>
      </w:r>
      <w:r w:rsidRPr="00F225C1">
        <w:rPr>
          <w:lang w:val="en-US"/>
        </w:rPr>
        <w:t>. High Level Design will be created which will become guiding principle for Low Level Design and implementation.</w:t>
      </w:r>
    </w:p>
    <w:p w:rsidR="00F225C1" w:rsidRDefault="00F225C1" w:rsidP="00B96201">
      <w:pPr>
        <w:pStyle w:val="Heading2"/>
        <w:spacing w:before="0" w:line="360" w:lineRule="auto"/>
        <w:rPr>
          <w:lang w:val="en-US"/>
        </w:rPr>
      </w:pPr>
      <w:bookmarkStart w:id="258" w:name="_Toc511162033"/>
      <w:r w:rsidRPr="00F225C1">
        <w:rPr>
          <w:lang w:val="en-US"/>
        </w:rPr>
        <w:t>Activity 4 - Programming.</w:t>
      </w:r>
      <w:bookmarkEnd w:id="258"/>
    </w:p>
    <w:p w:rsidR="00F225C1" w:rsidRDefault="00F225C1" w:rsidP="00B96201">
      <w:pPr>
        <w:spacing w:line="360" w:lineRule="auto"/>
        <w:rPr>
          <w:lang w:val="en-US"/>
        </w:rPr>
      </w:pPr>
      <w:r w:rsidRPr="00F225C1">
        <w:rPr>
          <w:lang w:val="en-US"/>
        </w:rPr>
        <w:t>The software requirements are defined during the requirement workshop and prototyping activities and documented in the system specification. The application will be coded using an appropriate programming language to produce the required application. The following tasks will be performed. HLD or programmer manual will be used as guiding principle for programming the application.</w:t>
      </w:r>
    </w:p>
    <w:p w:rsidR="00F225C1" w:rsidRDefault="00F225C1" w:rsidP="00B96201">
      <w:pPr>
        <w:pStyle w:val="Heading3"/>
        <w:spacing w:before="0" w:line="360" w:lineRule="auto"/>
      </w:pPr>
      <w:bookmarkStart w:id="259" w:name="_Toc511162034"/>
      <w:r>
        <w:t xml:space="preserve">Define </w:t>
      </w:r>
      <w:r w:rsidR="008777B3">
        <w:t>AWS services</w:t>
      </w:r>
      <w:r>
        <w:t xml:space="preserve"> and Set-Up.</w:t>
      </w:r>
      <w:bookmarkEnd w:id="259"/>
    </w:p>
    <w:p w:rsidR="008777B3" w:rsidRPr="00F225C1" w:rsidRDefault="00F225C1" w:rsidP="00B96201">
      <w:pPr>
        <w:spacing w:line="360" w:lineRule="auto"/>
        <w:rPr>
          <w:lang w:val="en-US"/>
        </w:rPr>
      </w:pPr>
      <w:r w:rsidRPr="00F225C1">
        <w:rPr>
          <w:lang w:val="en-US"/>
        </w:rPr>
        <w:t>The system will use the</w:t>
      </w:r>
      <w:r w:rsidR="008777B3">
        <w:rPr>
          <w:lang w:val="en-US"/>
        </w:rPr>
        <w:t xml:space="preserve"> AWS cloud services for receiving incoming data from different devices, processing the data and storing data into the respective databases. Linux EC2 instance with the Docker container shall be set up on the AWS cloud for the JAVA web application which will be installed into a Docker Image and deployed into EC2 instance, for the users to interact with the system. The necessary API for the web user interfaces will be implemented in JAVA application for consuming required data. The API design for web application will be documented in the programmer’s manual.</w:t>
      </w:r>
    </w:p>
    <w:p w:rsidR="00F225C1" w:rsidRDefault="008777B3" w:rsidP="00B96201">
      <w:pPr>
        <w:pStyle w:val="Heading3"/>
        <w:spacing w:before="0" w:line="360" w:lineRule="auto"/>
        <w:rPr>
          <w:lang w:val="en-US"/>
        </w:rPr>
      </w:pPr>
      <w:bookmarkStart w:id="260" w:name="_Toc511162035"/>
      <w:r w:rsidRPr="008777B3">
        <w:rPr>
          <w:lang w:val="en-US"/>
        </w:rPr>
        <w:lastRenderedPageBreak/>
        <w:t>Process Specification.</w:t>
      </w:r>
      <w:bookmarkEnd w:id="260"/>
    </w:p>
    <w:p w:rsidR="008777B3" w:rsidRDefault="008777B3" w:rsidP="00B96201">
      <w:pPr>
        <w:spacing w:line="360" w:lineRule="auto"/>
        <w:rPr>
          <w:lang w:val="en-US"/>
        </w:rPr>
      </w:pPr>
      <w:r w:rsidRPr="008777B3">
        <w:rPr>
          <w:lang w:val="en-US"/>
        </w:rPr>
        <w:t>Processes that are required to be coded will be specified. These specifications will be documented in the programmer's manual or HLD produced in Activity 6.</w:t>
      </w:r>
    </w:p>
    <w:p w:rsidR="008777B3" w:rsidRDefault="008777B3" w:rsidP="00B96201">
      <w:pPr>
        <w:pStyle w:val="Heading3"/>
        <w:spacing w:before="0" w:line="360" w:lineRule="auto"/>
        <w:rPr>
          <w:lang w:val="en-US"/>
        </w:rPr>
      </w:pPr>
      <w:bookmarkStart w:id="261" w:name="_Toc511162036"/>
      <w:r w:rsidRPr="008777B3">
        <w:rPr>
          <w:lang w:val="en-US"/>
        </w:rPr>
        <w:t>Software Coding.</w:t>
      </w:r>
      <w:bookmarkEnd w:id="261"/>
    </w:p>
    <w:p w:rsidR="008777B3" w:rsidRDefault="008777B3" w:rsidP="00B96201">
      <w:pPr>
        <w:spacing w:line="360" w:lineRule="auto"/>
        <w:rPr>
          <w:lang w:val="en-US"/>
        </w:rPr>
      </w:pPr>
      <w:r w:rsidRPr="008777B3">
        <w:rPr>
          <w:lang w:val="en-US"/>
        </w:rPr>
        <w:t xml:space="preserve">The software will be coded by using </w:t>
      </w:r>
      <w:r>
        <w:rPr>
          <w:lang w:val="en-US"/>
        </w:rPr>
        <w:t>JAVA</w:t>
      </w:r>
      <w:r w:rsidRPr="008777B3">
        <w:rPr>
          <w:lang w:val="en-US"/>
        </w:rPr>
        <w:t xml:space="preserve">, </w:t>
      </w:r>
      <w:r>
        <w:rPr>
          <w:lang w:val="en-US"/>
        </w:rPr>
        <w:t>Angular or React</w:t>
      </w:r>
      <w:r w:rsidRPr="008777B3">
        <w:rPr>
          <w:lang w:val="en-US"/>
        </w:rPr>
        <w:t>,</w:t>
      </w:r>
      <w:r w:rsidR="003F048E">
        <w:rPr>
          <w:lang w:val="en-US"/>
        </w:rPr>
        <w:t xml:space="preserve"> JavaScript Graph Libraries, AWS</w:t>
      </w:r>
      <w:r w:rsidRPr="008777B3">
        <w:rPr>
          <w:lang w:val="en-US"/>
        </w:rPr>
        <w:t xml:space="preserve"> </w:t>
      </w:r>
      <w:r>
        <w:rPr>
          <w:lang w:val="en-US"/>
        </w:rPr>
        <w:t>Lambda</w:t>
      </w:r>
      <w:r w:rsidRPr="008777B3">
        <w:rPr>
          <w:lang w:val="en-US"/>
        </w:rPr>
        <w:t xml:space="preserve"> for </w:t>
      </w:r>
      <w:r>
        <w:rPr>
          <w:lang w:val="en-US"/>
        </w:rPr>
        <w:t>processing incoming data</w:t>
      </w:r>
      <w:r w:rsidRPr="008777B3">
        <w:rPr>
          <w:lang w:val="en-US"/>
        </w:rPr>
        <w:t xml:space="preserve">, </w:t>
      </w:r>
      <w:r w:rsidR="003F048E">
        <w:rPr>
          <w:lang w:val="en-US"/>
        </w:rPr>
        <w:t>NPM</w:t>
      </w:r>
      <w:r w:rsidRPr="008777B3">
        <w:rPr>
          <w:lang w:val="en-US"/>
        </w:rPr>
        <w:t>/</w:t>
      </w:r>
      <w:r w:rsidR="003F048E">
        <w:rPr>
          <w:lang w:val="en-US"/>
        </w:rPr>
        <w:t>Yarn</w:t>
      </w:r>
      <w:r w:rsidRPr="008777B3">
        <w:rPr>
          <w:lang w:val="en-US"/>
        </w:rPr>
        <w:t>, AWS</w:t>
      </w:r>
      <w:r w:rsidR="003F048E">
        <w:rPr>
          <w:lang w:val="en-US"/>
        </w:rPr>
        <w:t xml:space="preserve"> Elastic Load Balancing</w:t>
      </w:r>
      <w:r w:rsidRPr="008777B3">
        <w:rPr>
          <w:lang w:val="en-US"/>
        </w:rPr>
        <w:t xml:space="preserve"> if required, </w:t>
      </w:r>
      <w:r w:rsidR="003F048E">
        <w:rPr>
          <w:lang w:val="en-US"/>
        </w:rPr>
        <w:t>Eclipse as tool</w:t>
      </w:r>
      <w:r w:rsidRPr="008777B3">
        <w:rPr>
          <w:lang w:val="en-US"/>
        </w:rPr>
        <w:t>, rest</w:t>
      </w:r>
      <w:r w:rsidR="003F048E">
        <w:rPr>
          <w:lang w:val="en-US"/>
        </w:rPr>
        <w:t>-</w:t>
      </w:r>
      <w:r w:rsidRPr="008777B3">
        <w:rPr>
          <w:lang w:val="en-US"/>
        </w:rPr>
        <w:t xml:space="preserve">based APIs services, AWS </w:t>
      </w:r>
      <w:r w:rsidR="003F048E">
        <w:rPr>
          <w:lang w:val="en-US"/>
        </w:rPr>
        <w:t>Dynamo DB</w:t>
      </w:r>
      <w:r w:rsidRPr="008777B3">
        <w:rPr>
          <w:lang w:val="en-US"/>
        </w:rPr>
        <w:t xml:space="preserve"> for static contents of </w:t>
      </w:r>
      <w:r w:rsidR="003F048E">
        <w:rPr>
          <w:lang w:val="en-US"/>
        </w:rPr>
        <w:t>RAM</w:t>
      </w:r>
      <w:r w:rsidRPr="008777B3">
        <w:rPr>
          <w:lang w:val="en-US"/>
        </w:rPr>
        <w:t>. During coding, the programmer will apply the programming standards specified in the project's QA plan, to ensure the consistency and quality of the software produced.</w:t>
      </w:r>
    </w:p>
    <w:p w:rsidR="003F048E" w:rsidRDefault="003F048E" w:rsidP="00B96201">
      <w:pPr>
        <w:pStyle w:val="Heading2"/>
        <w:spacing w:before="0" w:line="360" w:lineRule="auto"/>
        <w:rPr>
          <w:lang w:val="en-US"/>
        </w:rPr>
      </w:pPr>
      <w:bookmarkStart w:id="262" w:name="_Toc511162037"/>
      <w:r w:rsidRPr="003F048E">
        <w:rPr>
          <w:lang w:val="en-US"/>
        </w:rPr>
        <w:t>Activity 5 - Testing.</w:t>
      </w:r>
      <w:bookmarkEnd w:id="262"/>
    </w:p>
    <w:p w:rsidR="003F048E" w:rsidRDefault="003F048E" w:rsidP="00B96201">
      <w:pPr>
        <w:spacing w:line="360" w:lineRule="auto"/>
        <w:rPr>
          <w:lang w:val="en-US"/>
        </w:rPr>
      </w:pPr>
      <w:r w:rsidRPr="003F048E">
        <w:rPr>
          <w:lang w:val="en-US"/>
        </w:rPr>
        <w:t>To exercise quality control over the software produced, various testing procedures will be carried out. The following tasks will be performed. Refer MPP and QP for more detailed activity.</w:t>
      </w:r>
    </w:p>
    <w:p w:rsidR="003F048E" w:rsidRDefault="003F048E" w:rsidP="00B96201">
      <w:pPr>
        <w:pStyle w:val="Heading3"/>
        <w:spacing w:before="0" w:line="360" w:lineRule="auto"/>
      </w:pPr>
      <w:bookmarkStart w:id="263" w:name="_Toc511162038"/>
      <w:r>
        <w:t>Test Planning.</w:t>
      </w:r>
      <w:bookmarkEnd w:id="263"/>
    </w:p>
    <w:p w:rsidR="003F048E" w:rsidRDefault="003F048E" w:rsidP="00B96201">
      <w:pPr>
        <w:spacing w:line="360" w:lineRule="auto"/>
      </w:pPr>
      <w:r w:rsidRPr="003F048E">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plan.</w:t>
      </w:r>
    </w:p>
    <w:p w:rsidR="003F048E" w:rsidRPr="003F048E" w:rsidRDefault="003F048E" w:rsidP="00B96201">
      <w:pPr>
        <w:pStyle w:val="Heading3"/>
        <w:spacing w:before="0" w:line="360" w:lineRule="auto"/>
      </w:pPr>
      <w:bookmarkStart w:id="264" w:name="_Toc511162039"/>
      <w:r>
        <w:t>System Testing</w:t>
      </w:r>
      <w:bookmarkEnd w:id="264"/>
    </w:p>
    <w:p w:rsidR="003F048E" w:rsidRDefault="003F048E" w:rsidP="00B96201">
      <w:pPr>
        <w:spacing w:line="360" w:lineRule="auto"/>
        <w:rPr>
          <w:lang w:val="en-US"/>
        </w:rPr>
      </w:pPr>
      <w:r w:rsidRPr="003F048E">
        <w:rPr>
          <w:lang w:val="en-US"/>
        </w:rPr>
        <w:t>The runs of the software, defined in the system test plan, will be undertaken, checked and documented in the system testing work file or defect tracker. Any errors detected during testing will be corrected and the appropriate tests will be re-run to demonstrate that the software is operating correctly.</w:t>
      </w:r>
    </w:p>
    <w:p w:rsidR="003F048E" w:rsidRDefault="003F048E" w:rsidP="00B96201">
      <w:pPr>
        <w:pStyle w:val="Heading2"/>
        <w:spacing w:before="0" w:line="360" w:lineRule="auto"/>
        <w:rPr>
          <w:lang w:val="en-US"/>
        </w:rPr>
      </w:pPr>
      <w:bookmarkStart w:id="265" w:name="_Toc511162040"/>
      <w:r w:rsidRPr="003F048E">
        <w:rPr>
          <w:lang w:val="en-US"/>
        </w:rPr>
        <w:t>Activity 6 - User and Programmer Documentation.</w:t>
      </w:r>
      <w:bookmarkEnd w:id="265"/>
    </w:p>
    <w:p w:rsidR="003F048E" w:rsidRDefault="003F048E" w:rsidP="00B96201">
      <w:pPr>
        <w:spacing w:line="360" w:lineRule="auto"/>
        <w:rPr>
          <w:lang w:val="en-US"/>
        </w:rPr>
      </w:pPr>
      <w:r w:rsidRPr="003F048E">
        <w:rPr>
          <w:lang w:val="en-US"/>
        </w:rPr>
        <w:t>Under this activity, the user's manual and the programmer's manual or HLD for the FMCA will be produced.</w:t>
      </w:r>
    </w:p>
    <w:p w:rsidR="003F048E" w:rsidRDefault="003F048E" w:rsidP="00B96201">
      <w:pPr>
        <w:pStyle w:val="Heading3"/>
        <w:spacing w:before="0" w:line="360" w:lineRule="auto"/>
        <w:rPr>
          <w:lang w:val="en-US"/>
        </w:rPr>
      </w:pPr>
      <w:bookmarkStart w:id="266" w:name="_Toc511162041"/>
      <w:r w:rsidRPr="003F048E">
        <w:rPr>
          <w:lang w:val="en-US"/>
        </w:rPr>
        <w:t>User's Manual.</w:t>
      </w:r>
      <w:bookmarkEnd w:id="266"/>
    </w:p>
    <w:p w:rsidR="003F048E" w:rsidRDefault="003F048E" w:rsidP="00B96201">
      <w:pPr>
        <w:spacing w:line="360" w:lineRule="auto"/>
        <w:rPr>
          <w:lang w:val="en-US"/>
        </w:rPr>
      </w:pPr>
      <w:r w:rsidRPr="003F048E">
        <w:rPr>
          <w:lang w:val="en-US"/>
        </w:rPr>
        <w:t>This document will describe the functions of the application.</w:t>
      </w:r>
    </w:p>
    <w:p w:rsidR="003F048E" w:rsidRDefault="003F048E" w:rsidP="00B96201">
      <w:pPr>
        <w:pStyle w:val="Heading3"/>
        <w:spacing w:before="0" w:line="360" w:lineRule="auto"/>
        <w:rPr>
          <w:lang w:val="en-US"/>
        </w:rPr>
      </w:pPr>
      <w:bookmarkStart w:id="267" w:name="_Toc511162042"/>
      <w:r w:rsidRPr="003F048E">
        <w:rPr>
          <w:lang w:val="en-US"/>
        </w:rPr>
        <w:lastRenderedPageBreak/>
        <w:t>Programmer's Manual.</w:t>
      </w:r>
      <w:bookmarkEnd w:id="267"/>
    </w:p>
    <w:p w:rsidR="003F048E" w:rsidRDefault="003F048E" w:rsidP="00B96201">
      <w:pPr>
        <w:spacing w:line="360" w:lineRule="auto"/>
        <w:rPr>
          <w:lang w:val="en-US"/>
        </w:rPr>
      </w:pPr>
      <w:r w:rsidRPr="003F048E">
        <w:rPr>
          <w:lang w:val="en-US"/>
        </w:rPr>
        <w:t>This manual will provide the information required by the programmers tasked with maintaining the software (that cannot be found in the system specification or user's manual). It will include wireframes, continuous integration tool, low level descriptions of the navigation between screens, and code listings.</w:t>
      </w:r>
    </w:p>
    <w:p w:rsidR="000A7911" w:rsidRDefault="000A7911" w:rsidP="00B96201">
      <w:pPr>
        <w:pStyle w:val="Heading2"/>
        <w:spacing w:before="0" w:line="360" w:lineRule="auto"/>
        <w:rPr>
          <w:lang w:val="en-US"/>
        </w:rPr>
      </w:pPr>
      <w:bookmarkStart w:id="268" w:name="_Toc511162043"/>
      <w:r w:rsidRPr="000A7911">
        <w:rPr>
          <w:lang w:val="en-US"/>
        </w:rPr>
        <w:t>Activity 7 - User Acceptance.</w:t>
      </w:r>
      <w:bookmarkEnd w:id="268"/>
    </w:p>
    <w:p w:rsidR="000A7911" w:rsidRDefault="000A7911" w:rsidP="00B96201">
      <w:pPr>
        <w:spacing w:line="360" w:lineRule="auto"/>
        <w:rPr>
          <w:lang w:val="en-US"/>
        </w:rPr>
      </w:pPr>
      <w:r w:rsidRPr="000A7911">
        <w:rPr>
          <w:lang w:val="en-US"/>
        </w:rPr>
        <w:t>The next stage in the development of the system will be for the users to test the system in a User Acceptance phase. This trial will form the basis of the process by which the user will accept the system. The following tasks will be performed.</w:t>
      </w:r>
    </w:p>
    <w:p w:rsidR="000A7911" w:rsidRDefault="000A7911" w:rsidP="00B96201">
      <w:pPr>
        <w:pStyle w:val="Heading3"/>
        <w:spacing w:before="0" w:line="360" w:lineRule="auto"/>
        <w:rPr>
          <w:lang w:val="en-US"/>
        </w:rPr>
      </w:pPr>
      <w:bookmarkStart w:id="269" w:name="_Toc511162044"/>
      <w:r w:rsidRPr="000A7911">
        <w:rPr>
          <w:lang w:val="en-US"/>
        </w:rPr>
        <w:t>Planning.</w:t>
      </w:r>
      <w:bookmarkEnd w:id="269"/>
    </w:p>
    <w:p w:rsidR="000A7911" w:rsidRDefault="000A7911" w:rsidP="00B96201">
      <w:pPr>
        <w:spacing w:line="360" w:lineRule="auto"/>
        <w:rPr>
          <w:lang w:val="en-US"/>
        </w:rPr>
      </w:pPr>
      <w:r w:rsidRPr="000A7911">
        <w:rPr>
          <w:lang w:val="en-US"/>
        </w:rPr>
        <w:t xml:space="preserve">The Project Manager will liaise with </w:t>
      </w:r>
      <w:r>
        <w:rPr>
          <w:lang w:val="en-US"/>
        </w:rPr>
        <w:t>SERIS</w:t>
      </w:r>
      <w:r w:rsidRPr="000A7911">
        <w:rPr>
          <w:lang w:val="en-US"/>
        </w:rPr>
        <w:t xml:space="preserve"> to arrange the User Acceptance and ensure that appropriate user staff are available to conduct the test. The Manager will also agree with the user, the duration of the trial and the method by which the users should report errors, observations and suggestions.</w:t>
      </w:r>
    </w:p>
    <w:p w:rsidR="000A7911" w:rsidRDefault="000A7911" w:rsidP="00B96201">
      <w:pPr>
        <w:pStyle w:val="Heading3"/>
        <w:spacing w:before="0" w:line="360" w:lineRule="auto"/>
        <w:rPr>
          <w:lang w:val="en-US"/>
        </w:rPr>
      </w:pPr>
      <w:bookmarkStart w:id="270" w:name="_Toc511162045"/>
      <w:r w:rsidRPr="000A7911">
        <w:rPr>
          <w:lang w:val="en-US"/>
        </w:rPr>
        <w:t>Installation.</w:t>
      </w:r>
      <w:bookmarkEnd w:id="270"/>
    </w:p>
    <w:p w:rsidR="000A7911" w:rsidRDefault="000A7911" w:rsidP="00B96201">
      <w:pPr>
        <w:spacing w:line="360" w:lineRule="auto"/>
        <w:rPr>
          <w:lang w:val="en-US"/>
        </w:rPr>
      </w:pPr>
      <w:r w:rsidRPr="000A7911">
        <w:rPr>
          <w:lang w:val="en-US"/>
        </w:rPr>
        <w:t>The software will be installed on AWS cloud, and a subset of the system tests will be re-run to ensure that the software functions correctly.</w:t>
      </w:r>
    </w:p>
    <w:p w:rsidR="000A7911" w:rsidRDefault="000A7911" w:rsidP="00B96201">
      <w:pPr>
        <w:pStyle w:val="Heading3"/>
        <w:spacing w:before="0" w:line="360" w:lineRule="auto"/>
      </w:pPr>
      <w:bookmarkStart w:id="271" w:name="_Toc511162046"/>
      <w:r>
        <w:t>User Training.</w:t>
      </w:r>
      <w:bookmarkEnd w:id="271"/>
    </w:p>
    <w:p w:rsidR="000A7911" w:rsidRDefault="000A7911" w:rsidP="00B96201">
      <w:pPr>
        <w:spacing w:line="360" w:lineRule="auto"/>
        <w:rPr>
          <w:lang w:val="en-US"/>
        </w:rPr>
      </w:pPr>
      <w:r w:rsidRPr="000A7911">
        <w:rPr>
          <w:lang w:val="en-US"/>
        </w:rPr>
        <w:t>The users will receive training in the basic use of the software. No need to provide</w:t>
      </w:r>
      <w:r>
        <w:rPr>
          <w:lang w:val="en-US"/>
        </w:rPr>
        <w:t xml:space="preserve"> end user with training manual.</w:t>
      </w:r>
    </w:p>
    <w:p w:rsidR="000A7911" w:rsidRDefault="000A7911" w:rsidP="00B96201">
      <w:pPr>
        <w:pStyle w:val="Heading3"/>
        <w:spacing w:before="0" w:line="360" w:lineRule="auto"/>
        <w:rPr>
          <w:lang w:val="en-US"/>
        </w:rPr>
      </w:pPr>
      <w:bookmarkStart w:id="272" w:name="_Toc511162047"/>
      <w:r w:rsidRPr="000A7911">
        <w:rPr>
          <w:lang w:val="en-US"/>
        </w:rPr>
        <w:t>Trial.</w:t>
      </w:r>
      <w:bookmarkEnd w:id="272"/>
    </w:p>
    <w:p w:rsidR="000A7911" w:rsidRDefault="000A7911" w:rsidP="00B96201">
      <w:pPr>
        <w:spacing w:line="360" w:lineRule="auto"/>
        <w:rPr>
          <w:lang w:val="en-US"/>
        </w:rPr>
      </w:pPr>
      <w:r w:rsidRPr="000A7911">
        <w:rPr>
          <w:lang w:val="en-US"/>
        </w:rPr>
        <w:t>The user stall vendors will use the system during the suggested trial period. The Project Leader will provide continuous support to the users during the trial period. All errors detected, observations and suggestions will be reported in the form agreed at the planning stage (refer to Section 3.7.1).</w:t>
      </w:r>
    </w:p>
    <w:p w:rsidR="00EC1FFA" w:rsidRDefault="00EC1FFA" w:rsidP="00B96201">
      <w:pPr>
        <w:pStyle w:val="Heading3"/>
        <w:spacing w:before="0" w:line="360" w:lineRule="auto"/>
      </w:pPr>
      <w:bookmarkStart w:id="273" w:name="_Toc511162048"/>
      <w:r>
        <w:t>Final Changes.</w:t>
      </w:r>
      <w:bookmarkEnd w:id="273"/>
    </w:p>
    <w:p w:rsidR="00EC1FFA" w:rsidRDefault="00EC1FFA" w:rsidP="00B96201">
      <w:pPr>
        <w:spacing w:line="360" w:lineRule="auto"/>
        <w:rPr>
          <w:lang w:val="en-US"/>
        </w:rPr>
      </w:pPr>
      <w:r w:rsidRPr="00EC1FFA">
        <w:rPr>
          <w:lang w:val="en-US"/>
        </w:rPr>
        <w:t>At the end of the trial, a meeting will be held at which the user and the project team will review the reports from the trial (errors, observations and suggestions), and agree the changes to be made to the software. The project team will then implement the agreed changes.</w:t>
      </w:r>
    </w:p>
    <w:p w:rsidR="00EC1FFA" w:rsidRDefault="00EC1FFA" w:rsidP="00B96201">
      <w:pPr>
        <w:pStyle w:val="Heading2"/>
        <w:spacing w:before="0" w:line="360" w:lineRule="auto"/>
      </w:pPr>
      <w:bookmarkStart w:id="274" w:name="_Toc511162049"/>
      <w:r>
        <w:lastRenderedPageBreak/>
        <w:t>Activity 8 - Implementation.</w:t>
      </w:r>
      <w:bookmarkEnd w:id="274"/>
    </w:p>
    <w:p w:rsidR="00EC1FFA" w:rsidRDefault="00EC1FFA" w:rsidP="00B96201">
      <w:pPr>
        <w:spacing w:line="360" w:lineRule="auto"/>
        <w:rPr>
          <w:lang w:val="en-US"/>
        </w:rPr>
      </w:pPr>
      <w:r w:rsidRPr="00EC1FFA">
        <w:rPr>
          <w:lang w:val="en-US"/>
        </w:rPr>
        <w:t xml:space="preserve">When the final changes have been successfully completed by the project team (refer to Section 3.7.5), a formal acceptance meeting will be held at which the project will demonstrate that the "agreed final changes" have been made. If this has been satisfied by the users, then </w:t>
      </w:r>
      <w:r>
        <w:rPr>
          <w:lang w:val="en-US"/>
        </w:rPr>
        <w:t>SERIS</w:t>
      </w:r>
      <w:r w:rsidRPr="00EC1FFA">
        <w:rPr>
          <w:lang w:val="en-US"/>
        </w:rPr>
        <w:t xml:space="preserve"> will be requested to accept the system. Otherwise, further modifications will be made until the "agreed final changes" are acceptably implemented. The system will be deemed accepted when written confirmation of acceptance is received from the user.</w:t>
      </w:r>
    </w:p>
    <w:p w:rsidR="00EC1FFA" w:rsidRDefault="00EC1FFA" w:rsidP="00B96201">
      <w:pPr>
        <w:pStyle w:val="Heading2"/>
        <w:spacing w:before="0" w:line="360" w:lineRule="auto"/>
      </w:pPr>
      <w:bookmarkStart w:id="275" w:name="_Toc511162050"/>
      <w:r>
        <w:t>Activity 9 - Management and Administration.</w:t>
      </w:r>
      <w:bookmarkEnd w:id="275"/>
    </w:p>
    <w:p w:rsidR="00EC1FFA" w:rsidRDefault="00EC1FFA" w:rsidP="00B96201">
      <w:pPr>
        <w:spacing w:line="360" w:lineRule="auto"/>
      </w:pPr>
      <w:r w:rsidRPr="00EC1FFA">
        <w:t>This activity covers the project planning, management and administration activities required to support the technical project tasks. The following tasks are to be involved.</w:t>
      </w:r>
    </w:p>
    <w:p w:rsidR="00EC1FFA" w:rsidRDefault="00EC1FFA" w:rsidP="00B96201">
      <w:pPr>
        <w:pStyle w:val="Heading3"/>
        <w:spacing w:before="0" w:line="360" w:lineRule="auto"/>
      </w:pPr>
      <w:bookmarkStart w:id="276" w:name="_Toc511162051"/>
      <w:r>
        <w:t>Production of Project Plan.</w:t>
      </w:r>
      <w:bookmarkEnd w:id="276"/>
    </w:p>
    <w:p w:rsidR="00EC1FFA" w:rsidRDefault="00EC1FFA" w:rsidP="00B96201">
      <w:pPr>
        <w:spacing w:line="360" w:lineRule="auto"/>
      </w:pPr>
      <w:r w:rsidRPr="00EC1FFA">
        <w:t xml:space="preserve">This activity involves the detailed planning of the project, resulting in the production of this document (ref </w:t>
      </w:r>
      <w:r>
        <w:t>MGMT/PLAN/PP/WORK IN PROGRESS</w:t>
      </w:r>
      <w:r w:rsidRPr="00EC1FFA">
        <w:t>). It consists of work breakdowns, staff effort estimates, resource requirements, time schedules, milestones and deliverables.</w:t>
      </w:r>
    </w:p>
    <w:p w:rsidR="00EC1FFA" w:rsidRDefault="00EC1FFA" w:rsidP="00B96201">
      <w:pPr>
        <w:pStyle w:val="Heading3"/>
        <w:spacing w:before="0" w:line="360" w:lineRule="auto"/>
      </w:pPr>
      <w:bookmarkStart w:id="277" w:name="_Toc511162052"/>
      <w:r>
        <w:t>Set-up Filing System.</w:t>
      </w:r>
      <w:bookmarkEnd w:id="277"/>
    </w:p>
    <w:p w:rsidR="00EC1FFA" w:rsidRDefault="00EC1FFA" w:rsidP="00B96201">
      <w:pPr>
        <w:spacing w:line="360" w:lineRule="auto"/>
      </w:pPr>
      <w:r w:rsidRPr="00EC1FFA">
        <w:t>The project filing system for management and technical files will be set- up in accordance with the pre-defined standards.</w:t>
      </w:r>
    </w:p>
    <w:p w:rsidR="00EC1FFA" w:rsidRDefault="00EC1FFA" w:rsidP="00B96201">
      <w:pPr>
        <w:pStyle w:val="Heading3"/>
        <w:spacing w:before="0" w:line="360" w:lineRule="auto"/>
      </w:pPr>
      <w:bookmarkStart w:id="278" w:name="_Toc511162053"/>
      <w:r w:rsidRPr="00EC1FFA">
        <w:t>Production of Project Quality Plan.</w:t>
      </w:r>
      <w:bookmarkEnd w:id="278"/>
    </w:p>
    <w:p w:rsidR="00EC1FFA" w:rsidRDefault="00EC1FFA" w:rsidP="00B96201">
      <w:pPr>
        <w:spacing w:line="360" w:lineRule="auto"/>
      </w:pPr>
      <w:r w:rsidRPr="00EC1FFA">
        <w:t xml:space="preserve">A project quality plan (ref </w:t>
      </w:r>
      <w:r>
        <w:t>MGMT/QUALITY/QP/WORK IN PROGRESS</w:t>
      </w:r>
      <w:r w:rsidRPr="00EC1FFA">
        <w:t>) will be produced to specify how the project will assure the quality of its deliverables, and its main mechanism by which the project is monitored and managed for quality assurance. In particulars, the plan will specify the standards and procedures that will be applied to the project's technical and management activities, and will detail the reviews to be performed and the acceptance procedure for each deliverable.</w:t>
      </w:r>
    </w:p>
    <w:p w:rsidR="00EC1FFA" w:rsidRDefault="00EC1FFA" w:rsidP="00B96201">
      <w:pPr>
        <w:pStyle w:val="Heading3"/>
        <w:spacing w:before="0" w:line="360" w:lineRule="auto"/>
      </w:pPr>
      <w:bookmarkStart w:id="279" w:name="_Toc511162054"/>
      <w:r>
        <w:t>General Management and Administration.</w:t>
      </w:r>
      <w:bookmarkEnd w:id="279"/>
    </w:p>
    <w:p w:rsidR="00EC1FFA" w:rsidRDefault="00EC1FFA" w:rsidP="00B96201">
      <w:pPr>
        <w:spacing w:line="360" w:lineRule="auto"/>
      </w:pPr>
      <w:r w:rsidRPr="00EC1FFA">
        <w:t>This activity covers all aspects of the general management and administration of the project to be performed. The following tasks will be involved.</w:t>
      </w:r>
    </w:p>
    <w:p w:rsidR="00EC1FFA" w:rsidRDefault="00EC1FFA" w:rsidP="00B96201">
      <w:pPr>
        <w:pStyle w:val="ListParagraph"/>
        <w:numPr>
          <w:ilvl w:val="0"/>
          <w:numId w:val="6"/>
        </w:numPr>
        <w:spacing w:line="360" w:lineRule="auto"/>
      </w:pPr>
      <w:r>
        <w:t>detailed planning of activities;</w:t>
      </w:r>
    </w:p>
    <w:p w:rsidR="00EC1FFA" w:rsidRDefault="00EC1FFA" w:rsidP="00B96201">
      <w:pPr>
        <w:pStyle w:val="ListParagraph"/>
        <w:numPr>
          <w:ilvl w:val="0"/>
          <w:numId w:val="6"/>
        </w:numPr>
        <w:spacing w:line="360" w:lineRule="auto"/>
      </w:pPr>
      <w:r>
        <w:t>progress reporting;</w:t>
      </w:r>
    </w:p>
    <w:p w:rsidR="00EC1FFA" w:rsidRDefault="00EC1FFA" w:rsidP="00B96201">
      <w:pPr>
        <w:pStyle w:val="ListParagraph"/>
        <w:numPr>
          <w:ilvl w:val="0"/>
          <w:numId w:val="6"/>
        </w:numPr>
        <w:spacing w:line="360" w:lineRule="auto"/>
      </w:pPr>
      <w:r>
        <w:t>production of meeting minutes;</w:t>
      </w:r>
    </w:p>
    <w:p w:rsidR="00EC1FFA" w:rsidRDefault="00EC1FFA" w:rsidP="00B96201">
      <w:pPr>
        <w:pStyle w:val="ListParagraph"/>
        <w:numPr>
          <w:ilvl w:val="0"/>
          <w:numId w:val="6"/>
        </w:numPr>
        <w:spacing w:line="360" w:lineRule="auto"/>
      </w:pPr>
      <w:r>
        <w:lastRenderedPageBreak/>
        <w:t>project tracking; and</w:t>
      </w:r>
    </w:p>
    <w:p w:rsidR="00EC1FFA" w:rsidRPr="00EC1FFA" w:rsidRDefault="00EC1FFA" w:rsidP="00B96201">
      <w:pPr>
        <w:pStyle w:val="ListParagraph"/>
        <w:numPr>
          <w:ilvl w:val="0"/>
          <w:numId w:val="6"/>
        </w:numPr>
        <w:spacing w:line="360" w:lineRule="auto"/>
      </w:pPr>
      <w:r>
        <w:t>the maintenance of the project filing system.</w:t>
      </w:r>
    </w:p>
    <w:p w:rsidR="00EC1FFA" w:rsidRDefault="00EC1FFA" w:rsidP="00B96201">
      <w:pPr>
        <w:pStyle w:val="Heading1"/>
        <w:spacing w:before="0" w:line="360" w:lineRule="auto"/>
      </w:pPr>
      <w:bookmarkStart w:id="280" w:name="_Toc480653741"/>
      <w:bookmarkStart w:id="281" w:name="_Toc492426719"/>
      <w:bookmarkStart w:id="282" w:name="_Toc511162055"/>
      <w:r>
        <w:t>STAFF EFFORT ESTIMATES.</w:t>
      </w:r>
      <w:bookmarkEnd w:id="280"/>
      <w:bookmarkEnd w:id="281"/>
      <w:bookmarkEnd w:id="282"/>
    </w:p>
    <w:p w:rsidR="00EC1FFA" w:rsidRDefault="00EC1FFA" w:rsidP="00B96201">
      <w:pPr>
        <w:spacing w:line="360" w:lineRule="auto"/>
      </w:pPr>
      <w:r w:rsidRPr="00EC1FFA">
        <w:t>Estimates of the staff effort required to undertake the activities described in Section 3 are given in Figure 4.1.</w:t>
      </w:r>
    </w:p>
    <w:p w:rsidR="005C0629" w:rsidRDefault="005C0629" w:rsidP="00B96201">
      <w:pPr>
        <w:pStyle w:val="Heading2"/>
        <w:spacing w:before="0" w:line="360" w:lineRule="auto"/>
      </w:pPr>
      <w:bookmarkStart w:id="283" w:name="_Toc511162056"/>
      <w:r w:rsidRPr="00283896">
        <w:t>Staf</w:t>
      </w:r>
      <w:r>
        <w:t>f Effort Estimates and Progress</w:t>
      </w:r>
      <w:bookmarkEnd w:id="283"/>
    </w:p>
    <w:p w:rsidR="005C0629" w:rsidRDefault="005C0629" w:rsidP="00B96201">
      <w:pPr>
        <w:spacing w:line="360" w:lineRule="auto"/>
        <w:rPr>
          <w:color w:val="FF0000"/>
        </w:rPr>
      </w:pPr>
      <w:r w:rsidRPr="005C0629">
        <w:rPr>
          <w:color w:val="FF0000"/>
        </w:rPr>
        <w:t>Refer to GANTT Chart in MPP .. need to create this.</w:t>
      </w:r>
    </w:p>
    <w:p w:rsidR="005C0629" w:rsidRDefault="005C0629" w:rsidP="00B96201">
      <w:pPr>
        <w:pStyle w:val="Heading2"/>
        <w:spacing w:before="0" w:line="360" w:lineRule="auto"/>
      </w:pPr>
      <w:bookmarkStart w:id="284" w:name="_Toc480653743"/>
      <w:bookmarkStart w:id="285" w:name="_Toc492426721"/>
      <w:bookmarkStart w:id="286" w:name="_Toc511162057"/>
      <w:bookmarkStart w:id="287" w:name="OLE_LINK9"/>
      <w:bookmarkStart w:id="288" w:name="OLE_LINK10"/>
      <w:r w:rsidRPr="00283896">
        <w:t>Use-Case Point Estimation</w:t>
      </w:r>
      <w:bookmarkEnd w:id="284"/>
      <w:bookmarkEnd w:id="285"/>
      <w:bookmarkEnd w:id="286"/>
    </w:p>
    <w:p w:rsidR="00730764" w:rsidRDefault="00730764" w:rsidP="00B96201">
      <w:pPr>
        <w:pStyle w:val="Heading3"/>
        <w:spacing w:before="0" w:line="360" w:lineRule="auto"/>
      </w:pPr>
      <w:r w:rsidRPr="0636AD33">
        <w:t xml:space="preserve">    </w:t>
      </w:r>
      <w:bookmarkStart w:id="289" w:name="_Toc511162058"/>
      <w:r w:rsidRPr="0636AD33">
        <w:t>1.   Calculate weighted number of Actors</w:t>
      </w:r>
      <w:bookmarkEnd w:id="2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2311"/>
        <w:gridCol w:w="2311"/>
        <w:gridCol w:w="2309"/>
      </w:tblGrid>
      <w:tr w:rsidR="00730764" w:rsidRPr="00670796" w:rsidTr="00730764">
        <w:tc>
          <w:tcPr>
            <w:tcW w:w="1248" w:type="pct"/>
            <w:shd w:val="clear" w:color="auto" w:fill="auto"/>
          </w:tcPr>
          <w:p w:rsidR="00730764" w:rsidRPr="00925E67" w:rsidRDefault="00730764" w:rsidP="00B96201">
            <w:pPr>
              <w:pStyle w:val="BodyParagraph"/>
              <w:spacing w:after="0" w:line="360" w:lineRule="auto"/>
              <w:rPr>
                <w:b/>
                <w:szCs w:val="20"/>
                <w:lang w:val="en-US"/>
              </w:rPr>
            </w:pPr>
            <w:r w:rsidRPr="00925E67">
              <w:rPr>
                <w:b/>
                <w:szCs w:val="20"/>
                <w:lang w:val="en-US"/>
              </w:rPr>
              <w:t>Actors</w:t>
            </w:r>
          </w:p>
        </w:tc>
        <w:tc>
          <w:tcPr>
            <w:tcW w:w="1251" w:type="pct"/>
            <w:shd w:val="clear" w:color="auto" w:fill="auto"/>
          </w:tcPr>
          <w:p w:rsidR="00730764" w:rsidRPr="00925E67" w:rsidRDefault="00730764" w:rsidP="00B96201">
            <w:pPr>
              <w:pStyle w:val="BodyParagraph"/>
              <w:spacing w:after="0" w:line="360" w:lineRule="auto"/>
              <w:rPr>
                <w:b/>
                <w:szCs w:val="20"/>
                <w:lang w:val="en-US"/>
              </w:rPr>
            </w:pPr>
            <w:r w:rsidRPr="00925E67">
              <w:rPr>
                <w:b/>
                <w:szCs w:val="20"/>
                <w:lang w:val="en-US"/>
              </w:rPr>
              <w:t>Complexity</w:t>
            </w:r>
          </w:p>
        </w:tc>
        <w:tc>
          <w:tcPr>
            <w:tcW w:w="1251" w:type="pct"/>
          </w:tcPr>
          <w:p w:rsidR="00730764" w:rsidRPr="00925E67" w:rsidRDefault="00730764" w:rsidP="00B96201">
            <w:pPr>
              <w:pStyle w:val="BodyParagraph"/>
              <w:spacing w:after="0" w:line="360" w:lineRule="auto"/>
              <w:rPr>
                <w:b/>
                <w:szCs w:val="20"/>
                <w:lang w:val="en-US"/>
              </w:rPr>
            </w:pPr>
            <w:r>
              <w:rPr>
                <w:b/>
                <w:szCs w:val="20"/>
                <w:lang w:val="en-US"/>
              </w:rPr>
              <w:t>Weighting Factor</w:t>
            </w:r>
          </w:p>
        </w:tc>
        <w:tc>
          <w:tcPr>
            <w:tcW w:w="1250" w:type="pct"/>
          </w:tcPr>
          <w:p w:rsidR="00730764" w:rsidRDefault="00730764" w:rsidP="00B96201">
            <w:pPr>
              <w:pStyle w:val="BodyParagraph"/>
              <w:spacing w:after="0" w:line="360" w:lineRule="auto"/>
              <w:rPr>
                <w:b/>
                <w:szCs w:val="20"/>
                <w:lang w:val="en-US"/>
              </w:rPr>
            </w:pPr>
            <w:r>
              <w:rPr>
                <w:b/>
                <w:szCs w:val="20"/>
                <w:lang w:val="en-US"/>
              </w:rPr>
              <w:t>Contribution</w:t>
            </w:r>
          </w:p>
        </w:tc>
      </w:tr>
      <w:tr w:rsidR="00730764" w:rsidRPr="00670796" w:rsidTr="00500C9A">
        <w:tc>
          <w:tcPr>
            <w:tcW w:w="1248" w:type="pct"/>
            <w:shd w:val="clear" w:color="auto" w:fill="auto"/>
          </w:tcPr>
          <w:p w:rsidR="00730764" w:rsidRDefault="00E01669" w:rsidP="00500C9A">
            <w:pPr>
              <w:pStyle w:val="BodyParagraph"/>
              <w:spacing w:after="0" w:line="360" w:lineRule="auto"/>
              <w:jc w:val="left"/>
              <w:rPr>
                <w:szCs w:val="20"/>
                <w:lang w:val="en-US"/>
              </w:rPr>
            </w:pPr>
            <w:r>
              <w:rPr>
                <w:szCs w:val="20"/>
                <w:lang w:val="en-US"/>
              </w:rPr>
              <w:t>System Admin</w:t>
            </w:r>
            <w:r>
              <w:rPr>
                <w:szCs w:val="20"/>
                <w:lang w:val="en-US"/>
              </w:rPr>
              <w:br/>
              <w:t>System User</w:t>
            </w:r>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Complex</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3</w:t>
            </w:r>
          </w:p>
        </w:tc>
        <w:tc>
          <w:tcPr>
            <w:tcW w:w="1250" w:type="pct"/>
          </w:tcPr>
          <w:p w:rsidR="00730764" w:rsidRPr="00925E67" w:rsidRDefault="00E01669" w:rsidP="00500C9A">
            <w:pPr>
              <w:pStyle w:val="BodyParagraph"/>
              <w:spacing w:after="0" w:line="360" w:lineRule="auto"/>
              <w:jc w:val="right"/>
              <w:rPr>
                <w:szCs w:val="20"/>
                <w:lang w:val="en-US"/>
              </w:rPr>
            </w:pPr>
            <w:r>
              <w:rPr>
                <w:szCs w:val="20"/>
                <w:lang w:val="en-US"/>
              </w:rPr>
              <w:t>6</w:t>
            </w:r>
          </w:p>
        </w:tc>
      </w:tr>
      <w:tr w:rsidR="00730764" w:rsidRPr="00670796" w:rsidTr="00500C9A">
        <w:tc>
          <w:tcPr>
            <w:tcW w:w="1248" w:type="pct"/>
            <w:shd w:val="clear" w:color="auto" w:fill="auto"/>
          </w:tcPr>
          <w:p w:rsidR="00730764" w:rsidRDefault="00931FF5" w:rsidP="00500C9A">
            <w:pPr>
              <w:pStyle w:val="BodyParagraph"/>
              <w:spacing w:after="0" w:line="360" w:lineRule="auto"/>
              <w:rPr>
                <w:szCs w:val="20"/>
                <w:lang w:val="en-US"/>
              </w:rPr>
            </w:pPr>
            <w:r>
              <w:rPr>
                <w:szCs w:val="20"/>
                <w:lang w:val="en-US"/>
              </w:rPr>
              <w:t>Device</w:t>
            </w:r>
            <w:r>
              <w:rPr>
                <w:szCs w:val="20"/>
                <w:lang w:val="en-US"/>
              </w:rPr>
              <w:br/>
              <w:t>IoT</w:t>
            </w:r>
            <w:r>
              <w:rPr>
                <w:szCs w:val="20"/>
                <w:lang w:val="en-US"/>
              </w:rPr>
              <w:br/>
              <w:t>Lambda</w:t>
            </w:r>
            <w:r w:rsidR="00E01669">
              <w:rPr>
                <w:szCs w:val="20"/>
                <w:lang w:val="en-US"/>
              </w:rPr>
              <w:br/>
              <w:t>Synchronizer</w:t>
            </w:r>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Average</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2</w:t>
            </w:r>
          </w:p>
        </w:tc>
        <w:tc>
          <w:tcPr>
            <w:tcW w:w="1250" w:type="pct"/>
          </w:tcPr>
          <w:p w:rsidR="00730764" w:rsidRPr="00925E67" w:rsidRDefault="00E01669" w:rsidP="00500C9A">
            <w:pPr>
              <w:pStyle w:val="BodyParagraph"/>
              <w:spacing w:after="0" w:line="360" w:lineRule="auto"/>
              <w:jc w:val="right"/>
              <w:rPr>
                <w:szCs w:val="20"/>
                <w:lang w:val="en-US"/>
              </w:rPr>
            </w:pPr>
            <w:r>
              <w:rPr>
                <w:szCs w:val="20"/>
                <w:lang w:val="en-US"/>
              </w:rPr>
              <w:t>8</w:t>
            </w:r>
          </w:p>
        </w:tc>
      </w:tr>
      <w:tr w:rsidR="00730764" w:rsidRPr="00670796" w:rsidTr="00500C9A">
        <w:tc>
          <w:tcPr>
            <w:tcW w:w="1248" w:type="pct"/>
            <w:shd w:val="clear" w:color="auto" w:fill="auto"/>
          </w:tcPr>
          <w:p w:rsidR="00730764" w:rsidRDefault="00E01669" w:rsidP="00500C9A">
            <w:pPr>
              <w:pStyle w:val="BodyParagraph"/>
              <w:spacing w:after="0" w:line="360" w:lineRule="auto"/>
              <w:rPr>
                <w:szCs w:val="20"/>
                <w:lang w:val="en-US"/>
              </w:rPr>
            </w:pPr>
            <w:r>
              <w:rPr>
                <w:szCs w:val="20"/>
                <w:lang w:val="en-US"/>
              </w:rPr>
              <w:t>AWS Dynamo</w:t>
            </w:r>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Sample</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1</w:t>
            </w:r>
          </w:p>
        </w:tc>
        <w:tc>
          <w:tcPr>
            <w:tcW w:w="1250" w:type="pct"/>
          </w:tcPr>
          <w:p w:rsidR="00730764" w:rsidRPr="00925E67" w:rsidRDefault="00E01669" w:rsidP="00500C9A">
            <w:pPr>
              <w:pStyle w:val="BodyParagraph"/>
              <w:spacing w:after="0" w:line="360" w:lineRule="auto"/>
              <w:jc w:val="right"/>
              <w:rPr>
                <w:szCs w:val="20"/>
                <w:lang w:val="en-US"/>
              </w:rPr>
            </w:pPr>
            <w:r>
              <w:rPr>
                <w:szCs w:val="20"/>
                <w:lang w:val="en-US"/>
              </w:rPr>
              <w:t>1</w:t>
            </w:r>
          </w:p>
        </w:tc>
      </w:tr>
      <w:tr w:rsidR="00500C9A" w:rsidRPr="00670796" w:rsidTr="00500C9A">
        <w:tc>
          <w:tcPr>
            <w:tcW w:w="2499" w:type="pct"/>
            <w:gridSpan w:val="2"/>
            <w:shd w:val="clear" w:color="auto" w:fill="auto"/>
          </w:tcPr>
          <w:p w:rsidR="00500C9A" w:rsidRDefault="00500C9A" w:rsidP="00500C9A">
            <w:pPr>
              <w:pStyle w:val="BodyParagraph"/>
              <w:spacing w:after="0" w:line="360" w:lineRule="auto"/>
              <w:rPr>
                <w:szCs w:val="20"/>
                <w:lang w:val="en-US"/>
              </w:rPr>
            </w:pPr>
          </w:p>
        </w:tc>
        <w:tc>
          <w:tcPr>
            <w:tcW w:w="1251" w:type="pct"/>
          </w:tcPr>
          <w:p w:rsidR="00500C9A" w:rsidRPr="00500C9A" w:rsidRDefault="00500C9A" w:rsidP="00500C9A">
            <w:pPr>
              <w:pStyle w:val="BodyParagraph"/>
              <w:spacing w:after="0" w:line="360" w:lineRule="auto"/>
              <w:rPr>
                <w:b/>
                <w:szCs w:val="20"/>
                <w:lang w:val="en-US"/>
              </w:rPr>
            </w:pPr>
            <w:r w:rsidRPr="00500C9A">
              <w:rPr>
                <w:b/>
                <w:szCs w:val="20"/>
                <w:lang w:val="en-US"/>
              </w:rPr>
              <w:t>Total Weight(Actors)</w:t>
            </w:r>
          </w:p>
        </w:tc>
        <w:tc>
          <w:tcPr>
            <w:tcW w:w="1250" w:type="pct"/>
          </w:tcPr>
          <w:p w:rsidR="00500C9A" w:rsidRPr="00500C9A" w:rsidRDefault="00500C9A" w:rsidP="00500C9A">
            <w:pPr>
              <w:pStyle w:val="BodyParagraph"/>
              <w:spacing w:after="0" w:line="360" w:lineRule="auto"/>
              <w:jc w:val="right"/>
              <w:rPr>
                <w:b/>
                <w:szCs w:val="20"/>
                <w:lang w:val="en-US"/>
              </w:rPr>
            </w:pPr>
            <w:r w:rsidRPr="00500C9A">
              <w:rPr>
                <w:b/>
                <w:szCs w:val="20"/>
                <w:lang w:val="en-US"/>
              </w:rPr>
              <w:t>15</w:t>
            </w:r>
          </w:p>
        </w:tc>
      </w:tr>
    </w:tbl>
    <w:p w:rsidR="005C0629" w:rsidRPr="005C0629" w:rsidRDefault="005C0629" w:rsidP="00500C9A">
      <w:pPr>
        <w:spacing w:line="360" w:lineRule="auto"/>
      </w:pPr>
    </w:p>
    <w:bookmarkEnd w:id="287"/>
    <w:bookmarkEnd w:id="288"/>
    <w:p w:rsidR="005C0629" w:rsidRPr="005C0629" w:rsidRDefault="005C0629" w:rsidP="00500C9A">
      <w:pPr>
        <w:spacing w:line="360" w:lineRule="auto"/>
        <w:rPr>
          <w:color w:val="FF0000"/>
        </w:rPr>
      </w:pPr>
    </w:p>
    <w:p w:rsidR="00730764" w:rsidRDefault="00730764" w:rsidP="00500C9A">
      <w:pPr>
        <w:pStyle w:val="Heading3"/>
        <w:spacing w:before="0" w:line="360" w:lineRule="auto"/>
      </w:pPr>
      <w:bookmarkStart w:id="290" w:name="_Toc511162059"/>
      <w:r w:rsidRPr="0636AD33">
        <w:t>Calculate weighted number of Use Cases</w:t>
      </w:r>
      <w:bookmarkEnd w:id="290"/>
      <w:r w:rsidRPr="0636AD33">
        <w:t xml:space="preserve"> </w:t>
      </w:r>
    </w:p>
    <w:p w:rsidR="000A7911" w:rsidRPr="000A7911" w:rsidRDefault="000A7911" w:rsidP="00500C9A">
      <w:pPr>
        <w:spacing w:line="360" w:lineRule="auto"/>
        <w:rPr>
          <w:lang w:val="en-US"/>
        </w:rPr>
      </w:pPr>
    </w:p>
    <w:tbl>
      <w:tblPr>
        <w:tblW w:w="8820" w:type="dxa"/>
        <w:tblInd w:w="108" w:type="dxa"/>
        <w:tblLayout w:type="fixed"/>
        <w:tblLook w:val="04A0" w:firstRow="1" w:lastRow="0" w:firstColumn="1" w:lastColumn="0" w:noHBand="0" w:noVBand="1"/>
      </w:tblPr>
      <w:tblGrid>
        <w:gridCol w:w="4320"/>
        <w:gridCol w:w="1440"/>
        <w:gridCol w:w="1440"/>
        <w:gridCol w:w="1620"/>
      </w:tblGrid>
      <w:tr w:rsidR="00730764" w:rsidRPr="00EA0E69" w:rsidTr="007D0D33">
        <w:trPr>
          <w:trHeight w:val="360"/>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764" w:rsidRPr="00D02D4E" w:rsidRDefault="00730764" w:rsidP="00500C9A">
            <w:pPr>
              <w:spacing w:line="360" w:lineRule="auto"/>
              <w:jc w:val="center"/>
              <w:rPr>
                <w:b/>
                <w:bCs/>
                <w:color w:val="000000" w:themeColor="text1"/>
                <w:sz w:val="23"/>
                <w:szCs w:val="23"/>
              </w:rPr>
            </w:pPr>
            <w:r w:rsidRPr="0636AD33">
              <w:rPr>
                <w:b/>
                <w:bCs/>
                <w:color w:val="000000" w:themeColor="text1"/>
                <w:sz w:val="23"/>
                <w:szCs w:val="23"/>
              </w:rPr>
              <w:t>Use Cases</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730764" w:rsidRPr="00D02D4E" w:rsidRDefault="00730764" w:rsidP="00500C9A">
            <w:pPr>
              <w:spacing w:line="360" w:lineRule="auto"/>
              <w:jc w:val="center"/>
              <w:rPr>
                <w:b/>
                <w:bCs/>
                <w:color w:val="000000" w:themeColor="text1"/>
                <w:sz w:val="23"/>
                <w:szCs w:val="23"/>
              </w:rPr>
            </w:pPr>
            <w:r w:rsidRPr="0636AD33">
              <w:rPr>
                <w:b/>
                <w:bCs/>
                <w:color w:val="000000" w:themeColor="text1"/>
                <w:sz w:val="23"/>
                <w:szCs w:val="23"/>
              </w:rPr>
              <w:t>Use Case Type</w:t>
            </w:r>
          </w:p>
        </w:tc>
        <w:tc>
          <w:tcPr>
            <w:tcW w:w="1440" w:type="dxa"/>
            <w:tcBorders>
              <w:top w:val="single" w:sz="4" w:space="0" w:color="auto"/>
              <w:left w:val="nil"/>
              <w:bottom w:val="single" w:sz="4" w:space="0" w:color="auto"/>
              <w:right w:val="single" w:sz="4" w:space="0" w:color="auto"/>
            </w:tcBorders>
            <w:vAlign w:val="center"/>
          </w:tcPr>
          <w:p w:rsidR="00730764" w:rsidRPr="00D02D4E" w:rsidRDefault="00730764" w:rsidP="00500C9A">
            <w:pPr>
              <w:spacing w:line="360" w:lineRule="auto"/>
              <w:jc w:val="center"/>
              <w:rPr>
                <w:b/>
                <w:bCs/>
                <w:color w:val="000000" w:themeColor="text1"/>
                <w:sz w:val="23"/>
                <w:szCs w:val="23"/>
              </w:rPr>
            </w:pPr>
            <w:r w:rsidRPr="0636AD33">
              <w:rPr>
                <w:b/>
                <w:bCs/>
                <w:color w:val="000000" w:themeColor="text1"/>
                <w:sz w:val="23"/>
                <w:szCs w:val="23"/>
              </w:rPr>
              <w:t>Weighting Factor</w:t>
            </w:r>
          </w:p>
        </w:tc>
        <w:tc>
          <w:tcPr>
            <w:tcW w:w="1620" w:type="dxa"/>
            <w:tcBorders>
              <w:top w:val="single" w:sz="4" w:space="0" w:color="auto"/>
              <w:left w:val="nil"/>
              <w:bottom w:val="single" w:sz="4" w:space="0" w:color="auto"/>
              <w:right w:val="single" w:sz="4" w:space="0" w:color="auto"/>
            </w:tcBorders>
            <w:vAlign w:val="center"/>
          </w:tcPr>
          <w:p w:rsidR="00730764" w:rsidRPr="00D02D4E" w:rsidRDefault="00730764" w:rsidP="00500C9A">
            <w:pPr>
              <w:spacing w:line="360" w:lineRule="auto"/>
              <w:jc w:val="center"/>
              <w:rPr>
                <w:b/>
                <w:bCs/>
                <w:color w:val="000000" w:themeColor="text1"/>
                <w:sz w:val="23"/>
                <w:szCs w:val="23"/>
              </w:rPr>
            </w:pPr>
            <w:r w:rsidRPr="0636AD33">
              <w:rPr>
                <w:b/>
                <w:bCs/>
                <w:color w:val="000000" w:themeColor="text1"/>
                <w:sz w:val="23"/>
                <w:szCs w:val="23"/>
              </w:rPr>
              <w:t>Contribution</w:t>
            </w:r>
          </w:p>
        </w:tc>
      </w:tr>
      <w:tr w:rsidR="00730764" w:rsidRPr="00EA0E69" w:rsidTr="00500C9A">
        <w:trPr>
          <w:trHeight w:val="360"/>
        </w:trPr>
        <w:tc>
          <w:tcPr>
            <w:tcW w:w="4320" w:type="dxa"/>
            <w:tcBorders>
              <w:top w:val="nil"/>
              <w:left w:val="single" w:sz="4" w:space="0" w:color="auto"/>
              <w:bottom w:val="single" w:sz="4" w:space="0" w:color="auto"/>
              <w:right w:val="single" w:sz="4" w:space="0" w:color="auto"/>
            </w:tcBorders>
            <w:shd w:val="clear" w:color="auto" w:fill="auto"/>
            <w:noWrap/>
            <w:hideMark/>
          </w:tcPr>
          <w:p w:rsidR="00BC2766" w:rsidRDefault="00BC2766" w:rsidP="00500C9A">
            <w:pPr>
              <w:spacing w:line="360" w:lineRule="auto"/>
              <w:rPr>
                <w:color w:val="000000" w:themeColor="text1"/>
                <w:sz w:val="23"/>
                <w:szCs w:val="23"/>
              </w:rPr>
            </w:pPr>
            <w:r>
              <w:rPr>
                <w:color w:val="000000" w:themeColor="text1"/>
                <w:sz w:val="23"/>
                <w:szCs w:val="23"/>
              </w:rPr>
              <w:t xml:space="preserve">Transform unstructured data to structured </w:t>
            </w:r>
          </w:p>
          <w:p w:rsidR="00730764" w:rsidRDefault="00BC2766" w:rsidP="00500C9A">
            <w:pPr>
              <w:spacing w:line="360" w:lineRule="auto"/>
              <w:rPr>
                <w:color w:val="000000" w:themeColor="text1"/>
                <w:sz w:val="23"/>
                <w:szCs w:val="23"/>
              </w:rPr>
            </w:pPr>
            <w:r>
              <w:rPr>
                <w:color w:val="000000" w:themeColor="text1"/>
                <w:sz w:val="23"/>
                <w:szCs w:val="23"/>
              </w:rPr>
              <w:t>Data</w:t>
            </w:r>
          </w:p>
          <w:p w:rsidR="00BC2766" w:rsidRDefault="00BC2766" w:rsidP="00500C9A">
            <w:pPr>
              <w:spacing w:line="360" w:lineRule="auto"/>
              <w:rPr>
                <w:color w:val="000000" w:themeColor="text1"/>
                <w:sz w:val="23"/>
                <w:szCs w:val="23"/>
              </w:rPr>
            </w:pPr>
            <w:r>
              <w:rPr>
                <w:color w:val="000000" w:themeColor="text1"/>
                <w:sz w:val="23"/>
                <w:szCs w:val="23"/>
              </w:rPr>
              <w:t>View real-time station information</w:t>
            </w:r>
          </w:p>
          <w:p w:rsidR="00BC2766" w:rsidRPr="00730764" w:rsidRDefault="00BC2766" w:rsidP="00500C9A">
            <w:pPr>
              <w:spacing w:line="360" w:lineRule="auto"/>
              <w:rPr>
                <w:color w:val="000000" w:themeColor="text1"/>
                <w:sz w:val="23"/>
                <w:szCs w:val="23"/>
              </w:rPr>
            </w:pPr>
            <w:r>
              <w:rPr>
                <w:color w:val="000000" w:themeColor="text1"/>
                <w:sz w:val="23"/>
                <w:szCs w:val="23"/>
              </w:rPr>
              <w:t>View station history information</w:t>
            </w:r>
          </w:p>
        </w:tc>
        <w:tc>
          <w:tcPr>
            <w:tcW w:w="1440" w:type="dxa"/>
            <w:tcBorders>
              <w:top w:val="nil"/>
              <w:left w:val="nil"/>
              <w:right w:val="single" w:sz="4" w:space="0" w:color="auto"/>
            </w:tcBorders>
            <w:shd w:val="clear" w:color="auto" w:fill="auto"/>
            <w:noWrap/>
            <w:vAlign w:val="center"/>
            <w:hideMark/>
          </w:tcPr>
          <w:p w:rsidR="00730764" w:rsidRPr="00D02D4E" w:rsidRDefault="00730764" w:rsidP="00500C9A">
            <w:pPr>
              <w:spacing w:line="360" w:lineRule="auto"/>
              <w:jc w:val="center"/>
              <w:rPr>
                <w:color w:val="000000" w:themeColor="text1"/>
                <w:sz w:val="23"/>
                <w:szCs w:val="23"/>
              </w:rPr>
            </w:pPr>
            <w:r w:rsidRPr="0636AD33">
              <w:rPr>
                <w:color w:val="000000" w:themeColor="text1"/>
                <w:sz w:val="23"/>
                <w:szCs w:val="23"/>
              </w:rPr>
              <w:t>Complex</w:t>
            </w:r>
          </w:p>
          <w:p w:rsidR="00730764" w:rsidRPr="00D02D4E" w:rsidRDefault="00730764" w:rsidP="00500C9A">
            <w:pPr>
              <w:spacing w:line="360" w:lineRule="auto"/>
              <w:jc w:val="center"/>
              <w:rPr>
                <w:color w:val="000000"/>
                <w:sz w:val="23"/>
                <w:szCs w:val="23"/>
              </w:rPr>
            </w:pPr>
          </w:p>
        </w:tc>
        <w:tc>
          <w:tcPr>
            <w:tcW w:w="1440" w:type="dxa"/>
            <w:tcBorders>
              <w:top w:val="nil"/>
              <w:left w:val="nil"/>
              <w:right w:val="single" w:sz="4" w:space="0" w:color="auto"/>
            </w:tcBorders>
            <w:vAlign w:val="center"/>
          </w:tcPr>
          <w:p w:rsidR="00730764" w:rsidRPr="00D02D4E" w:rsidRDefault="00730764" w:rsidP="00500C9A">
            <w:pPr>
              <w:spacing w:line="360" w:lineRule="auto"/>
              <w:jc w:val="center"/>
              <w:rPr>
                <w:color w:val="000000" w:themeColor="text1"/>
                <w:sz w:val="23"/>
                <w:szCs w:val="23"/>
              </w:rPr>
            </w:pPr>
            <w:r w:rsidRPr="0807AC80">
              <w:rPr>
                <w:color w:val="000000" w:themeColor="text1"/>
                <w:sz w:val="23"/>
                <w:szCs w:val="23"/>
              </w:rPr>
              <w:t>15</w:t>
            </w:r>
          </w:p>
          <w:p w:rsidR="00730764" w:rsidRPr="00D02D4E" w:rsidRDefault="00730764" w:rsidP="00500C9A">
            <w:pPr>
              <w:spacing w:line="360" w:lineRule="auto"/>
              <w:jc w:val="center"/>
              <w:rPr>
                <w:color w:val="000000"/>
                <w:sz w:val="23"/>
                <w:szCs w:val="23"/>
              </w:rPr>
            </w:pPr>
          </w:p>
        </w:tc>
        <w:tc>
          <w:tcPr>
            <w:tcW w:w="1620" w:type="dxa"/>
            <w:tcBorders>
              <w:top w:val="nil"/>
              <w:left w:val="nil"/>
              <w:right w:val="single" w:sz="4" w:space="0" w:color="auto"/>
            </w:tcBorders>
            <w:vAlign w:val="center"/>
          </w:tcPr>
          <w:p w:rsidR="00730764" w:rsidRPr="00D02D4E" w:rsidRDefault="00730764" w:rsidP="00500C9A">
            <w:pPr>
              <w:spacing w:line="360" w:lineRule="auto"/>
              <w:jc w:val="center"/>
              <w:rPr>
                <w:color w:val="000000" w:themeColor="text1"/>
                <w:sz w:val="23"/>
                <w:szCs w:val="23"/>
              </w:rPr>
            </w:pPr>
            <w:r w:rsidRPr="0807AC80">
              <w:rPr>
                <w:color w:val="000000" w:themeColor="text1"/>
                <w:sz w:val="23"/>
                <w:szCs w:val="23"/>
              </w:rPr>
              <w:t>45</w:t>
            </w:r>
          </w:p>
        </w:tc>
      </w:tr>
      <w:tr w:rsidR="00730764" w:rsidRPr="00EA0E69" w:rsidTr="00500C9A">
        <w:trPr>
          <w:trHeight w:val="360"/>
        </w:trPr>
        <w:tc>
          <w:tcPr>
            <w:tcW w:w="4320" w:type="dxa"/>
            <w:tcBorders>
              <w:top w:val="single" w:sz="4" w:space="0" w:color="auto"/>
              <w:left w:val="single" w:sz="4" w:space="0" w:color="auto"/>
              <w:bottom w:val="single" w:sz="4" w:space="0" w:color="auto"/>
              <w:right w:val="single" w:sz="4" w:space="0" w:color="auto"/>
            </w:tcBorders>
            <w:shd w:val="clear" w:color="auto" w:fill="auto"/>
            <w:noWrap/>
          </w:tcPr>
          <w:p w:rsidR="00730764" w:rsidRDefault="00E01669" w:rsidP="00500C9A">
            <w:pPr>
              <w:spacing w:line="360" w:lineRule="auto"/>
              <w:rPr>
                <w:color w:val="000000" w:themeColor="text1"/>
                <w:sz w:val="23"/>
                <w:szCs w:val="23"/>
              </w:rPr>
            </w:pPr>
            <w:r w:rsidRPr="00250AD5">
              <w:rPr>
                <w:color w:val="000000" w:themeColor="text1"/>
                <w:sz w:val="23"/>
                <w:szCs w:val="23"/>
              </w:rPr>
              <w:t>Authenticate Users</w:t>
            </w:r>
          </w:p>
          <w:p w:rsidR="000B4C75" w:rsidRDefault="000B4C75" w:rsidP="00500C9A">
            <w:pPr>
              <w:spacing w:line="360" w:lineRule="auto"/>
              <w:rPr>
                <w:color w:val="000000" w:themeColor="text1"/>
                <w:sz w:val="23"/>
                <w:szCs w:val="23"/>
              </w:rPr>
            </w:pPr>
            <w:r>
              <w:rPr>
                <w:color w:val="000000" w:themeColor="text1"/>
                <w:sz w:val="23"/>
                <w:szCs w:val="23"/>
              </w:rPr>
              <w:t>Create personas</w:t>
            </w:r>
          </w:p>
          <w:p w:rsidR="000B4C75" w:rsidRDefault="000B4C75" w:rsidP="00500C9A">
            <w:pPr>
              <w:spacing w:line="360" w:lineRule="auto"/>
              <w:rPr>
                <w:color w:val="000000" w:themeColor="text1"/>
                <w:sz w:val="23"/>
                <w:szCs w:val="23"/>
              </w:rPr>
            </w:pPr>
            <w:r>
              <w:rPr>
                <w:color w:val="000000" w:themeColor="text1"/>
                <w:sz w:val="23"/>
                <w:szCs w:val="23"/>
              </w:rPr>
              <w:lastRenderedPageBreak/>
              <w:t>Maintain personas</w:t>
            </w:r>
          </w:p>
          <w:p w:rsidR="000B4C75" w:rsidRDefault="000B4C75" w:rsidP="00500C9A">
            <w:pPr>
              <w:spacing w:line="360" w:lineRule="auto"/>
              <w:rPr>
                <w:color w:val="000000" w:themeColor="text1"/>
                <w:sz w:val="23"/>
                <w:szCs w:val="23"/>
              </w:rPr>
            </w:pPr>
            <w:r>
              <w:rPr>
                <w:color w:val="000000" w:themeColor="text1"/>
                <w:sz w:val="23"/>
                <w:szCs w:val="23"/>
              </w:rPr>
              <w:t>Create user</w:t>
            </w:r>
          </w:p>
          <w:p w:rsidR="000B4C75" w:rsidRDefault="000B4C75" w:rsidP="00500C9A">
            <w:pPr>
              <w:spacing w:line="360" w:lineRule="auto"/>
              <w:rPr>
                <w:color w:val="000000" w:themeColor="text1"/>
                <w:sz w:val="23"/>
                <w:szCs w:val="23"/>
              </w:rPr>
            </w:pPr>
            <w:r>
              <w:rPr>
                <w:color w:val="000000" w:themeColor="text1"/>
                <w:sz w:val="23"/>
                <w:szCs w:val="23"/>
              </w:rPr>
              <w:t>Maintain users</w:t>
            </w:r>
          </w:p>
          <w:p w:rsidR="000B4C75" w:rsidRDefault="000B4C75" w:rsidP="00500C9A">
            <w:pPr>
              <w:spacing w:line="360" w:lineRule="auto"/>
              <w:rPr>
                <w:color w:val="000000" w:themeColor="text1"/>
                <w:sz w:val="23"/>
                <w:szCs w:val="23"/>
              </w:rPr>
            </w:pPr>
            <w:r>
              <w:rPr>
                <w:color w:val="000000" w:themeColor="text1"/>
                <w:sz w:val="23"/>
                <w:szCs w:val="23"/>
              </w:rPr>
              <w:t>Create role</w:t>
            </w:r>
          </w:p>
          <w:p w:rsidR="000B4C75" w:rsidRDefault="000B4C75" w:rsidP="00500C9A">
            <w:pPr>
              <w:spacing w:line="360" w:lineRule="auto"/>
              <w:rPr>
                <w:color w:val="000000" w:themeColor="text1"/>
                <w:sz w:val="23"/>
                <w:szCs w:val="23"/>
              </w:rPr>
            </w:pPr>
            <w:r>
              <w:rPr>
                <w:color w:val="000000" w:themeColor="text1"/>
                <w:sz w:val="23"/>
                <w:szCs w:val="23"/>
              </w:rPr>
              <w:t>Maintain roles</w:t>
            </w:r>
          </w:p>
          <w:p w:rsidR="000B4C75" w:rsidRDefault="000B4C75" w:rsidP="00500C9A">
            <w:pPr>
              <w:spacing w:line="360" w:lineRule="auto"/>
              <w:rPr>
                <w:color w:val="000000" w:themeColor="text1"/>
                <w:sz w:val="23"/>
                <w:szCs w:val="23"/>
              </w:rPr>
            </w:pPr>
            <w:r>
              <w:rPr>
                <w:color w:val="000000" w:themeColor="text1"/>
                <w:sz w:val="23"/>
                <w:szCs w:val="23"/>
              </w:rPr>
              <w:t>Register device</w:t>
            </w:r>
          </w:p>
          <w:p w:rsidR="000B4C75" w:rsidRPr="00250AD5" w:rsidRDefault="000B4C75" w:rsidP="00500C9A">
            <w:pPr>
              <w:spacing w:line="360" w:lineRule="auto"/>
              <w:rPr>
                <w:color w:val="000000" w:themeColor="text1"/>
                <w:sz w:val="23"/>
                <w:szCs w:val="23"/>
              </w:rPr>
            </w:pPr>
            <w:r>
              <w:rPr>
                <w:color w:val="000000" w:themeColor="text1"/>
                <w:sz w:val="23"/>
                <w:szCs w:val="23"/>
              </w:rPr>
              <w:t>Maintain devices info</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730764" w:rsidRPr="00D02D4E" w:rsidRDefault="00730764" w:rsidP="00500C9A">
            <w:pPr>
              <w:spacing w:line="360" w:lineRule="auto"/>
              <w:jc w:val="center"/>
              <w:rPr>
                <w:color w:val="000000" w:themeColor="text1"/>
                <w:sz w:val="23"/>
                <w:szCs w:val="23"/>
              </w:rPr>
            </w:pPr>
            <w:r w:rsidRPr="0636AD33">
              <w:rPr>
                <w:color w:val="000000" w:themeColor="text1"/>
                <w:sz w:val="23"/>
                <w:szCs w:val="23"/>
              </w:rPr>
              <w:lastRenderedPageBreak/>
              <w:t>Average</w:t>
            </w:r>
          </w:p>
        </w:tc>
        <w:tc>
          <w:tcPr>
            <w:tcW w:w="1440" w:type="dxa"/>
            <w:tcBorders>
              <w:top w:val="single" w:sz="4" w:space="0" w:color="auto"/>
              <w:left w:val="nil"/>
              <w:bottom w:val="single" w:sz="4" w:space="0" w:color="auto"/>
              <w:right w:val="single" w:sz="4" w:space="0" w:color="auto"/>
            </w:tcBorders>
            <w:vAlign w:val="center"/>
          </w:tcPr>
          <w:p w:rsidR="00730764" w:rsidRPr="00D02D4E" w:rsidRDefault="00730764" w:rsidP="00500C9A">
            <w:pPr>
              <w:spacing w:line="360" w:lineRule="auto"/>
              <w:jc w:val="center"/>
              <w:rPr>
                <w:color w:val="000000" w:themeColor="text1"/>
                <w:sz w:val="23"/>
                <w:szCs w:val="23"/>
              </w:rPr>
            </w:pPr>
            <w:r w:rsidRPr="0807AC80">
              <w:rPr>
                <w:color w:val="000000" w:themeColor="text1"/>
                <w:sz w:val="23"/>
                <w:szCs w:val="23"/>
              </w:rPr>
              <w:t>10</w:t>
            </w:r>
          </w:p>
        </w:tc>
        <w:tc>
          <w:tcPr>
            <w:tcW w:w="1620" w:type="dxa"/>
            <w:tcBorders>
              <w:top w:val="single" w:sz="4" w:space="0" w:color="auto"/>
              <w:left w:val="nil"/>
              <w:bottom w:val="single" w:sz="4" w:space="0" w:color="auto"/>
              <w:right w:val="single" w:sz="4" w:space="0" w:color="auto"/>
            </w:tcBorders>
            <w:vAlign w:val="center"/>
          </w:tcPr>
          <w:p w:rsidR="00730764" w:rsidRPr="00D02D4E" w:rsidRDefault="00BC2766" w:rsidP="00500C9A">
            <w:pPr>
              <w:spacing w:line="360" w:lineRule="auto"/>
              <w:jc w:val="center"/>
              <w:rPr>
                <w:color w:val="000000" w:themeColor="text1"/>
                <w:sz w:val="23"/>
                <w:szCs w:val="23"/>
              </w:rPr>
            </w:pPr>
            <w:r>
              <w:rPr>
                <w:color w:val="000000" w:themeColor="text1"/>
                <w:sz w:val="23"/>
                <w:szCs w:val="23"/>
              </w:rPr>
              <w:t>90</w:t>
            </w:r>
          </w:p>
        </w:tc>
      </w:tr>
      <w:tr w:rsidR="00730764" w:rsidRPr="00EA0E69" w:rsidTr="00500C9A">
        <w:trPr>
          <w:trHeight w:val="360"/>
        </w:trPr>
        <w:tc>
          <w:tcPr>
            <w:tcW w:w="4320" w:type="dxa"/>
            <w:tcBorders>
              <w:top w:val="single" w:sz="4" w:space="0" w:color="auto"/>
              <w:left w:val="single" w:sz="4" w:space="0" w:color="auto"/>
              <w:bottom w:val="single" w:sz="4" w:space="0" w:color="auto"/>
              <w:right w:val="single" w:sz="4" w:space="0" w:color="auto"/>
            </w:tcBorders>
            <w:shd w:val="clear" w:color="auto" w:fill="auto"/>
            <w:noWrap/>
          </w:tcPr>
          <w:p w:rsidR="00730764" w:rsidRDefault="000B4C75" w:rsidP="00500C9A">
            <w:pPr>
              <w:spacing w:line="360" w:lineRule="auto"/>
              <w:rPr>
                <w:color w:val="000000" w:themeColor="text1"/>
                <w:sz w:val="23"/>
                <w:szCs w:val="23"/>
              </w:rPr>
            </w:pPr>
            <w:r>
              <w:rPr>
                <w:color w:val="000000" w:themeColor="text1"/>
                <w:sz w:val="23"/>
                <w:szCs w:val="23"/>
              </w:rPr>
              <w:t>View/select role(s)</w:t>
            </w:r>
          </w:p>
          <w:p w:rsidR="000B4C75" w:rsidRDefault="000B4C75" w:rsidP="00500C9A">
            <w:pPr>
              <w:spacing w:line="360" w:lineRule="auto"/>
              <w:rPr>
                <w:color w:val="000000" w:themeColor="text1"/>
                <w:sz w:val="23"/>
                <w:szCs w:val="23"/>
              </w:rPr>
            </w:pPr>
            <w:r>
              <w:rPr>
                <w:color w:val="000000" w:themeColor="text1"/>
                <w:sz w:val="23"/>
                <w:szCs w:val="23"/>
              </w:rPr>
              <w:t>View/select user(s)</w:t>
            </w:r>
          </w:p>
          <w:p w:rsidR="000B4C75" w:rsidRDefault="000B4C75" w:rsidP="00500C9A">
            <w:pPr>
              <w:spacing w:line="360" w:lineRule="auto"/>
              <w:rPr>
                <w:color w:val="000000" w:themeColor="text1"/>
                <w:sz w:val="23"/>
                <w:szCs w:val="23"/>
              </w:rPr>
            </w:pPr>
            <w:r>
              <w:rPr>
                <w:color w:val="000000" w:themeColor="text1"/>
                <w:sz w:val="23"/>
                <w:szCs w:val="23"/>
              </w:rPr>
              <w:t>View/select persona</w:t>
            </w:r>
          </w:p>
          <w:p w:rsidR="000B4C75" w:rsidRDefault="000B4C75" w:rsidP="00500C9A">
            <w:pPr>
              <w:spacing w:line="360" w:lineRule="auto"/>
              <w:rPr>
                <w:color w:val="000000" w:themeColor="text1"/>
                <w:sz w:val="23"/>
                <w:szCs w:val="23"/>
              </w:rPr>
            </w:pPr>
            <w:r>
              <w:rPr>
                <w:color w:val="000000" w:themeColor="text1"/>
                <w:sz w:val="23"/>
                <w:szCs w:val="23"/>
              </w:rPr>
              <w:t>Select device(s)</w:t>
            </w:r>
          </w:p>
          <w:p w:rsidR="00BC2766" w:rsidRDefault="00BC2766" w:rsidP="00500C9A">
            <w:pPr>
              <w:spacing w:line="360" w:lineRule="auto"/>
              <w:rPr>
                <w:color w:val="000000" w:themeColor="text1"/>
                <w:sz w:val="23"/>
                <w:szCs w:val="23"/>
              </w:rPr>
            </w:pPr>
            <w:r>
              <w:rPr>
                <w:color w:val="000000" w:themeColor="text1"/>
                <w:sz w:val="23"/>
                <w:szCs w:val="23"/>
              </w:rPr>
              <w:t>Send data</w:t>
            </w:r>
          </w:p>
          <w:p w:rsidR="00BC2766" w:rsidRDefault="00BC2766" w:rsidP="00500C9A">
            <w:pPr>
              <w:spacing w:line="360" w:lineRule="auto"/>
              <w:rPr>
                <w:color w:val="000000" w:themeColor="text1"/>
                <w:sz w:val="23"/>
                <w:szCs w:val="23"/>
              </w:rPr>
            </w:pPr>
            <w:r>
              <w:rPr>
                <w:color w:val="000000" w:themeColor="text1"/>
                <w:sz w:val="23"/>
                <w:szCs w:val="23"/>
              </w:rPr>
              <w:t>Store data</w:t>
            </w:r>
          </w:p>
          <w:p w:rsidR="00BC2766" w:rsidRDefault="00BC2766" w:rsidP="00500C9A">
            <w:pPr>
              <w:spacing w:line="360" w:lineRule="auto"/>
              <w:rPr>
                <w:color w:val="000000" w:themeColor="text1"/>
                <w:sz w:val="23"/>
                <w:szCs w:val="23"/>
              </w:rPr>
            </w:pPr>
            <w:r>
              <w:rPr>
                <w:color w:val="000000" w:themeColor="text1"/>
                <w:sz w:val="23"/>
                <w:szCs w:val="23"/>
              </w:rPr>
              <w:t>Send real-time data</w:t>
            </w:r>
          </w:p>
          <w:p w:rsidR="00BC2766" w:rsidRDefault="00BC2766" w:rsidP="00500C9A">
            <w:pPr>
              <w:spacing w:line="360" w:lineRule="auto"/>
              <w:rPr>
                <w:color w:val="000000" w:themeColor="text1"/>
                <w:sz w:val="23"/>
                <w:szCs w:val="23"/>
              </w:rPr>
            </w:pPr>
            <w:r>
              <w:rPr>
                <w:color w:val="000000" w:themeColor="text1"/>
                <w:sz w:val="23"/>
                <w:szCs w:val="23"/>
              </w:rPr>
              <w:t>Display real-time data</w:t>
            </w:r>
          </w:p>
          <w:p w:rsidR="00BC2766" w:rsidRDefault="00BC2766" w:rsidP="00500C9A">
            <w:pPr>
              <w:spacing w:line="360" w:lineRule="auto"/>
              <w:rPr>
                <w:color w:val="000000" w:themeColor="text1"/>
                <w:sz w:val="23"/>
                <w:szCs w:val="23"/>
              </w:rPr>
            </w:pPr>
            <w:r>
              <w:rPr>
                <w:color w:val="000000" w:themeColor="text1"/>
                <w:sz w:val="23"/>
                <w:szCs w:val="23"/>
              </w:rPr>
              <w:t>Get device health</w:t>
            </w:r>
          </w:p>
          <w:p w:rsidR="00BC2766" w:rsidRDefault="00BC2766" w:rsidP="00500C9A">
            <w:pPr>
              <w:spacing w:line="360" w:lineRule="auto"/>
              <w:rPr>
                <w:color w:val="000000" w:themeColor="text1"/>
                <w:sz w:val="23"/>
                <w:szCs w:val="23"/>
              </w:rPr>
            </w:pPr>
            <w:r>
              <w:rPr>
                <w:color w:val="000000" w:themeColor="text1"/>
                <w:sz w:val="23"/>
                <w:szCs w:val="23"/>
              </w:rPr>
              <w:t>Download history data</w:t>
            </w:r>
          </w:p>
          <w:p w:rsidR="00BC2766" w:rsidRPr="00730764" w:rsidRDefault="00BC2766" w:rsidP="00500C9A">
            <w:pPr>
              <w:spacing w:line="360" w:lineRule="auto"/>
              <w:rPr>
                <w:color w:val="000000" w:themeColor="text1"/>
                <w:sz w:val="23"/>
                <w:szCs w:val="23"/>
              </w:rPr>
            </w:pPr>
            <w:r>
              <w:rPr>
                <w:color w:val="000000" w:themeColor="text1"/>
                <w:sz w:val="23"/>
                <w:szCs w:val="23"/>
              </w:rPr>
              <w:t>Notify device status</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730764" w:rsidRPr="00D02D4E" w:rsidRDefault="00730764" w:rsidP="00500C9A">
            <w:pPr>
              <w:spacing w:line="360" w:lineRule="auto"/>
              <w:jc w:val="center"/>
              <w:rPr>
                <w:color w:val="000000" w:themeColor="text1"/>
                <w:sz w:val="23"/>
                <w:szCs w:val="23"/>
              </w:rPr>
            </w:pPr>
            <w:r w:rsidRPr="0636AD33">
              <w:rPr>
                <w:color w:val="000000" w:themeColor="text1"/>
                <w:sz w:val="23"/>
                <w:szCs w:val="23"/>
              </w:rPr>
              <w:t>Simple</w:t>
            </w:r>
          </w:p>
        </w:tc>
        <w:tc>
          <w:tcPr>
            <w:tcW w:w="1440" w:type="dxa"/>
            <w:tcBorders>
              <w:top w:val="single" w:sz="4" w:space="0" w:color="auto"/>
              <w:left w:val="single" w:sz="4" w:space="0" w:color="auto"/>
              <w:bottom w:val="single" w:sz="4" w:space="0" w:color="auto"/>
              <w:right w:val="single" w:sz="4" w:space="0" w:color="auto"/>
            </w:tcBorders>
            <w:vAlign w:val="center"/>
          </w:tcPr>
          <w:p w:rsidR="00730764" w:rsidRPr="00D02D4E" w:rsidRDefault="00730764" w:rsidP="00500C9A">
            <w:pPr>
              <w:spacing w:line="360" w:lineRule="auto"/>
              <w:jc w:val="center"/>
              <w:rPr>
                <w:color w:val="000000" w:themeColor="text1"/>
                <w:sz w:val="23"/>
                <w:szCs w:val="23"/>
              </w:rPr>
            </w:pPr>
            <w:r w:rsidRPr="0807AC80">
              <w:rPr>
                <w:color w:val="000000" w:themeColor="text1"/>
                <w:sz w:val="23"/>
                <w:szCs w:val="23"/>
              </w:rPr>
              <w:t>5</w:t>
            </w:r>
          </w:p>
        </w:tc>
        <w:tc>
          <w:tcPr>
            <w:tcW w:w="1620" w:type="dxa"/>
            <w:tcBorders>
              <w:top w:val="single" w:sz="4" w:space="0" w:color="auto"/>
              <w:left w:val="single" w:sz="4" w:space="0" w:color="auto"/>
              <w:bottom w:val="single" w:sz="4" w:space="0" w:color="auto"/>
              <w:right w:val="single" w:sz="4" w:space="0" w:color="auto"/>
            </w:tcBorders>
            <w:vAlign w:val="center"/>
          </w:tcPr>
          <w:p w:rsidR="00730764" w:rsidRPr="00D02D4E" w:rsidRDefault="00BC2766" w:rsidP="00500C9A">
            <w:pPr>
              <w:spacing w:line="360" w:lineRule="auto"/>
              <w:jc w:val="center"/>
              <w:rPr>
                <w:color w:val="000000" w:themeColor="text1"/>
                <w:sz w:val="23"/>
                <w:szCs w:val="23"/>
              </w:rPr>
            </w:pPr>
            <w:r>
              <w:rPr>
                <w:color w:val="000000" w:themeColor="text1"/>
                <w:sz w:val="23"/>
                <w:szCs w:val="23"/>
              </w:rPr>
              <w:t>55</w:t>
            </w:r>
          </w:p>
        </w:tc>
      </w:tr>
      <w:tr w:rsidR="00730764" w:rsidRPr="00EA0E69" w:rsidTr="007D0D33">
        <w:trPr>
          <w:trHeight w:val="566"/>
        </w:trPr>
        <w:tc>
          <w:tcPr>
            <w:tcW w:w="4320" w:type="dxa"/>
            <w:tcBorders>
              <w:top w:val="single" w:sz="4" w:space="0" w:color="auto"/>
              <w:right w:val="single" w:sz="4" w:space="0" w:color="auto"/>
            </w:tcBorders>
            <w:shd w:val="clear" w:color="auto" w:fill="auto"/>
            <w:noWrap/>
            <w:vAlign w:val="center"/>
          </w:tcPr>
          <w:p w:rsidR="00730764" w:rsidRPr="0073602B" w:rsidRDefault="00730764" w:rsidP="00B96201">
            <w:pPr>
              <w:spacing w:line="360" w:lineRule="auto"/>
              <w:rPr>
                <w:color w:val="000000"/>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30764" w:rsidRPr="0073602B" w:rsidRDefault="00730764" w:rsidP="00B96201">
            <w:pPr>
              <w:spacing w:line="360" w:lineRule="auto"/>
              <w:jc w:val="center"/>
              <w:rPr>
                <w:b/>
                <w:bCs/>
                <w:color w:val="000000" w:themeColor="text1"/>
              </w:rPr>
            </w:pPr>
            <w:r w:rsidRPr="0636AD33">
              <w:rPr>
                <w:b/>
                <w:bCs/>
                <w:color w:val="000000" w:themeColor="text1"/>
              </w:rPr>
              <w:t>Total Weight (Use Cases)</w:t>
            </w:r>
          </w:p>
        </w:tc>
        <w:tc>
          <w:tcPr>
            <w:tcW w:w="1620" w:type="dxa"/>
            <w:tcBorders>
              <w:top w:val="single" w:sz="4" w:space="0" w:color="auto"/>
              <w:left w:val="single" w:sz="4" w:space="0" w:color="auto"/>
              <w:bottom w:val="single" w:sz="4" w:space="0" w:color="auto"/>
              <w:right w:val="single" w:sz="4" w:space="0" w:color="auto"/>
            </w:tcBorders>
            <w:vAlign w:val="center"/>
          </w:tcPr>
          <w:p w:rsidR="00730764" w:rsidRPr="0073602B" w:rsidRDefault="00BC2766" w:rsidP="00B96201">
            <w:pPr>
              <w:spacing w:line="360" w:lineRule="auto"/>
              <w:jc w:val="center"/>
              <w:rPr>
                <w:b/>
                <w:bCs/>
                <w:color w:val="000000" w:themeColor="text1"/>
              </w:rPr>
            </w:pPr>
            <w:r>
              <w:rPr>
                <w:b/>
                <w:bCs/>
                <w:color w:val="000000" w:themeColor="text1"/>
              </w:rPr>
              <w:t>190</w:t>
            </w:r>
          </w:p>
        </w:tc>
      </w:tr>
    </w:tbl>
    <w:p w:rsidR="003F048E" w:rsidRDefault="003F048E" w:rsidP="00B96201">
      <w:pPr>
        <w:spacing w:line="360" w:lineRule="auto"/>
        <w:rPr>
          <w:lang w:val="en-US"/>
        </w:rPr>
      </w:pPr>
    </w:p>
    <w:p w:rsidR="009022FC" w:rsidRPr="004A4A15" w:rsidRDefault="009022FC" w:rsidP="00B96201">
      <w:pPr>
        <w:pStyle w:val="Heading3"/>
        <w:spacing w:before="0" w:line="360" w:lineRule="auto"/>
      </w:pPr>
      <w:bookmarkStart w:id="291" w:name="_Toc511162060"/>
      <w:r w:rsidRPr="0636AD33">
        <w:t>Use Case based Estimation on Technical Complexity Factors</w:t>
      </w:r>
      <w:bookmarkEnd w:id="291"/>
    </w:p>
    <w:p w:rsidR="009022FC" w:rsidRDefault="009022FC" w:rsidP="00B96201">
      <w:pPr>
        <w:spacing w:line="360" w:lineRule="auto"/>
        <w:rPr>
          <w:lang w:val="en-US"/>
        </w:rPr>
      </w:pPr>
    </w:p>
    <w:tbl>
      <w:tblPr>
        <w:tblW w:w="8975" w:type="dxa"/>
        <w:tblInd w:w="93" w:type="dxa"/>
        <w:tblLook w:val="04A0" w:firstRow="1" w:lastRow="0" w:firstColumn="1" w:lastColumn="0" w:noHBand="0" w:noVBand="1"/>
      </w:tblPr>
      <w:tblGrid>
        <w:gridCol w:w="1070"/>
        <w:gridCol w:w="4152"/>
        <w:gridCol w:w="1283"/>
        <w:gridCol w:w="1163"/>
        <w:gridCol w:w="1307"/>
      </w:tblGrid>
      <w:tr w:rsidR="00D01A67" w:rsidRPr="00F40FBC" w:rsidTr="007D0D33">
        <w:trPr>
          <w:trHeight w:val="299"/>
        </w:trPr>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1A67" w:rsidRPr="00D02D4E" w:rsidRDefault="00D01A67" w:rsidP="00B96201">
            <w:pPr>
              <w:spacing w:line="360" w:lineRule="auto"/>
              <w:rPr>
                <w:b/>
                <w:bCs/>
                <w:color w:val="000000" w:themeColor="text1"/>
                <w:sz w:val="23"/>
                <w:szCs w:val="23"/>
              </w:rPr>
            </w:pPr>
            <w:r w:rsidRPr="0636AD33">
              <w:rPr>
                <w:b/>
                <w:bCs/>
                <w:color w:val="000000" w:themeColor="text1"/>
                <w:sz w:val="23"/>
                <w:szCs w:val="23"/>
              </w:rPr>
              <w:t>Factor Number</w:t>
            </w:r>
          </w:p>
        </w:tc>
        <w:tc>
          <w:tcPr>
            <w:tcW w:w="4152" w:type="dxa"/>
            <w:tcBorders>
              <w:top w:val="single" w:sz="4" w:space="0" w:color="auto"/>
              <w:left w:val="nil"/>
              <w:bottom w:val="single" w:sz="4" w:space="0" w:color="auto"/>
              <w:right w:val="single" w:sz="4" w:space="0" w:color="auto"/>
            </w:tcBorders>
            <w:shd w:val="clear" w:color="auto" w:fill="auto"/>
            <w:noWrap/>
            <w:vAlign w:val="bottom"/>
            <w:hideMark/>
          </w:tcPr>
          <w:p w:rsidR="00D01A67" w:rsidRPr="00D02D4E" w:rsidRDefault="00D01A67" w:rsidP="00B96201">
            <w:pPr>
              <w:spacing w:line="360" w:lineRule="auto"/>
              <w:rPr>
                <w:b/>
                <w:bCs/>
                <w:color w:val="000000" w:themeColor="text1"/>
                <w:sz w:val="23"/>
                <w:szCs w:val="23"/>
              </w:rPr>
            </w:pPr>
            <w:r w:rsidRPr="0636AD33">
              <w:rPr>
                <w:b/>
                <w:bCs/>
                <w:color w:val="000000" w:themeColor="text1"/>
                <w:sz w:val="23"/>
                <w:szCs w:val="23"/>
              </w:rPr>
              <w:t>Factor Description</w:t>
            </w:r>
          </w:p>
        </w:tc>
        <w:tc>
          <w:tcPr>
            <w:tcW w:w="1283" w:type="dxa"/>
            <w:tcBorders>
              <w:top w:val="single" w:sz="4" w:space="0" w:color="auto"/>
              <w:left w:val="nil"/>
              <w:bottom w:val="single" w:sz="4" w:space="0" w:color="auto"/>
              <w:right w:val="single" w:sz="4" w:space="0" w:color="auto"/>
            </w:tcBorders>
            <w:shd w:val="clear" w:color="auto" w:fill="auto"/>
            <w:noWrap/>
            <w:vAlign w:val="bottom"/>
            <w:hideMark/>
          </w:tcPr>
          <w:p w:rsidR="00D01A67" w:rsidRPr="00D02D4E" w:rsidRDefault="00D01A67" w:rsidP="00B96201">
            <w:pPr>
              <w:spacing w:line="360" w:lineRule="auto"/>
              <w:rPr>
                <w:b/>
                <w:bCs/>
                <w:color w:val="000000" w:themeColor="text1"/>
                <w:sz w:val="23"/>
                <w:szCs w:val="23"/>
              </w:rPr>
            </w:pPr>
            <w:r w:rsidRPr="0636AD33">
              <w:rPr>
                <w:b/>
                <w:bCs/>
                <w:color w:val="000000" w:themeColor="text1"/>
                <w:sz w:val="23"/>
                <w:szCs w:val="23"/>
              </w:rPr>
              <w:t>Weighting Factor</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rsidR="00D01A67" w:rsidRPr="00D02D4E" w:rsidRDefault="00D01A67" w:rsidP="00B96201">
            <w:pPr>
              <w:spacing w:line="360" w:lineRule="auto"/>
              <w:rPr>
                <w:b/>
                <w:bCs/>
                <w:color w:val="000000" w:themeColor="text1"/>
                <w:sz w:val="23"/>
                <w:szCs w:val="23"/>
              </w:rPr>
            </w:pPr>
            <w:r w:rsidRPr="0636AD33">
              <w:rPr>
                <w:b/>
                <w:bCs/>
                <w:color w:val="000000" w:themeColor="text1"/>
                <w:sz w:val="23"/>
                <w:szCs w:val="23"/>
              </w:rPr>
              <w:t>Grading</w:t>
            </w:r>
          </w:p>
          <w:p w:rsidR="00D01A67" w:rsidRPr="00D02D4E" w:rsidRDefault="00D01A67" w:rsidP="00B96201">
            <w:pPr>
              <w:spacing w:line="360" w:lineRule="auto"/>
              <w:rPr>
                <w:b/>
                <w:bCs/>
                <w:color w:val="000000" w:themeColor="text1"/>
                <w:sz w:val="23"/>
                <w:szCs w:val="23"/>
              </w:rPr>
            </w:pPr>
            <w:r w:rsidRPr="0636AD33">
              <w:rPr>
                <w:b/>
                <w:bCs/>
                <w:color w:val="000000" w:themeColor="text1"/>
                <w:sz w:val="23"/>
                <w:szCs w:val="23"/>
              </w:rPr>
              <w:t xml:space="preserve"> (0-5)</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rsidR="00D01A67" w:rsidRPr="00D02D4E" w:rsidRDefault="00D01A67" w:rsidP="00B96201">
            <w:pPr>
              <w:spacing w:line="360" w:lineRule="auto"/>
              <w:rPr>
                <w:b/>
                <w:bCs/>
                <w:color w:val="000000" w:themeColor="text1"/>
                <w:sz w:val="23"/>
                <w:szCs w:val="23"/>
              </w:rPr>
            </w:pPr>
            <w:r w:rsidRPr="0636AD33">
              <w:rPr>
                <w:b/>
                <w:bCs/>
                <w:color w:val="000000" w:themeColor="text1"/>
                <w:sz w:val="23"/>
                <w:szCs w:val="23"/>
              </w:rPr>
              <w:t>Weighted</w:t>
            </w:r>
          </w:p>
          <w:p w:rsidR="00D01A67" w:rsidRPr="00D02D4E" w:rsidRDefault="00D01A67" w:rsidP="00B96201">
            <w:pPr>
              <w:spacing w:line="360" w:lineRule="auto"/>
              <w:rPr>
                <w:b/>
                <w:bCs/>
                <w:color w:val="000000" w:themeColor="text1"/>
                <w:sz w:val="23"/>
                <w:szCs w:val="23"/>
              </w:rPr>
            </w:pPr>
            <w:r w:rsidRPr="0636AD33">
              <w:rPr>
                <w:b/>
                <w:bCs/>
                <w:color w:val="000000" w:themeColor="text1"/>
                <w:sz w:val="23"/>
                <w:szCs w:val="23"/>
              </w:rPr>
              <w:t>Grading</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Distributed system</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4</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8</w:t>
            </w:r>
          </w:p>
        </w:tc>
      </w:tr>
      <w:tr w:rsidR="00D01A67" w:rsidRPr="00F40FBC" w:rsidTr="00500C9A">
        <w:trPr>
          <w:trHeight w:val="34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T2</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High response or throughput performance requirements</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T3</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End-user efficiency</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5D4B8D" w:rsidP="00500C9A">
            <w:pPr>
              <w:spacing w:line="360" w:lineRule="auto"/>
              <w:jc w:val="right"/>
              <w:rPr>
                <w:color w:val="000000" w:themeColor="text1"/>
                <w:sz w:val="23"/>
                <w:szCs w:val="23"/>
              </w:rPr>
            </w:pPr>
            <w:r>
              <w:rPr>
                <w:color w:val="000000" w:themeColor="text1"/>
                <w:sz w:val="23"/>
                <w:szCs w:val="23"/>
              </w:rPr>
              <w:t>2</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2</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T4</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Complex internal processing</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2</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T5</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Reusability requirements</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5</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5</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T6</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Installation</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0.5</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T7</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Use</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0.5</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lastRenderedPageBreak/>
              <w:t>T8</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Portability requirements</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6</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T9</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Change</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T10</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Concurrency requirements</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4</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4</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T11</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Special security requirements</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T12</w:t>
            </w:r>
          </w:p>
        </w:tc>
        <w:tc>
          <w:tcPr>
            <w:tcW w:w="4152" w:type="dxa"/>
            <w:tcBorders>
              <w:top w:val="nil"/>
              <w:left w:val="nil"/>
              <w:bottom w:val="single" w:sz="4" w:space="0" w:color="auto"/>
              <w:right w:val="nil"/>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Provision of direct access for third parties</w:t>
            </w:r>
          </w:p>
        </w:tc>
        <w:tc>
          <w:tcPr>
            <w:tcW w:w="1283"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5</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5</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T13</w:t>
            </w:r>
          </w:p>
        </w:tc>
        <w:tc>
          <w:tcPr>
            <w:tcW w:w="4152" w:type="dxa"/>
            <w:tcBorders>
              <w:top w:val="nil"/>
              <w:left w:val="nil"/>
              <w:bottom w:val="single" w:sz="4" w:space="0" w:color="auto"/>
              <w:right w:val="nil"/>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Special user training facilities requirement</w:t>
            </w:r>
          </w:p>
        </w:tc>
        <w:tc>
          <w:tcPr>
            <w:tcW w:w="1283"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1</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r>
      <w:tr w:rsidR="00D01A67" w:rsidRPr="00F40FBC" w:rsidTr="007D0D33">
        <w:trPr>
          <w:trHeight w:val="85"/>
        </w:trPr>
        <w:tc>
          <w:tcPr>
            <w:tcW w:w="1070" w:type="dxa"/>
            <w:tcBorders>
              <w:top w:val="nil"/>
              <w:left w:val="nil"/>
              <w:bottom w:val="nil"/>
              <w:right w:val="single" w:sz="4" w:space="0" w:color="auto"/>
            </w:tcBorders>
            <w:shd w:val="clear" w:color="auto" w:fill="auto"/>
            <w:noWrap/>
            <w:vAlign w:val="center"/>
            <w:hideMark/>
          </w:tcPr>
          <w:p w:rsidR="00D01A67" w:rsidRPr="00F40FBC" w:rsidRDefault="00D01A67" w:rsidP="00B96201">
            <w:pPr>
              <w:spacing w:line="360" w:lineRule="auto"/>
              <w:rPr>
                <w:color w:val="000000"/>
              </w:rPr>
            </w:pPr>
          </w:p>
        </w:tc>
        <w:tc>
          <w:tcPr>
            <w:tcW w:w="659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A67" w:rsidRDefault="00D01A67" w:rsidP="00B96201">
            <w:pPr>
              <w:spacing w:line="360" w:lineRule="auto"/>
              <w:jc w:val="center"/>
              <w:rPr>
                <w:b/>
                <w:bCs/>
                <w:color w:val="000000" w:themeColor="text1"/>
              </w:rPr>
            </w:pPr>
            <w:r w:rsidRPr="0636AD33">
              <w:rPr>
                <w:b/>
                <w:bCs/>
                <w:color w:val="000000" w:themeColor="text1"/>
              </w:rPr>
              <w:t>Technical Factor (TCF)</w:t>
            </w:r>
          </w:p>
          <w:p w:rsidR="00D01A67" w:rsidRPr="00F40FBC" w:rsidRDefault="00D01A67" w:rsidP="00B96201">
            <w:pPr>
              <w:spacing w:line="360" w:lineRule="auto"/>
              <w:jc w:val="center"/>
              <w:rPr>
                <w:b/>
                <w:bCs/>
                <w:color w:val="000000" w:themeColor="text1"/>
              </w:rPr>
            </w:pPr>
            <w:r w:rsidRPr="0636AD33">
              <w:rPr>
                <w:b/>
                <w:bCs/>
                <w:color w:val="000000" w:themeColor="text1"/>
              </w:rPr>
              <w:t>=0.6+0.01*SUM(T1-T13)</w:t>
            </w:r>
          </w:p>
        </w:tc>
        <w:tc>
          <w:tcPr>
            <w:tcW w:w="1307" w:type="dxa"/>
            <w:tcBorders>
              <w:top w:val="single" w:sz="4" w:space="0" w:color="auto"/>
              <w:left w:val="nil"/>
              <w:bottom w:val="single" w:sz="4" w:space="0" w:color="auto"/>
              <w:right w:val="single" w:sz="4" w:space="0" w:color="auto"/>
            </w:tcBorders>
            <w:shd w:val="clear" w:color="auto" w:fill="auto"/>
            <w:noWrap/>
            <w:vAlign w:val="center"/>
            <w:hideMark/>
          </w:tcPr>
          <w:p w:rsidR="00D01A67" w:rsidRPr="00F40FBC" w:rsidRDefault="00D01A67" w:rsidP="00B96201">
            <w:pPr>
              <w:spacing w:line="360" w:lineRule="auto"/>
              <w:jc w:val="right"/>
              <w:rPr>
                <w:b/>
                <w:bCs/>
                <w:color w:val="000000" w:themeColor="text1"/>
              </w:rPr>
            </w:pPr>
            <w:r w:rsidRPr="0807AC80">
              <w:rPr>
                <w:b/>
                <w:bCs/>
                <w:color w:val="000000" w:themeColor="text1"/>
              </w:rPr>
              <w:t>1.02</w:t>
            </w:r>
          </w:p>
        </w:tc>
      </w:tr>
    </w:tbl>
    <w:p w:rsidR="00A72D63" w:rsidRDefault="00A72D63" w:rsidP="00B96201">
      <w:pPr>
        <w:spacing w:line="360" w:lineRule="auto"/>
        <w:rPr>
          <w:lang w:val="en-US"/>
        </w:rPr>
      </w:pPr>
    </w:p>
    <w:p w:rsidR="007D0D33" w:rsidRDefault="007D0D33" w:rsidP="00B96201">
      <w:pPr>
        <w:pStyle w:val="Heading3"/>
        <w:spacing w:before="0" w:line="360" w:lineRule="auto"/>
      </w:pPr>
      <w:bookmarkStart w:id="292" w:name="_Toc511162061"/>
      <w:r w:rsidRPr="0636AD33">
        <w:t>Use Case based Estimation on Environmental Factors</w:t>
      </w:r>
      <w:bookmarkEnd w:id="292"/>
    </w:p>
    <w:tbl>
      <w:tblPr>
        <w:tblW w:w="8958" w:type="dxa"/>
        <w:tblInd w:w="93" w:type="dxa"/>
        <w:tblLook w:val="04A0" w:firstRow="1" w:lastRow="0" w:firstColumn="1" w:lastColumn="0" w:noHBand="0" w:noVBand="1"/>
      </w:tblPr>
      <w:tblGrid>
        <w:gridCol w:w="1070"/>
        <w:gridCol w:w="4232"/>
        <w:gridCol w:w="1283"/>
        <w:gridCol w:w="90"/>
        <w:gridCol w:w="1080"/>
        <w:gridCol w:w="1203"/>
      </w:tblGrid>
      <w:tr w:rsidR="007D0D33" w:rsidRPr="00F40FBC" w:rsidTr="007D0D33">
        <w:trPr>
          <w:trHeight w:val="303"/>
        </w:trPr>
        <w:tc>
          <w:tcPr>
            <w:tcW w:w="1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D33" w:rsidRPr="00F40FBC" w:rsidRDefault="007D0D33" w:rsidP="00B96201">
            <w:pPr>
              <w:spacing w:line="360" w:lineRule="auto"/>
              <w:jc w:val="center"/>
              <w:rPr>
                <w:b/>
                <w:bCs/>
                <w:color w:val="000000" w:themeColor="text1"/>
              </w:rPr>
            </w:pPr>
            <w:r w:rsidRPr="0636AD33">
              <w:rPr>
                <w:b/>
                <w:bCs/>
                <w:color w:val="000000" w:themeColor="text1"/>
              </w:rPr>
              <w:t>Factor Number</w:t>
            </w:r>
          </w:p>
        </w:tc>
        <w:tc>
          <w:tcPr>
            <w:tcW w:w="4232" w:type="dxa"/>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B96201">
            <w:pPr>
              <w:spacing w:line="360" w:lineRule="auto"/>
              <w:jc w:val="center"/>
              <w:rPr>
                <w:b/>
                <w:bCs/>
                <w:color w:val="000000" w:themeColor="text1"/>
              </w:rPr>
            </w:pPr>
            <w:r w:rsidRPr="0636AD33">
              <w:rPr>
                <w:b/>
                <w:bCs/>
                <w:color w:val="000000" w:themeColor="text1"/>
              </w:rPr>
              <w:t>Factor Description</w:t>
            </w:r>
          </w:p>
        </w:tc>
        <w:tc>
          <w:tcPr>
            <w:tcW w:w="1283" w:type="dxa"/>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B96201">
            <w:pPr>
              <w:spacing w:line="360" w:lineRule="auto"/>
              <w:jc w:val="center"/>
              <w:rPr>
                <w:b/>
                <w:bCs/>
                <w:color w:val="000000" w:themeColor="text1"/>
              </w:rPr>
            </w:pPr>
            <w:r w:rsidRPr="0636AD33">
              <w:rPr>
                <w:b/>
                <w:bCs/>
                <w:color w:val="000000" w:themeColor="text1"/>
              </w:rPr>
              <w:t>Weighting Factor</w:t>
            </w:r>
          </w:p>
        </w:tc>
        <w:tc>
          <w:tcPr>
            <w:tcW w:w="1170" w:type="dxa"/>
            <w:gridSpan w:val="2"/>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B96201">
            <w:pPr>
              <w:spacing w:line="360" w:lineRule="auto"/>
              <w:jc w:val="center"/>
              <w:rPr>
                <w:b/>
                <w:bCs/>
                <w:color w:val="000000" w:themeColor="text1"/>
              </w:rPr>
            </w:pPr>
            <w:r w:rsidRPr="0636AD33">
              <w:rPr>
                <w:b/>
                <w:bCs/>
                <w:color w:val="000000" w:themeColor="text1"/>
              </w:rPr>
              <w:t>Grading</w:t>
            </w:r>
          </w:p>
          <w:p w:rsidR="007D0D33" w:rsidRPr="00F40FBC" w:rsidRDefault="007D0D33" w:rsidP="00B96201">
            <w:pPr>
              <w:spacing w:line="360" w:lineRule="auto"/>
              <w:jc w:val="center"/>
              <w:rPr>
                <w:b/>
                <w:bCs/>
                <w:color w:val="000000" w:themeColor="text1"/>
              </w:rPr>
            </w:pPr>
            <w:r w:rsidRPr="0636AD33">
              <w:rPr>
                <w:b/>
                <w:bCs/>
                <w:color w:val="000000" w:themeColor="text1"/>
              </w:rPr>
              <w:t>(0-5)</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B96201">
            <w:pPr>
              <w:spacing w:line="360" w:lineRule="auto"/>
              <w:jc w:val="center"/>
              <w:rPr>
                <w:b/>
                <w:bCs/>
                <w:color w:val="000000" w:themeColor="text1"/>
              </w:rPr>
            </w:pPr>
            <w:r w:rsidRPr="0636AD33">
              <w:rPr>
                <w:b/>
                <w:bCs/>
                <w:color w:val="000000" w:themeColor="text1"/>
              </w:rPr>
              <w:t>Weighted grading</w:t>
            </w:r>
          </w:p>
        </w:tc>
      </w:tr>
      <w:tr w:rsidR="007D0D33" w:rsidRPr="00F40FBC" w:rsidTr="00500C9A">
        <w:trPr>
          <w:trHeight w:val="303"/>
        </w:trPr>
        <w:tc>
          <w:tcPr>
            <w:tcW w:w="1070" w:type="dxa"/>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F1</w:t>
            </w:r>
          </w:p>
        </w:tc>
        <w:tc>
          <w:tcPr>
            <w:tcW w:w="4232"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familiarity with OO development process</w:t>
            </w:r>
          </w:p>
        </w:tc>
        <w:tc>
          <w:tcPr>
            <w:tcW w:w="128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1.5</w:t>
            </w:r>
          </w:p>
        </w:tc>
        <w:tc>
          <w:tcPr>
            <w:tcW w:w="1170" w:type="dxa"/>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c>
          <w:tcPr>
            <w:tcW w:w="120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6</w:t>
            </w:r>
          </w:p>
        </w:tc>
      </w:tr>
      <w:tr w:rsidR="007D0D33" w:rsidRPr="00F40FBC" w:rsidTr="00500C9A">
        <w:trPr>
          <w:trHeight w:val="303"/>
        </w:trPr>
        <w:tc>
          <w:tcPr>
            <w:tcW w:w="1070" w:type="dxa"/>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F2</w:t>
            </w:r>
          </w:p>
        </w:tc>
        <w:tc>
          <w:tcPr>
            <w:tcW w:w="4232"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application domain experience</w:t>
            </w:r>
          </w:p>
        </w:tc>
        <w:tc>
          <w:tcPr>
            <w:tcW w:w="128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c>
          <w:tcPr>
            <w:tcW w:w="1170" w:type="dxa"/>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120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r>
      <w:tr w:rsidR="007D0D33" w:rsidRPr="00F40FBC" w:rsidTr="00500C9A">
        <w:trPr>
          <w:trHeight w:val="303"/>
        </w:trPr>
        <w:tc>
          <w:tcPr>
            <w:tcW w:w="1070" w:type="dxa"/>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F3</w:t>
            </w:r>
          </w:p>
        </w:tc>
        <w:tc>
          <w:tcPr>
            <w:tcW w:w="4232"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Object-oriented experience</w:t>
            </w:r>
          </w:p>
        </w:tc>
        <w:tc>
          <w:tcPr>
            <w:tcW w:w="128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1170" w:type="dxa"/>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c>
          <w:tcPr>
            <w:tcW w:w="120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r>
      <w:tr w:rsidR="007D0D33" w:rsidRPr="00F40FBC" w:rsidTr="00500C9A">
        <w:trPr>
          <w:trHeight w:val="303"/>
        </w:trPr>
        <w:tc>
          <w:tcPr>
            <w:tcW w:w="1070" w:type="dxa"/>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F4</w:t>
            </w:r>
          </w:p>
        </w:tc>
        <w:tc>
          <w:tcPr>
            <w:tcW w:w="4232"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Lead analyst capability</w:t>
            </w:r>
          </w:p>
        </w:tc>
        <w:tc>
          <w:tcPr>
            <w:tcW w:w="128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c>
          <w:tcPr>
            <w:tcW w:w="1170" w:type="dxa"/>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120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1.5</w:t>
            </w:r>
          </w:p>
        </w:tc>
      </w:tr>
      <w:tr w:rsidR="007D0D33" w:rsidRPr="00F40FBC" w:rsidTr="00500C9A">
        <w:trPr>
          <w:trHeight w:val="303"/>
        </w:trPr>
        <w:tc>
          <w:tcPr>
            <w:tcW w:w="1070" w:type="dxa"/>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F5</w:t>
            </w:r>
          </w:p>
        </w:tc>
        <w:tc>
          <w:tcPr>
            <w:tcW w:w="4232"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motivation</w:t>
            </w:r>
          </w:p>
        </w:tc>
        <w:tc>
          <w:tcPr>
            <w:tcW w:w="128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1170" w:type="dxa"/>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120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r>
      <w:tr w:rsidR="007D0D33" w:rsidRPr="00F40FBC" w:rsidTr="00500C9A">
        <w:trPr>
          <w:trHeight w:val="303"/>
        </w:trPr>
        <w:tc>
          <w:tcPr>
            <w:tcW w:w="1070" w:type="dxa"/>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F6</w:t>
            </w:r>
          </w:p>
        </w:tc>
        <w:tc>
          <w:tcPr>
            <w:tcW w:w="4232"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Requirement stability</w:t>
            </w:r>
          </w:p>
        </w:tc>
        <w:tc>
          <w:tcPr>
            <w:tcW w:w="128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2</w:t>
            </w:r>
          </w:p>
        </w:tc>
        <w:tc>
          <w:tcPr>
            <w:tcW w:w="1170" w:type="dxa"/>
            <w:gridSpan w:val="2"/>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3</w:t>
            </w:r>
          </w:p>
        </w:tc>
        <w:tc>
          <w:tcPr>
            <w:tcW w:w="1203" w:type="dxa"/>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6</w:t>
            </w:r>
          </w:p>
        </w:tc>
      </w:tr>
      <w:tr w:rsidR="007D0D33" w:rsidRPr="00F40FBC" w:rsidTr="00500C9A">
        <w:trPr>
          <w:trHeight w:val="303"/>
        </w:trPr>
        <w:tc>
          <w:tcPr>
            <w:tcW w:w="1070" w:type="dxa"/>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F7</w:t>
            </w:r>
          </w:p>
        </w:tc>
        <w:tc>
          <w:tcPr>
            <w:tcW w:w="4232"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Part-time team membership</w:t>
            </w:r>
          </w:p>
        </w:tc>
        <w:tc>
          <w:tcPr>
            <w:tcW w:w="128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1170" w:type="dxa"/>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120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r>
      <w:tr w:rsidR="007D0D33" w:rsidRPr="00F40FBC" w:rsidTr="00500C9A">
        <w:trPr>
          <w:trHeight w:val="303"/>
        </w:trPr>
        <w:tc>
          <w:tcPr>
            <w:tcW w:w="1070" w:type="dxa"/>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F8</w:t>
            </w:r>
          </w:p>
        </w:tc>
        <w:tc>
          <w:tcPr>
            <w:tcW w:w="4232"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Difficulty of implementation language</w:t>
            </w:r>
          </w:p>
        </w:tc>
        <w:tc>
          <w:tcPr>
            <w:tcW w:w="128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1170" w:type="dxa"/>
            <w:gridSpan w:val="2"/>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1</w:t>
            </w:r>
          </w:p>
        </w:tc>
        <w:tc>
          <w:tcPr>
            <w:tcW w:w="120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w:t>
            </w:r>
            <w:r w:rsidR="00BA6544">
              <w:rPr>
                <w:color w:val="000000" w:themeColor="text1"/>
                <w:sz w:val="23"/>
                <w:szCs w:val="23"/>
              </w:rPr>
              <w:t>1</w:t>
            </w:r>
          </w:p>
        </w:tc>
      </w:tr>
      <w:tr w:rsidR="007D0D33" w:rsidRPr="00F40FBC" w:rsidTr="007D0D33">
        <w:trPr>
          <w:trHeight w:val="303"/>
        </w:trPr>
        <w:tc>
          <w:tcPr>
            <w:tcW w:w="1070" w:type="dxa"/>
            <w:tcBorders>
              <w:top w:val="nil"/>
              <w:left w:val="nil"/>
              <w:bottom w:val="nil"/>
              <w:right w:val="single" w:sz="4" w:space="0" w:color="auto"/>
            </w:tcBorders>
            <w:shd w:val="clear" w:color="auto" w:fill="auto"/>
            <w:noWrap/>
            <w:vAlign w:val="bottom"/>
            <w:hideMark/>
          </w:tcPr>
          <w:p w:rsidR="007D0D33" w:rsidRPr="00F40FBC" w:rsidRDefault="007D0D33" w:rsidP="00B96201">
            <w:pPr>
              <w:spacing w:line="360" w:lineRule="auto"/>
              <w:rPr>
                <w:color w:val="000000"/>
              </w:rPr>
            </w:pPr>
          </w:p>
        </w:tc>
        <w:tc>
          <w:tcPr>
            <w:tcW w:w="668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D33" w:rsidRDefault="007D0D33" w:rsidP="00B96201">
            <w:pPr>
              <w:spacing w:line="360" w:lineRule="auto"/>
              <w:jc w:val="center"/>
              <w:rPr>
                <w:b/>
                <w:bCs/>
                <w:color w:val="000000" w:themeColor="text1"/>
              </w:rPr>
            </w:pPr>
            <w:r w:rsidRPr="0636AD33">
              <w:rPr>
                <w:b/>
                <w:bCs/>
                <w:color w:val="000000" w:themeColor="text1"/>
              </w:rPr>
              <w:t>Environmental Factor (EF)</w:t>
            </w:r>
          </w:p>
          <w:p w:rsidR="007D0D33" w:rsidRPr="00232D94" w:rsidRDefault="007D0D33" w:rsidP="00B96201">
            <w:pPr>
              <w:spacing w:line="360" w:lineRule="auto"/>
              <w:jc w:val="center"/>
              <w:rPr>
                <w:b/>
                <w:bCs/>
                <w:color w:val="000000" w:themeColor="text1"/>
              </w:rPr>
            </w:pPr>
            <w:r w:rsidRPr="0636AD33">
              <w:rPr>
                <w:b/>
                <w:bCs/>
                <w:color w:val="000000" w:themeColor="text1"/>
              </w:rPr>
              <w:t>=1.4-0.03*SUM(F1-F8)</w:t>
            </w:r>
          </w:p>
        </w:tc>
        <w:tc>
          <w:tcPr>
            <w:tcW w:w="1203" w:type="dxa"/>
            <w:tcBorders>
              <w:top w:val="nil"/>
              <w:left w:val="nil"/>
              <w:bottom w:val="single" w:sz="4" w:space="0" w:color="auto"/>
              <w:right w:val="single" w:sz="4" w:space="0" w:color="auto"/>
            </w:tcBorders>
            <w:shd w:val="clear" w:color="auto" w:fill="auto"/>
            <w:noWrap/>
            <w:vAlign w:val="center"/>
            <w:hideMark/>
          </w:tcPr>
          <w:p w:rsidR="007D0D33" w:rsidRPr="00F40FBC" w:rsidRDefault="00BA6544" w:rsidP="00B96201">
            <w:pPr>
              <w:spacing w:line="360" w:lineRule="auto"/>
              <w:jc w:val="right"/>
              <w:rPr>
                <w:color w:val="000000" w:themeColor="text1"/>
              </w:rPr>
            </w:pPr>
            <w:r>
              <w:rPr>
                <w:color w:val="000000" w:themeColor="text1"/>
              </w:rPr>
              <w:t>0.89</w:t>
            </w:r>
          </w:p>
        </w:tc>
      </w:tr>
      <w:tr w:rsidR="007D0D33" w:rsidRPr="00F40FBC" w:rsidTr="007D0D33">
        <w:trPr>
          <w:trHeight w:val="303"/>
        </w:trPr>
        <w:tc>
          <w:tcPr>
            <w:tcW w:w="1070" w:type="dxa"/>
            <w:tcBorders>
              <w:top w:val="nil"/>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4232" w:type="dxa"/>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1373" w:type="dxa"/>
            <w:gridSpan w:val="2"/>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1080" w:type="dxa"/>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1203" w:type="dxa"/>
            <w:tcBorders>
              <w:top w:val="nil"/>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r>
    </w:tbl>
    <w:p w:rsidR="007D0D33" w:rsidRDefault="007D0D33" w:rsidP="00B96201">
      <w:pPr>
        <w:pStyle w:val="para1"/>
        <w:spacing w:before="0" w:line="360" w:lineRule="auto"/>
        <w:ind w:left="0"/>
      </w:pPr>
    </w:p>
    <w:p w:rsidR="007D0D33" w:rsidRPr="00A12FE6" w:rsidRDefault="007D0D33" w:rsidP="00B96201">
      <w:r>
        <w:t>Unadjus</w:t>
      </w:r>
      <w:r w:rsidR="00B96201">
        <w:t>t</w:t>
      </w:r>
      <w:r>
        <w:t xml:space="preserve">ed Use Case Point  =  Total Weight       +       Total Weight </w:t>
      </w:r>
    </w:p>
    <w:p w:rsidR="007D0D33" w:rsidRPr="00A12FE6" w:rsidRDefault="007D0D33" w:rsidP="00B96201">
      <w:r>
        <w:t xml:space="preserve">          (UUCP)                              (Actors)                     (Use Case)</w:t>
      </w:r>
    </w:p>
    <w:p w:rsidR="007D0D33" w:rsidRPr="00A12FE6" w:rsidRDefault="007D0D33" w:rsidP="00B96201">
      <w:r w:rsidRPr="00A12FE6">
        <w:tab/>
      </w:r>
      <w:r w:rsidRPr="00A12FE6">
        <w:tab/>
      </w:r>
      <w:r>
        <w:t xml:space="preserve">                     =         15                +             19</w:t>
      </w:r>
      <w:r w:rsidRPr="00A12FE6">
        <w:t xml:space="preserve">0 </w:t>
      </w:r>
    </w:p>
    <w:p w:rsidR="007D0D33" w:rsidRPr="00A12FE6" w:rsidRDefault="007D0D33" w:rsidP="00B96201">
      <w:r>
        <w:t xml:space="preserve">                                             =       205</w:t>
      </w:r>
    </w:p>
    <w:p w:rsidR="007D0D33" w:rsidRPr="00A12FE6" w:rsidRDefault="007D0D33" w:rsidP="00B96201"/>
    <w:p w:rsidR="007D0D33" w:rsidRPr="00A12FE6" w:rsidRDefault="007D0D33" w:rsidP="00B96201">
      <w:r>
        <w:t>Use Case Point (UCP)         =  UUCP    *   TCF   *   EF</w:t>
      </w:r>
    </w:p>
    <w:p w:rsidR="007D0D33" w:rsidRPr="00A12FE6" w:rsidRDefault="007D0D33" w:rsidP="00B96201">
      <w:r w:rsidRPr="00A12FE6">
        <w:t xml:space="preserve">             </w:t>
      </w:r>
      <w:r w:rsidRPr="00A12FE6">
        <w:tab/>
      </w:r>
      <w:r w:rsidRPr="00A12FE6">
        <w:tab/>
      </w:r>
      <w:r>
        <w:t xml:space="preserve">         </w:t>
      </w:r>
      <w:r w:rsidRPr="00A12FE6">
        <w:t xml:space="preserve">=   </w:t>
      </w:r>
      <w:r>
        <w:t>205</w:t>
      </w:r>
      <w:r w:rsidRPr="00A12FE6">
        <w:t xml:space="preserve">    * 1.02 * </w:t>
      </w:r>
      <w:r w:rsidR="00BA6544">
        <w:t>0.89</w:t>
      </w:r>
    </w:p>
    <w:p w:rsidR="007D0D33" w:rsidRPr="00A12FE6" w:rsidRDefault="007D0D33" w:rsidP="00B96201">
      <w:pPr>
        <w:rPr>
          <w:bCs/>
        </w:rPr>
      </w:pPr>
      <w:r>
        <w:t xml:space="preserve">                                             =   </w:t>
      </w:r>
      <w:r w:rsidR="00BA6544">
        <w:rPr>
          <w:color w:val="000000" w:themeColor="text1"/>
          <w:lang w:eastAsia="ja-JP"/>
        </w:rPr>
        <w:t>186.099</w:t>
      </w:r>
      <w:r w:rsidRPr="0636AD33">
        <w:rPr>
          <w:color w:val="000000" w:themeColor="text1"/>
          <w:lang w:eastAsia="ja-JP"/>
        </w:rPr>
        <w:t xml:space="preserve">    </w:t>
      </w:r>
    </w:p>
    <w:p w:rsidR="007D0D33" w:rsidRPr="00A12FE6" w:rsidRDefault="007D0D33" w:rsidP="00B96201"/>
    <w:p w:rsidR="007D0D33" w:rsidRPr="00A12FE6" w:rsidRDefault="007D0D33" w:rsidP="00B96201">
      <w:r>
        <w:t xml:space="preserve">Effort (man-days)                =  Use Case Point (UCP) * </w:t>
      </w:r>
      <w:r w:rsidRPr="0636AD33">
        <w:rPr>
          <w:color w:val="000000" w:themeColor="text1"/>
        </w:rPr>
        <w:t xml:space="preserve"> 17</w:t>
      </w:r>
    </w:p>
    <w:p w:rsidR="007D0D33" w:rsidRPr="00A12FE6" w:rsidRDefault="007D0D33" w:rsidP="00B96201">
      <w:pPr>
        <w:rPr>
          <w:bCs/>
        </w:rPr>
      </w:pPr>
      <w:r>
        <w:t xml:space="preserve">         =        </w:t>
      </w:r>
      <w:r w:rsidR="00BA6544">
        <w:rPr>
          <w:color w:val="000000" w:themeColor="text1"/>
          <w:lang w:eastAsia="ja-JP"/>
        </w:rPr>
        <w:t>186.099</w:t>
      </w:r>
      <w:r w:rsidRPr="0636AD33">
        <w:rPr>
          <w:color w:val="000000" w:themeColor="text1"/>
          <w:lang w:eastAsia="ja-JP"/>
        </w:rPr>
        <w:t xml:space="preserve">    </w:t>
      </w:r>
      <w:r>
        <w:t>*     17</w:t>
      </w:r>
    </w:p>
    <w:p w:rsidR="007D0D33" w:rsidRPr="00A12FE6" w:rsidRDefault="007D0D33" w:rsidP="00B96201">
      <w:pPr>
        <w:rPr>
          <w:bCs/>
        </w:rPr>
      </w:pPr>
      <w:r>
        <w:t xml:space="preserve">                                             =    </w:t>
      </w:r>
      <w:r w:rsidR="00BA6544">
        <w:t>3163.683</w:t>
      </w:r>
      <w:r>
        <w:t xml:space="preserve">      (man-hours)</w:t>
      </w:r>
    </w:p>
    <w:p w:rsidR="00C87387" w:rsidRDefault="007D0D33" w:rsidP="00B96201">
      <w:pPr>
        <w:rPr>
          <w:lang w:val="en-US"/>
        </w:rPr>
      </w:pPr>
      <w:r>
        <w:t xml:space="preserve">                                 =    </w:t>
      </w:r>
      <w:r w:rsidR="00BA6544">
        <w:t>395.460375</w:t>
      </w:r>
      <w:r>
        <w:t xml:space="preserve">    (man-days)</w:t>
      </w:r>
    </w:p>
    <w:p w:rsidR="00A72D63" w:rsidRDefault="00A72D63" w:rsidP="00B96201">
      <w:pPr>
        <w:pStyle w:val="Heading1"/>
        <w:spacing w:before="0" w:line="360" w:lineRule="auto"/>
      </w:pPr>
      <w:bookmarkStart w:id="293" w:name="_Toc480653744"/>
      <w:bookmarkStart w:id="294" w:name="_Toc492426722"/>
      <w:bookmarkStart w:id="295" w:name="_Toc511162062"/>
      <w:r>
        <w:t>TIMESCALES AND MILESTONES.</w:t>
      </w:r>
      <w:bookmarkEnd w:id="293"/>
      <w:bookmarkEnd w:id="294"/>
      <w:bookmarkEnd w:id="295"/>
    </w:p>
    <w:p w:rsidR="00A72D63" w:rsidRDefault="00A72D63" w:rsidP="00B96201">
      <w:pPr>
        <w:spacing w:line="360" w:lineRule="auto"/>
        <w:rPr>
          <w:lang w:val="en-US"/>
        </w:rPr>
      </w:pPr>
      <w:r w:rsidRPr="00A72D63">
        <w:rPr>
          <w:lang w:val="en-US"/>
        </w:rPr>
        <w:t>The timescales for the activities described in Section 3 using the staff effort specified in Section 4 are given in Figure 5.2. From these timescales, major milestones have been identified, as shown in Figure 5.1.</w:t>
      </w:r>
    </w:p>
    <w:p w:rsidR="00A72D63" w:rsidRDefault="00A72D63" w:rsidP="00B96201">
      <w:pPr>
        <w:spacing w:line="360" w:lineRule="auto"/>
        <w:rPr>
          <w:lang w:val="en-US"/>
        </w:rPr>
      </w:pPr>
    </w:p>
    <w:tbl>
      <w:tblPr>
        <w:tblStyle w:val="TableGridLight"/>
        <w:tblW w:w="5000" w:type="pct"/>
        <w:tblLook w:val="04A0" w:firstRow="1" w:lastRow="0" w:firstColumn="1" w:lastColumn="0" w:noHBand="0" w:noVBand="1"/>
      </w:tblPr>
      <w:tblGrid>
        <w:gridCol w:w="3204"/>
        <w:gridCol w:w="4639"/>
        <w:gridCol w:w="1393"/>
      </w:tblGrid>
      <w:tr w:rsidR="00057EBD" w:rsidRPr="00057EBD" w:rsidTr="00250AD5">
        <w:trPr>
          <w:trHeight w:val="300"/>
        </w:trPr>
        <w:tc>
          <w:tcPr>
            <w:tcW w:w="4246" w:type="pct"/>
            <w:gridSpan w:val="2"/>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Project Milestones</w:t>
            </w:r>
          </w:p>
        </w:tc>
        <w:tc>
          <w:tcPr>
            <w:tcW w:w="754"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Approx. Date</w:t>
            </w:r>
          </w:p>
        </w:tc>
      </w:tr>
      <w:tr w:rsidR="00057EBD" w:rsidRPr="00057EBD" w:rsidTr="00250AD5">
        <w:trPr>
          <w:trHeight w:val="300"/>
        </w:trPr>
        <w:tc>
          <w:tcPr>
            <w:tcW w:w="5000" w:type="pct"/>
            <w:gridSpan w:val="3"/>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Increment 0</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1.1</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Work Breakdown Structure</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6/3/18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1.2</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 Case Modelling Survey Report</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28/3/18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1.3</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Prototype Study Report</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15/4/18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1.4</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Risk Tracker</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15/3/18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1.5</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Project Plan Doc</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12/4/18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1.6</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Requirement Specification Doc</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15/4/18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1.7</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Interface Specification Doc</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17/4/18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1.8</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High Level Design Doc</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14/4/18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1.9</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Quality Plan Doc</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14/4/18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1.10</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Implement Prototype</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15/4/18</w:t>
            </w:r>
          </w:p>
        </w:tc>
      </w:tr>
      <w:tr w:rsidR="00057EBD" w:rsidRPr="00057EBD" w:rsidTr="00250AD5">
        <w:trPr>
          <w:trHeight w:val="300"/>
        </w:trPr>
        <w:tc>
          <w:tcPr>
            <w:tcW w:w="5000" w:type="pct"/>
            <w:gridSpan w:val="3"/>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Increment 1</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Setup Cloud Environment</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2/5/18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2.2</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 Case Modelling Survey Report(Analysis)</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6/5/18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2.3</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Design Report</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20/5/18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2.4</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Source Control Plan and Setup</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1/5/18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2.5</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Coding</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15/7/18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2.6</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System Test Plan</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20/5/18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2.7</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System Testing</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22/7/18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2.8</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Integration Test</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29/7/18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2.9</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SIT Document</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5/8/18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2.10</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Plan</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5/8/18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2.11</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End User Traning Manual and User Guide</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12/8/18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lastRenderedPageBreak/>
              <w:t>2.12</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User Acceptance Testing</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19/8/18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2.13</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Document</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25/7/18</w:t>
            </w:r>
          </w:p>
        </w:tc>
      </w:tr>
      <w:tr w:rsidR="00057EBD" w:rsidRPr="00057EBD" w:rsidTr="00250AD5">
        <w:trPr>
          <w:trHeight w:val="300"/>
        </w:trPr>
        <w:tc>
          <w:tcPr>
            <w:tcW w:w="5000" w:type="pct"/>
            <w:gridSpan w:val="3"/>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Increment 2</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3.1</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Setup Cloud Environment</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2/9/18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3.2</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 Case Modelling Survey Report(Analysis)</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9/9/18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3.3</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Design Report</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16/9/18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3.4</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Source Control Plan and Setup</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2/9/18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3.5</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Coding</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18/11/18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3.6</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System Test Plan</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23/11/18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3.7</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System Testing</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25/11/18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3.8</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Integration Test</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2/12/18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3.9</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SIT Document</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9/12/18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3.10</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Plan</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9/12/18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3.11</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End User Traning Manual and User Guide</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16/12/18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3.12</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User Acceptance Testing</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9/12/18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3.13</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Document</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16/12/18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3.14</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AWS setup and manual</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23/12/18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3.15</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Commence User Traning</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23/12/18</w:t>
            </w:r>
          </w:p>
        </w:tc>
      </w:tr>
      <w:tr w:rsidR="00057EBD" w:rsidRPr="00057EBD" w:rsidTr="00250AD5">
        <w:trPr>
          <w:trHeight w:val="300"/>
        </w:trPr>
        <w:tc>
          <w:tcPr>
            <w:tcW w:w="1735"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3.16</w:t>
            </w:r>
          </w:p>
        </w:tc>
        <w:tc>
          <w:tcPr>
            <w:tcW w:w="2511"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Project Hand-over</w:t>
            </w:r>
          </w:p>
        </w:tc>
        <w:tc>
          <w:tcPr>
            <w:tcW w:w="754"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31/12/18</w:t>
            </w:r>
          </w:p>
        </w:tc>
      </w:tr>
    </w:tbl>
    <w:p w:rsidR="00A72D63" w:rsidRDefault="00A72D63" w:rsidP="00B96201">
      <w:pPr>
        <w:spacing w:line="360" w:lineRule="auto"/>
        <w:rPr>
          <w:lang w:val="en-US"/>
        </w:rPr>
      </w:pPr>
    </w:p>
    <w:p w:rsidR="00C3069F" w:rsidRDefault="00C3069F" w:rsidP="00B96201">
      <w:pPr>
        <w:pStyle w:val="Heading1"/>
        <w:spacing w:before="0" w:line="360" w:lineRule="auto"/>
        <w:rPr>
          <w:lang w:val="en-US"/>
        </w:rPr>
      </w:pPr>
      <w:bookmarkStart w:id="296" w:name="_Toc511162063"/>
      <w:r>
        <w:rPr>
          <w:lang w:val="en-US"/>
        </w:rPr>
        <w:t>DELIVERABLES</w:t>
      </w:r>
      <w:bookmarkEnd w:id="296"/>
    </w:p>
    <w:p w:rsidR="00C3069F" w:rsidRDefault="00C3069F" w:rsidP="00B96201">
      <w:pPr>
        <w:spacing w:line="360" w:lineRule="auto"/>
        <w:rPr>
          <w:lang w:val="en-US"/>
        </w:rPr>
      </w:pPr>
      <w:r w:rsidRPr="00C3069F">
        <w:rPr>
          <w:lang w:val="en-US"/>
        </w:rPr>
        <w:t>As a result of undertaking the work described in this plan, the following deliverables will be produced by the project.</w:t>
      </w:r>
    </w:p>
    <w:p w:rsidR="00C3069F" w:rsidRDefault="00C3069F" w:rsidP="00B96201">
      <w:pPr>
        <w:spacing w:line="360" w:lineRule="auto"/>
        <w:rPr>
          <w:lang w:val="en-US"/>
        </w:rPr>
      </w:pPr>
    </w:p>
    <w:tbl>
      <w:tblPr>
        <w:tblW w:w="5000" w:type="pct"/>
        <w:tblLook w:val="04A0" w:firstRow="1" w:lastRow="0" w:firstColumn="1" w:lastColumn="0" w:noHBand="0" w:noVBand="1"/>
      </w:tblPr>
      <w:tblGrid>
        <w:gridCol w:w="1801"/>
        <w:gridCol w:w="7435"/>
      </w:tblGrid>
      <w:tr w:rsidR="00C3069F" w:rsidRPr="00CA63CE" w:rsidTr="00250AD5">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jc w:val="center"/>
              <w:rPr>
                <w:b/>
                <w:bCs/>
                <w:color w:val="000000" w:themeColor="text1"/>
                <w:sz w:val="18"/>
                <w:szCs w:val="18"/>
              </w:rPr>
            </w:pPr>
            <w:r w:rsidRPr="0636AD33">
              <w:rPr>
                <w:b/>
                <w:bCs/>
                <w:color w:val="000000" w:themeColor="text1"/>
                <w:sz w:val="18"/>
                <w:szCs w:val="18"/>
              </w:rPr>
              <w:t xml:space="preserve">Project </w:t>
            </w:r>
            <w:r>
              <w:rPr>
                <w:b/>
                <w:bCs/>
                <w:color w:val="000000" w:themeColor="text1"/>
                <w:sz w:val="18"/>
                <w:szCs w:val="18"/>
              </w:rPr>
              <w:t>Deliverables</w:t>
            </w:r>
          </w:p>
        </w:tc>
      </w:tr>
      <w:tr w:rsidR="00C3069F" w:rsidRPr="00CA63CE" w:rsidTr="00250AD5">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b/>
                <w:bCs/>
                <w:color w:val="000000" w:themeColor="text1"/>
                <w:sz w:val="18"/>
                <w:szCs w:val="18"/>
              </w:rPr>
            </w:pPr>
            <w:r>
              <w:rPr>
                <w:b/>
                <w:bCs/>
                <w:color w:val="000000" w:themeColor="text1"/>
                <w:sz w:val="18"/>
                <w:szCs w:val="18"/>
              </w:rPr>
              <w:t>Increment 0</w:t>
            </w:r>
          </w:p>
        </w:tc>
      </w:tr>
      <w:tr w:rsidR="00C3069F" w:rsidRPr="00CA63CE" w:rsidTr="00250AD5">
        <w:trPr>
          <w:trHeight w:val="315"/>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807AC80">
              <w:rPr>
                <w:rFonts w:ascii="Arial" w:eastAsia="Arial" w:hAnsi="Arial" w:cs="Arial"/>
                <w:color w:val="000000" w:themeColor="text1"/>
                <w:sz w:val="16"/>
                <w:szCs w:val="16"/>
              </w:rPr>
              <w:t>1.1</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Project Plan </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185F86" w:rsidRDefault="00C3069F" w:rsidP="00B96201">
            <w:pPr>
              <w:spacing w:line="360" w:lineRule="auto"/>
              <w:rPr>
                <w:rFonts w:ascii="Arial" w:eastAsia="Arial" w:hAnsi="Arial" w:cs="Arial"/>
                <w:color w:val="000000" w:themeColor="text1"/>
                <w:sz w:val="16"/>
                <w:szCs w:val="16"/>
              </w:rPr>
            </w:pPr>
            <w:r w:rsidRPr="0807AC80">
              <w:rPr>
                <w:rFonts w:ascii="Arial" w:eastAsia="Arial" w:hAnsi="Arial" w:cs="Arial"/>
                <w:color w:val="000000" w:themeColor="text1"/>
                <w:sz w:val="16"/>
                <w:szCs w:val="16"/>
              </w:rPr>
              <w:t>1.</w:t>
            </w:r>
            <w:r>
              <w:rPr>
                <w:rFonts w:ascii="Arial" w:eastAsia="Arial" w:hAnsi="Arial" w:cs="Arial"/>
                <w:color w:val="000000" w:themeColor="text1"/>
                <w:sz w:val="16"/>
                <w:szCs w:val="16"/>
              </w:rPr>
              <w:t>2</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Quality Plan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1.3</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Requirement Specification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1.4</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Modelling Survey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1.5</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Interface Specification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1.6</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Prototype Study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1.7</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High Level Design Specification</w:t>
            </w:r>
          </w:p>
        </w:tc>
      </w:tr>
      <w:tr w:rsidR="00C3069F" w:rsidRPr="00CA63CE" w:rsidTr="00250AD5">
        <w:trPr>
          <w:trHeight w:val="300"/>
        </w:trPr>
        <w:tc>
          <w:tcPr>
            <w:tcW w:w="5000" w:type="pct"/>
            <w:gridSpan w:val="2"/>
            <w:tcBorders>
              <w:top w:val="nil"/>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rFonts w:ascii="Arial" w:eastAsia="Arial" w:hAnsi="Arial" w:cs="Arial"/>
                <w:color w:val="000000" w:themeColor="text1"/>
                <w:sz w:val="16"/>
                <w:szCs w:val="16"/>
              </w:rPr>
            </w:pPr>
            <w:r>
              <w:rPr>
                <w:b/>
                <w:bCs/>
                <w:color w:val="000000" w:themeColor="text1"/>
                <w:sz w:val="18"/>
                <w:szCs w:val="18"/>
              </w:rPr>
              <w:t>Increment 1</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Pr="0807AC80">
              <w:rPr>
                <w:rFonts w:ascii="Arial" w:eastAsia="Arial" w:hAnsi="Arial" w:cs="Arial"/>
                <w:color w:val="000000" w:themeColor="text1"/>
                <w:sz w:val="16"/>
                <w:szCs w:val="16"/>
              </w:rPr>
              <w:t>.1</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 Survey Report (Requirement)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lastRenderedPageBreak/>
              <w:t>2</w:t>
            </w:r>
            <w:r w:rsidRPr="0807AC80">
              <w:rPr>
                <w:rFonts w:ascii="Arial" w:eastAsia="Arial" w:hAnsi="Arial" w:cs="Arial"/>
                <w:color w:val="000000" w:themeColor="text1"/>
                <w:sz w:val="16"/>
                <w:szCs w:val="16"/>
              </w:rPr>
              <w:t>.</w:t>
            </w:r>
            <w:r>
              <w:rPr>
                <w:rFonts w:ascii="Arial" w:eastAsia="Arial" w:hAnsi="Arial" w:cs="Arial"/>
                <w:color w:val="000000" w:themeColor="text1"/>
                <w:sz w:val="16"/>
                <w:szCs w:val="16"/>
              </w:rPr>
              <w:t>2</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 Survey Report (Analysis)</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2.3</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Design Model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2.4</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w:t>
            </w:r>
            <w:r w:rsidRPr="00493A4F">
              <w:rPr>
                <w:rFonts w:ascii="Arial" w:eastAsia="Arial" w:hAnsi="Arial" w:cs="Arial"/>
                <w:color w:val="000000" w:themeColor="text1"/>
                <w:sz w:val="16"/>
                <w:szCs w:val="16"/>
              </w:rPr>
              <w:t>Source and Executable Code</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2.5</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System Test Plan </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2.6</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SIT Document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2.7</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2.8</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Document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2.9</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End User Training Manual and User Guide </w:t>
            </w:r>
          </w:p>
        </w:tc>
      </w:tr>
      <w:tr w:rsidR="00C3069F" w:rsidRPr="00CA63CE" w:rsidTr="00250AD5">
        <w:trPr>
          <w:trHeight w:val="300"/>
        </w:trPr>
        <w:tc>
          <w:tcPr>
            <w:tcW w:w="5000" w:type="pct"/>
            <w:gridSpan w:val="2"/>
            <w:tcBorders>
              <w:top w:val="nil"/>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rFonts w:ascii="Arial" w:eastAsia="Arial" w:hAnsi="Arial" w:cs="Arial"/>
                <w:color w:val="000000" w:themeColor="text1"/>
                <w:sz w:val="16"/>
                <w:szCs w:val="16"/>
              </w:rPr>
            </w:pPr>
            <w:r>
              <w:rPr>
                <w:b/>
                <w:bCs/>
                <w:color w:val="000000" w:themeColor="text1"/>
                <w:sz w:val="18"/>
                <w:szCs w:val="18"/>
              </w:rPr>
              <w:t>Increment 2</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Pr="0807AC80">
              <w:rPr>
                <w:rFonts w:ascii="Arial" w:eastAsia="Arial" w:hAnsi="Arial" w:cs="Arial"/>
                <w:color w:val="000000" w:themeColor="text1"/>
                <w:sz w:val="16"/>
                <w:szCs w:val="16"/>
              </w:rPr>
              <w:t>.1</w:t>
            </w:r>
          </w:p>
        </w:tc>
        <w:tc>
          <w:tcPr>
            <w:tcW w:w="4025" w:type="pct"/>
            <w:tcBorders>
              <w:top w:val="nil"/>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 Survey Report (Requirement)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Pr="0807AC80">
              <w:rPr>
                <w:rFonts w:ascii="Arial" w:eastAsia="Arial" w:hAnsi="Arial" w:cs="Arial"/>
                <w:color w:val="000000" w:themeColor="text1"/>
                <w:sz w:val="16"/>
                <w:szCs w:val="16"/>
              </w:rPr>
              <w:t>.</w:t>
            </w:r>
            <w:r>
              <w:rPr>
                <w:rFonts w:ascii="Arial" w:eastAsia="Arial" w:hAnsi="Arial" w:cs="Arial"/>
                <w:color w:val="000000" w:themeColor="text1"/>
                <w:sz w:val="16"/>
                <w:szCs w:val="16"/>
              </w:rPr>
              <w:t>2</w:t>
            </w:r>
          </w:p>
        </w:tc>
        <w:tc>
          <w:tcPr>
            <w:tcW w:w="4025" w:type="pct"/>
            <w:tcBorders>
              <w:top w:val="nil"/>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 Survey Report (Analysis)</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3.3</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Design Model Report</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3.4</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w:t>
            </w:r>
            <w:r w:rsidRPr="00493A4F">
              <w:rPr>
                <w:rFonts w:ascii="Arial" w:eastAsia="Arial" w:hAnsi="Arial" w:cs="Arial"/>
                <w:color w:val="000000" w:themeColor="text1"/>
                <w:sz w:val="16"/>
                <w:szCs w:val="16"/>
              </w:rPr>
              <w:t>Source and Executable Code</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3.5</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System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3.6</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SIT Document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3.7</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3.8</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Document</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3.9</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End User Training Manual and User Guide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3.10</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Deployment Process Guide</w:t>
            </w:r>
          </w:p>
        </w:tc>
      </w:tr>
    </w:tbl>
    <w:p w:rsidR="00C3069F" w:rsidRPr="00C3069F" w:rsidRDefault="00C3069F" w:rsidP="00B96201">
      <w:pPr>
        <w:spacing w:line="360" w:lineRule="auto"/>
        <w:rPr>
          <w:lang w:val="en-US"/>
        </w:rPr>
      </w:pPr>
    </w:p>
    <w:p w:rsidR="00137B89" w:rsidRDefault="00C55E6A" w:rsidP="00B96201">
      <w:pPr>
        <w:pStyle w:val="Heading1"/>
        <w:spacing w:before="0" w:line="360" w:lineRule="auto"/>
        <w:rPr>
          <w:lang w:val="en-US"/>
        </w:rPr>
      </w:pPr>
      <w:bookmarkStart w:id="297" w:name="_Toc511162064"/>
      <w:r>
        <w:rPr>
          <w:lang w:val="en-US"/>
        </w:rPr>
        <w:t>PROJECT STRUCTURE AND STAFFING</w:t>
      </w:r>
      <w:bookmarkEnd w:id="297"/>
    </w:p>
    <w:p w:rsidR="00C55E6A" w:rsidRDefault="00C3069F" w:rsidP="00B96201">
      <w:pPr>
        <w:pStyle w:val="Heading2"/>
        <w:spacing w:before="0" w:line="360" w:lineRule="auto"/>
        <w:rPr>
          <w:lang w:val="en-US"/>
        </w:rPr>
      </w:pPr>
      <w:bookmarkStart w:id="298" w:name="_Toc511162065"/>
      <w:r>
        <w:rPr>
          <w:lang w:val="en-US"/>
        </w:rPr>
        <w:t>Project Manager : Kaung Myat Bo</w:t>
      </w:r>
      <w:bookmarkEnd w:id="298"/>
    </w:p>
    <w:p w:rsidR="00C3069F" w:rsidRDefault="00C3069F" w:rsidP="00B96201">
      <w:pPr>
        <w:spacing w:line="360" w:lineRule="auto"/>
        <w:rPr>
          <w:lang w:val="en-US"/>
        </w:rPr>
      </w:pPr>
      <w:r w:rsidRPr="00C3069F">
        <w:rPr>
          <w:lang w:val="en-US"/>
        </w:rPr>
        <w:t>He will be responsible for the project on a month to month basis be reviewing progress against the plan and instituting appropriate action. In addition, he will provide advice to the Project Leader on the structure and content of the deliverable project documents and will be responsible for the production of the required planning documents.</w:t>
      </w:r>
    </w:p>
    <w:p w:rsidR="00C3069F" w:rsidRDefault="00C3069F" w:rsidP="00B96201">
      <w:pPr>
        <w:spacing w:line="360" w:lineRule="auto"/>
        <w:rPr>
          <w:lang w:val="en-US"/>
        </w:rPr>
      </w:pPr>
    </w:p>
    <w:p w:rsidR="00C3069F" w:rsidRDefault="00C3069F" w:rsidP="00B96201">
      <w:pPr>
        <w:pStyle w:val="Heading2"/>
        <w:spacing w:before="0" w:line="360" w:lineRule="auto"/>
        <w:rPr>
          <w:lang w:val="en-US"/>
        </w:rPr>
      </w:pPr>
      <w:bookmarkStart w:id="299" w:name="_Toc511162066"/>
      <w:r>
        <w:rPr>
          <w:lang w:val="en-US"/>
        </w:rPr>
        <w:t xml:space="preserve">Project Leader : Treza </w:t>
      </w:r>
      <w:r w:rsidR="00165488">
        <w:rPr>
          <w:lang w:val="en-US"/>
        </w:rPr>
        <w:t>Bawn Win</w:t>
      </w:r>
      <w:bookmarkEnd w:id="299"/>
    </w:p>
    <w:p w:rsidR="00165488" w:rsidRPr="00165488" w:rsidRDefault="00165488" w:rsidP="00B96201">
      <w:pPr>
        <w:spacing w:line="360" w:lineRule="auto"/>
        <w:rPr>
          <w:lang w:val="en-US"/>
        </w:rPr>
      </w:pPr>
      <w:r w:rsidRPr="00165488">
        <w:rPr>
          <w:lang w:val="en-US"/>
        </w:rPr>
        <w:t>These three people will be responsible for undertaking the majority of the work described in Section 3. The tasks to be undertaken by his/her are defined as below:</w:t>
      </w:r>
    </w:p>
    <w:p w:rsidR="00165488" w:rsidRPr="00165488" w:rsidRDefault="00165488" w:rsidP="00B96201">
      <w:pPr>
        <w:spacing w:line="360" w:lineRule="auto"/>
        <w:rPr>
          <w:lang w:val="en-US"/>
        </w:rPr>
      </w:pPr>
      <w:r w:rsidRPr="00165488">
        <w:rPr>
          <w:lang w:val="en-US"/>
        </w:rPr>
        <w:t>1.</w:t>
      </w:r>
      <w:r w:rsidRPr="00165488">
        <w:rPr>
          <w:lang w:val="en-US"/>
        </w:rPr>
        <w:tab/>
        <w:t>production of Project Plan;</w:t>
      </w:r>
    </w:p>
    <w:p w:rsidR="00165488" w:rsidRPr="00165488" w:rsidRDefault="00165488" w:rsidP="00B96201">
      <w:pPr>
        <w:spacing w:line="360" w:lineRule="auto"/>
        <w:rPr>
          <w:lang w:val="en-US"/>
        </w:rPr>
      </w:pPr>
      <w:r w:rsidRPr="00165488">
        <w:rPr>
          <w:lang w:val="en-US"/>
        </w:rPr>
        <w:t>2.</w:t>
      </w:r>
      <w:r w:rsidRPr="00165488">
        <w:rPr>
          <w:lang w:val="en-US"/>
        </w:rPr>
        <w:tab/>
        <w:t>production of User Requirement Specification;</w:t>
      </w:r>
    </w:p>
    <w:p w:rsidR="00165488" w:rsidRPr="00165488" w:rsidRDefault="00165488" w:rsidP="00B96201">
      <w:pPr>
        <w:spacing w:line="360" w:lineRule="auto"/>
        <w:rPr>
          <w:lang w:val="en-US"/>
        </w:rPr>
      </w:pPr>
      <w:r w:rsidRPr="00165488">
        <w:rPr>
          <w:lang w:val="en-US"/>
        </w:rPr>
        <w:t>3.</w:t>
      </w:r>
      <w:r w:rsidRPr="00165488">
        <w:rPr>
          <w:lang w:val="en-US"/>
        </w:rPr>
        <w:tab/>
        <w:t>prototyping development;</w:t>
      </w:r>
    </w:p>
    <w:p w:rsidR="00165488" w:rsidRPr="00165488" w:rsidRDefault="00165488" w:rsidP="00B96201">
      <w:pPr>
        <w:spacing w:line="360" w:lineRule="auto"/>
        <w:rPr>
          <w:lang w:val="en-US"/>
        </w:rPr>
      </w:pPr>
      <w:r w:rsidRPr="00165488">
        <w:rPr>
          <w:lang w:val="en-US"/>
        </w:rPr>
        <w:t xml:space="preserve">4. </w:t>
      </w:r>
      <w:r w:rsidRPr="00165488">
        <w:rPr>
          <w:lang w:val="en-US"/>
        </w:rPr>
        <w:tab/>
        <w:t>production of System Specification;</w:t>
      </w:r>
    </w:p>
    <w:p w:rsidR="00165488" w:rsidRPr="00165488" w:rsidRDefault="00165488" w:rsidP="00B96201">
      <w:pPr>
        <w:spacing w:line="360" w:lineRule="auto"/>
        <w:rPr>
          <w:lang w:val="en-US"/>
        </w:rPr>
      </w:pPr>
      <w:r w:rsidRPr="00165488">
        <w:rPr>
          <w:lang w:val="en-US"/>
        </w:rPr>
        <w:t>5.</w:t>
      </w:r>
      <w:r w:rsidRPr="00165488">
        <w:rPr>
          <w:lang w:val="en-US"/>
        </w:rPr>
        <w:tab/>
        <w:t>database define and set-up;</w:t>
      </w:r>
    </w:p>
    <w:p w:rsidR="00165488" w:rsidRPr="00165488" w:rsidRDefault="00165488" w:rsidP="00B96201">
      <w:pPr>
        <w:spacing w:line="360" w:lineRule="auto"/>
        <w:rPr>
          <w:lang w:val="en-US"/>
        </w:rPr>
      </w:pPr>
      <w:r w:rsidRPr="00165488">
        <w:rPr>
          <w:lang w:val="en-US"/>
        </w:rPr>
        <w:t>6.</w:t>
      </w:r>
      <w:r w:rsidRPr="00165488">
        <w:rPr>
          <w:lang w:val="en-US"/>
        </w:rPr>
        <w:tab/>
        <w:t>production of Algorithm Specification;</w:t>
      </w:r>
    </w:p>
    <w:p w:rsidR="00165488" w:rsidRPr="00165488" w:rsidRDefault="00165488" w:rsidP="00B96201">
      <w:pPr>
        <w:spacing w:line="360" w:lineRule="auto"/>
        <w:rPr>
          <w:lang w:val="en-US"/>
        </w:rPr>
      </w:pPr>
      <w:r w:rsidRPr="00165488">
        <w:rPr>
          <w:lang w:val="en-US"/>
        </w:rPr>
        <w:t>7.</w:t>
      </w:r>
      <w:r w:rsidRPr="00165488">
        <w:rPr>
          <w:lang w:val="en-US"/>
        </w:rPr>
        <w:tab/>
        <w:t>software coding;</w:t>
      </w:r>
    </w:p>
    <w:p w:rsidR="00165488" w:rsidRPr="00165488" w:rsidRDefault="00165488" w:rsidP="00B96201">
      <w:pPr>
        <w:spacing w:line="360" w:lineRule="auto"/>
        <w:rPr>
          <w:lang w:val="en-US"/>
        </w:rPr>
      </w:pPr>
      <w:r w:rsidRPr="00165488">
        <w:rPr>
          <w:lang w:val="en-US"/>
        </w:rPr>
        <w:lastRenderedPageBreak/>
        <w:t>8.</w:t>
      </w:r>
      <w:r w:rsidRPr="00165488">
        <w:rPr>
          <w:lang w:val="en-US"/>
        </w:rPr>
        <w:tab/>
        <w:t>testing and installation;</w:t>
      </w:r>
    </w:p>
    <w:p w:rsidR="00165488" w:rsidRPr="00165488" w:rsidRDefault="00165488" w:rsidP="00B96201">
      <w:pPr>
        <w:spacing w:line="360" w:lineRule="auto"/>
        <w:rPr>
          <w:lang w:val="en-US"/>
        </w:rPr>
      </w:pPr>
      <w:r w:rsidRPr="00165488">
        <w:rPr>
          <w:lang w:val="en-US"/>
        </w:rPr>
        <w:t>9.</w:t>
      </w:r>
      <w:r w:rsidRPr="00165488">
        <w:rPr>
          <w:lang w:val="en-US"/>
        </w:rPr>
        <w:tab/>
        <w:t>user training and user trial support;</w:t>
      </w:r>
    </w:p>
    <w:p w:rsidR="00165488" w:rsidRPr="00165488" w:rsidRDefault="00165488" w:rsidP="00B96201">
      <w:pPr>
        <w:spacing w:line="360" w:lineRule="auto"/>
        <w:rPr>
          <w:lang w:val="en-US"/>
        </w:rPr>
      </w:pPr>
      <w:r w:rsidRPr="00165488">
        <w:rPr>
          <w:lang w:val="en-US"/>
        </w:rPr>
        <w:t>10.</w:t>
      </w:r>
      <w:r w:rsidRPr="00165488">
        <w:rPr>
          <w:lang w:val="en-US"/>
        </w:rPr>
        <w:tab/>
        <w:t>production of user's manual and programmer's manual/HLD;</w:t>
      </w:r>
    </w:p>
    <w:p w:rsidR="00165488" w:rsidRPr="00165488" w:rsidRDefault="00165488" w:rsidP="00B96201">
      <w:pPr>
        <w:spacing w:line="360" w:lineRule="auto"/>
        <w:rPr>
          <w:lang w:val="en-US"/>
        </w:rPr>
      </w:pPr>
      <w:r w:rsidRPr="00165488">
        <w:rPr>
          <w:lang w:val="en-US"/>
        </w:rPr>
        <w:t>11.</w:t>
      </w:r>
      <w:r w:rsidRPr="00165488">
        <w:rPr>
          <w:lang w:val="en-US"/>
        </w:rPr>
        <w:tab/>
        <w:t>implementation of Foody enhancements; and</w:t>
      </w:r>
    </w:p>
    <w:p w:rsidR="00165488" w:rsidRDefault="00165488" w:rsidP="00B96201">
      <w:pPr>
        <w:spacing w:line="360" w:lineRule="auto"/>
        <w:rPr>
          <w:lang w:val="en-US"/>
        </w:rPr>
      </w:pPr>
      <w:r w:rsidRPr="00165488">
        <w:rPr>
          <w:lang w:val="en-US"/>
        </w:rPr>
        <w:t>12.</w:t>
      </w:r>
      <w:r w:rsidRPr="00165488">
        <w:rPr>
          <w:lang w:val="en-US"/>
        </w:rPr>
        <w:tab/>
        <w:t>general project administration activities.</w:t>
      </w:r>
    </w:p>
    <w:p w:rsidR="00165488" w:rsidRDefault="00165488" w:rsidP="00B96201">
      <w:pPr>
        <w:pStyle w:val="Heading1"/>
        <w:spacing w:before="0" w:line="360" w:lineRule="auto"/>
      </w:pPr>
      <w:bookmarkStart w:id="300" w:name="_Toc511162067"/>
      <w:r>
        <w:t>RESOURCES</w:t>
      </w:r>
      <w:bookmarkEnd w:id="300"/>
    </w:p>
    <w:p w:rsidR="00165488" w:rsidRDefault="00165488" w:rsidP="00B96201">
      <w:pPr>
        <w:spacing w:line="360" w:lineRule="auto"/>
      </w:pPr>
      <w:r w:rsidRPr="00165488">
        <w:t>The supporting resources required to enable the project team to undertake the activities specified in Section 3 are described as below:</w:t>
      </w:r>
    </w:p>
    <w:p w:rsidR="00165488" w:rsidRDefault="00165488" w:rsidP="00B96201">
      <w:pPr>
        <w:spacing w:line="360" w:lineRule="auto"/>
      </w:pPr>
    </w:p>
    <w:p w:rsidR="00165488" w:rsidRDefault="00165488" w:rsidP="00B96201">
      <w:pPr>
        <w:pStyle w:val="Heading2"/>
        <w:spacing w:before="0" w:line="360" w:lineRule="auto"/>
      </w:pPr>
      <w:bookmarkStart w:id="301" w:name="_Toc511162068"/>
      <w:r>
        <w:t>Accommodation</w:t>
      </w:r>
      <w:bookmarkEnd w:id="301"/>
    </w:p>
    <w:p w:rsidR="00165488" w:rsidRDefault="00165488" w:rsidP="00B96201">
      <w:pPr>
        <w:spacing w:line="360" w:lineRule="auto"/>
      </w:pPr>
      <w:r w:rsidRPr="00165488">
        <w:t>The development work will be undertaken in the project team's usual office at ISS. No additional office space is required.</w:t>
      </w:r>
    </w:p>
    <w:p w:rsidR="00165488" w:rsidRDefault="00165488" w:rsidP="00B96201">
      <w:pPr>
        <w:spacing w:line="360" w:lineRule="auto"/>
      </w:pPr>
    </w:p>
    <w:p w:rsidR="00165488" w:rsidRDefault="00165488" w:rsidP="00B96201">
      <w:pPr>
        <w:pStyle w:val="Heading2"/>
        <w:spacing w:before="0" w:line="360" w:lineRule="auto"/>
      </w:pPr>
      <w:bookmarkStart w:id="302" w:name="_Toc511162069"/>
      <w:r w:rsidRPr="00165488">
        <w:t>Computer Hardware and Software.</w:t>
      </w:r>
      <w:bookmarkEnd w:id="302"/>
    </w:p>
    <w:p w:rsidR="00165488" w:rsidRDefault="00165488" w:rsidP="00B96201">
      <w:pPr>
        <w:spacing w:line="360" w:lineRule="auto"/>
      </w:pPr>
      <w:r>
        <w:t xml:space="preserve">Mac and Windows machines. </w:t>
      </w:r>
    </w:p>
    <w:p w:rsidR="00165488" w:rsidRDefault="00165488" w:rsidP="00B96201">
      <w:pPr>
        <w:spacing w:line="360" w:lineRule="auto"/>
      </w:pPr>
      <w:r>
        <w:t>AWS Cloud Environment.</w:t>
      </w:r>
    </w:p>
    <w:p w:rsidR="0051682B" w:rsidRDefault="0051682B" w:rsidP="00B96201">
      <w:pPr>
        <w:spacing w:line="360" w:lineRule="auto"/>
      </w:pPr>
    </w:p>
    <w:p w:rsidR="0051682B" w:rsidRDefault="0051682B" w:rsidP="00B96201">
      <w:pPr>
        <w:spacing w:line="360" w:lineRule="auto"/>
      </w:pPr>
    </w:p>
    <w:tbl>
      <w:tblPr>
        <w:tblW w:w="5000" w:type="pct"/>
        <w:jc w:val="center"/>
        <w:tblLook w:val="0000" w:firstRow="0" w:lastRow="0" w:firstColumn="0" w:lastColumn="0" w:noHBand="0" w:noVBand="0"/>
      </w:tblPr>
      <w:tblGrid>
        <w:gridCol w:w="5097"/>
        <w:gridCol w:w="3343"/>
        <w:gridCol w:w="796"/>
      </w:tblGrid>
      <w:tr w:rsidR="0051682B" w:rsidTr="00250AD5">
        <w:trPr>
          <w:cantSplit/>
          <w:trHeight w:val="720"/>
          <w:jc w:val="center"/>
        </w:trPr>
        <w:tc>
          <w:tcPr>
            <w:tcW w:w="5000" w:type="pct"/>
            <w:gridSpan w:val="3"/>
            <w:tcBorders>
              <w:top w:val="single" w:sz="12" w:space="0" w:color="auto"/>
              <w:left w:val="single" w:sz="12" w:space="0" w:color="auto"/>
              <w:bottom w:val="single" w:sz="6" w:space="0" w:color="auto"/>
              <w:right w:val="single" w:sz="12" w:space="0" w:color="auto"/>
            </w:tcBorders>
          </w:tcPr>
          <w:p w:rsidR="0051682B" w:rsidRDefault="0051682B" w:rsidP="00B96201">
            <w:pPr>
              <w:spacing w:line="360" w:lineRule="auto"/>
              <w:rPr>
                <w:b/>
                <w:sz w:val="16"/>
                <w:szCs w:val="16"/>
              </w:rPr>
            </w:pPr>
            <w:r>
              <w:t>Approval Record</w:t>
            </w:r>
            <w:r>
              <w:tab/>
            </w:r>
          </w:p>
        </w:tc>
      </w:tr>
      <w:tr w:rsidR="0051682B" w:rsidTr="00250AD5">
        <w:trPr>
          <w:cantSplit/>
          <w:trHeight w:val="576"/>
          <w:jc w:val="center"/>
        </w:trPr>
        <w:tc>
          <w:tcPr>
            <w:tcW w:w="5000" w:type="pct"/>
            <w:gridSpan w:val="3"/>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b/>
              </w:rPr>
            </w:pPr>
            <w:r>
              <w:t>Project Name: FMCA</w:t>
            </w:r>
            <w:r>
              <w:rPr>
                <w:rFonts w:ascii="NewCenturySchlbk" w:hAnsi="NewCenturySchlbk"/>
              </w:rPr>
              <w:tab/>
            </w:r>
          </w:p>
        </w:tc>
      </w:tr>
      <w:tr w:rsidR="0051682B" w:rsidTr="00250AD5">
        <w:trPr>
          <w:cantSplit/>
          <w:trHeight w:val="576"/>
          <w:jc w:val="center"/>
        </w:trPr>
        <w:tc>
          <w:tcPr>
            <w:tcW w:w="2759" w:type="pct"/>
            <w:tcBorders>
              <w:left w:val="single" w:sz="12" w:space="0" w:color="auto"/>
              <w:bottom w:val="single" w:sz="6" w:space="0" w:color="auto"/>
            </w:tcBorders>
          </w:tcPr>
          <w:p w:rsidR="0051682B" w:rsidRDefault="0051682B" w:rsidP="00B96201">
            <w:pPr>
              <w:tabs>
                <w:tab w:val="left" w:pos="2160"/>
              </w:tabs>
              <w:spacing w:line="360" w:lineRule="auto"/>
              <w:rPr>
                <w:rFonts w:ascii="NewCenturySchlbk" w:eastAsia="NewCenturySchlbk" w:hAnsi="NewCenturySchlbk" w:cs="NewCenturySchlbk"/>
              </w:rPr>
            </w:pPr>
            <w:r w:rsidRPr="1515D43A">
              <w:rPr>
                <w:b/>
                <w:bCs/>
                <w:position w:val="6"/>
              </w:rPr>
              <w:t xml:space="preserve">Document Ref: </w:t>
            </w:r>
            <w:r>
              <w:rPr>
                <w:b/>
                <w:position w:val="6"/>
              </w:rPr>
              <w:tab/>
            </w:r>
            <w:r>
              <w:t>FMCA/MPP/Baseline</w:t>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rFonts w:ascii="NewCenturySchlbk" w:hAnsi="NewCenturySchlbk"/>
                <w:spacing w:val="-10"/>
              </w:rPr>
            </w:pPr>
          </w:p>
        </w:tc>
      </w:tr>
      <w:tr w:rsidR="0051682B" w:rsidTr="00250AD5">
        <w:trPr>
          <w:cantSplit/>
          <w:trHeight w:val="576"/>
          <w:jc w:val="center"/>
        </w:trPr>
        <w:tc>
          <w:tcPr>
            <w:tcW w:w="2759" w:type="pct"/>
            <w:tcBorders>
              <w:top w:val="single" w:sz="6" w:space="0" w:color="auto"/>
              <w:left w:val="single" w:sz="12" w:space="0" w:color="auto"/>
              <w:bottom w:val="single" w:sz="6" w:space="0" w:color="auto"/>
            </w:tcBorders>
          </w:tcPr>
          <w:p w:rsidR="0051682B" w:rsidRDefault="0051682B" w:rsidP="00B96201">
            <w:pPr>
              <w:spacing w:line="360" w:lineRule="auto"/>
              <w:rPr>
                <w:sz w:val="22"/>
                <w:szCs w:val="22"/>
              </w:rPr>
            </w:pPr>
            <w:r w:rsidRPr="1515D43A">
              <w:rPr>
                <w:b/>
                <w:bCs/>
                <w:position w:val="6"/>
              </w:rPr>
              <w:t>Approved by</w:t>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position w:val="6"/>
              </w:rPr>
            </w:pPr>
            <w:r w:rsidRPr="1515D43A">
              <w:rPr>
                <w:b/>
                <w:bCs/>
                <w:position w:val="6"/>
              </w:rPr>
              <w:t>Date</w:t>
            </w:r>
          </w:p>
        </w:tc>
      </w:tr>
      <w:tr w:rsidR="0051682B" w:rsidTr="00250AD5">
        <w:trPr>
          <w:cantSplit/>
          <w:trHeight w:val="576"/>
          <w:jc w:val="center"/>
        </w:trPr>
        <w:tc>
          <w:tcPr>
            <w:tcW w:w="2759" w:type="pct"/>
            <w:tcBorders>
              <w:top w:val="single" w:sz="6" w:space="0" w:color="auto"/>
              <w:left w:val="single" w:sz="12" w:space="0" w:color="auto"/>
              <w:bottom w:val="single" w:sz="6" w:space="0" w:color="auto"/>
            </w:tcBorders>
          </w:tcPr>
          <w:p w:rsidR="0051682B" w:rsidRDefault="0051682B" w:rsidP="00B96201">
            <w:pPr>
              <w:spacing w:line="360" w:lineRule="auto"/>
            </w:pPr>
            <w:r w:rsidRPr="0807AC80">
              <w:rPr>
                <w:b/>
                <w:bCs/>
              </w:rPr>
              <w:t>Authorised by</w:t>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pPr>
            <w:r w:rsidRPr="0636AD33">
              <w:rPr>
                <w:b/>
                <w:bCs/>
              </w:rPr>
              <w:t>Date</w:t>
            </w:r>
          </w:p>
        </w:tc>
      </w:tr>
      <w:tr w:rsidR="0051682B" w:rsidTr="00250AD5">
        <w:trPr>
          <w:cantSplit/>
          <w:trHeight w:val="504"/>
          <w:jc w:val="center"/>
        </w:trPr>
        <w:tc>
          <w:tcPr>
            <w:tcW w:w="4569" w:type="pct"/>
            <w:gridSpan w:val="2"/>
            <w:tcBorders>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807AC80">
              <w:rPr>
                <w:sz w:val="20"/>
              </w:rPr>
              <w:t>The document authorisation appears on the title page.</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structure of the publication is logical.</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distribution list is correct.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title page is signed.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Calculations appear reasonable, are neatly presented and have been checked.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lastRenderedPageBreak/>
              <w:t>Theory and formulae are correct and properly applied.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Illustrations are relevant, readable and logically placed.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There are no typographical errors.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Units are consistent throughout.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security classification is correct.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There are no obvious omissions.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 xml:space="preserve">The document complies with the Client's requirements, however specified. </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Responsibility is accepted for all opinions, conclusions and recommendations.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document does not run counter to company policy.</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12"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12" w:space="0" w:color="auto"/>
              <w:right w:val="single" w:sz="12" w:space="0" w:color="auto"/>
            </w:tcBorders>
          </w:tcPr>
          <w:p w:rsidR="0051682B" w:rsidRDefault="0051682B" w:rsidP="00B96201">
            <w:pPr>
              <w:spacing w:line="360" w:lineRule="auto"/>
              <w:rPr>
                <w:position w:val="-5"/>
                <w:sz w:val="20"/>
              </w:rPr>
            </w:pPr>
          </w:p>
        </w:tc>
      </w:tr>
    </w:tbl>
    <w:p w:rsidR="0051682B" w:rsidRPr="00250AD5" w:rsidRDefault="0051682B" w:rsidP="00B96201"/>
    <w:sectPr w:rsidR="0051682B" w:rsidRPr="00250AD5" w:rsidSect="009A19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4DE1"/>
    <w:multiLevelType w:val="hybridMultilevel"/>
    <w:tmpl w:val="19008A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F622A"/>
    <w:multiLevelType w:val="hybridMultilevel"/>
    <w:tmpl w:val="8008382E"/>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C5EC5"/>
    <w:multiLevelType w:val="hybridMultilevel"/>
    <w:tmpl w:val="53FC6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640B48"/>
    <w:multiLevelType w:val="hybridMultilevel"/>
    <w:tmpl w:val="16E25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7F00B9"/>
    <w:multiLevelType w:val="hybridMultilevel"/>
    <w:tmpl w:val="A75E6B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531B6B"/>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807793E"/>
    <w:multiLevelType w:val="hybridMultilevel"/>
    <w:tmpl w:val="1324C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47050"/>
    <w:multiLevelType w:val="hybridMultilevel"/>
    <w:tmpl w:val="051A1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270335"/>
    <w:multiLevelType w:val="hybridMultilevel"/>
    <w:tmpl w:val="897857A8"/>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4670C"/>
    <w:multiLevelType w:val="hybridMultilevel"/>
    <w:tmpl w:val="13B457E0"/>
    <w:lvl w:ilvl="0" w:tplc="C94E50B0">
      <w:start w:val="9"/>
      <w:numFmt w:val="decimal"/>
      <w:lvlText w:val="%1."/>
      <w:lvlJc w:val="left"/>
      <w:pPr>
        <w:ind w:left="720" w:hanging="360"/>
      </w:pPr>
    </w:lvl>
    <w:lvl w:ilvl="1" w:tplc="E23EE620">
      <w:start w:val="1"/>
      <w:numFmt w:val="lowerLetter"/>
      <w:lvlText w:val="%2."/>
      <w:lvlJc w:val="left"/>
      <w:pPr>
        <w:ind w:left="1440" w:hanging="360"/>
      </w:pPr>
    </w:lvl>
    <w:lvl w:ilvl="2" w:tplc="E786820A">
      <w:start w:val="1"/>
      <w:numFmt w:val="lowerRoman"/>
      <w:lvlText w:val="%3."/>
      <w:lvlJc w:val="right"/>
      <w:pPr>
        <w:ind w:left="2160" w:hanging="180"/>
      </w:pPr>
    </w:lvl>
    <w:lvl w:ilvl="3" w:tplc="228A8D3E">
      <w:start w:val="1"/>
      <w:numFmt w:val="decimal"/>
      <w:lvlText w:val="%4."/>
      <w:lvlJc w:val="left"/>
      <w:pPr>
        <w:ind w:left="2880" w:hanging="360"/>
      </w:pPr>
    </w:lvl>
    <w:lvl w:ilvl="4" w:tplc="14C2C20E">
      <w:start w:val="1"/>
      <w:numFmt w:val="lowerLetter"/>
      <w:lvlText w:val="%5."/>
      <w:lvlJc w:val="left"/>
      <w:pPr>
        <w:ind w:left="3600" w:hanging="360"/>
      </w:pPr>
    </w:lvl>
    <w:lvl w:ilvl="5" w:tplc="101C5B22">
      <w:start w:val="1"/>
      <w:numFmt w:val="lowerRoman"/>
      <w:lvlText w:val="%6."/>
      <w:lvlJc w:val="right"/>
      <w:pPr>
        <w:ind w:left="4320" w:hanging="180"/>
      </w:pPr>
    </w:lvl>
    <w:lvl w:ilvl="6" w:tplc="BCD03032">
      <w:start w:val="1"/>
      <w:numFmt w:val="decimal"/>
      <w:lvlText w:val="%7."/>
      <w:lvlJc w:val="left"/>
      <w:pPr>
        <w:ind w:left="5040" w:hanging="360"/>
      </w:pPr>
    </w:lvl>
    <w:lvl w:ilvl="7" w:tplc="6B6EB422">
      <w:start w:val="1"/>
      <w:numFmt w:val="lowerLetter"/>
      <w:lvlText w:val="%8."/>
      <w:lvlJc w:val="left"/>
      <w:pPr>
        <w:ind w:left="5760" w:hanging="360"/>
      </w:pPr>
    </w:lvl>
    <w:lvl w:ilvl="8" w:tplc="1102DF38">
      <w:start w:val="1"/>
      <w:numFmt w:val="lowerRoman"/>
      <w:lvlText w:val="%9."/>
      <w:lvlJc w:val="right"/>
      <w:pPr>
        <w:ind w:left="6480" w:hanging="180"/>
      </w:pPr>
    </w:lvl>
  </w:abstractNum>
  <w:abstractNum w:abstractNumId="10" w15:restartNumberingAfterBreak="0">
    <w:nsid w:val="7C7F6562"/>
    <w:multiLevelType w:val="hybridMultilevel"/>
    <w:tmpl w:val="42205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B555C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9"/>
  </w:num>
  <w:num w:numId="4">
    <w:abstractNumId w:val="1"/>
  </w:num>
  <w:num w:numId="5">
    <w:abstractNumId w:val="8"/>
  </w:num>
  <w:num w:numId="6">
    <w:abstractNumId w:val="6"/>
  </w:num>
  <w:num w:numId="7">
    <w:abstractNumId w:val="3"/>
  </w:num>
  <w:num w:numId="8">
    <w:abstractNumId w:val="4"/>
  </w:num>
  <w:num w:numId="9">
    <w:abstractNumId w:val="0"/>
  </w:num>
  <w:num w:numId="10">
    <w:abstractNumId w:val="10"/>
  </w:num>
  <w:num w:numId="11">
    <w:abstractNumId w:val="2"/>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ung Myat Bo">
    <w15:presenceInfo w15:providerId="Windows Live" w15:userId="1d7f04c8-6018-4330-ae52-4ce86fa047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669"/>
    <w:rsid w:val="00057EBD"/>
    <w:rsid w:val="000A7911"/>
    <w:rsid w:val="000B4C75"/>
    <w:rsid w:val="00102E01"/>
    <w:rsid w:val="00137B89"/>
    <w:rsid w:val="00165488"/>
    <w:rsid w:val="00171809"/>
    <w:rsid w:val="00226056"/>
    <w:rsid w:val="002333FD"/>
    <w:rsid w:val="00250AD5"/>
    <w:rsid w:val="0027000E"/>
    <w:rsid w:val="002D631A"/>
    <w:rsid w:val="00306B64"/>
    <w:rsid w:val="003863F5"/>
    <w:rsid w:val="003A4EB1"/>
    <w:rsid w:val="003B360F"/>
    <w:rsid w:val="003F048E"/>
    <w:rsid w:val="00476628"/>
    <w:rsid w:val="00500C9A"/>
    <w:rsid w:val="0051682B"/>
    <w:rsid w:val="00551761"/>
    <w:rsid w:val="00591A22"/>
    <w:rsid w:val="005C0629"/>
    <w:rsid w:val="005D4B8D"/>
    <w:rsid w:val="0062444C"/>
    <w:rsid w:val="00637425"/>
    <w:rsid w:val="00645ABA"/>
    <w:rsid w:val="00685404"/>
    <w:rsid w:val="00730764"/>
    <w:rsid w:val="00746EA7"/>
    <w:rsid w:val="007B3E72"/>
    <w:rsid w:val="007D0A07"/>
    <w:rsid w:val="007D0D33"/>
    <w:rsid w:val="007D4F52"/>
    <w:rsid w:val="00834685"/>
    <w:rsid w:val="00844600"/>
    <w:rsid w:val="008777B3"/>
    <w:rsid w:val="008C2A93"/>
    <w:rsid w:val="008E0C77"/>
    <w:rsid w:val="008F684F"/>
    <w:rsid w:val="009022FC"/>
    <w:rsid w:val="00931FF5"/>
    <w:rsid w:val="009A1980"/>
    <w:rsid w:val="009E6D9E"/>
    <w:rsid w:val="009F7CD9"/>
    <w:rsid w:val="00A1059D"/>
    <w:rsid w:val="00A16540"/>
    <w:rsid w:val="00A24772"/>
    <w:rsid w:val="00A72D63"/>
    <w:rsid w:val="00AC277E"/>
    <w:rsid w:val="00B43ECB"/>
    <w:rsid w:val="00B96201"/>
    <w:rsid w:val="00BA6544"/>
    <w:rsid w:val="00BC2766"/>
    <w:rsid w:val="00BE3C94"/>
    <w:rsid w:val="00C3069F"/>
    <w:rsid w:val="00C55E6A"/>
    <w:rsid w:val="00C87387"/>
    <w:rsid w:val="00CD213E"/>
    <w:rsid w:val="00D01A67"/>
    <w:rsid w:val="00D11669"/>
    <w:rsid w:val="00E01669"/>
    <w:rsid w:val="00EB510D"/>
    <w:rsid w:val="00EC10B1"/>
    <w:rsid w:val="00EC1FFA"/>
    <w:rsid w:val="00EF382B"/>
    <w:rsid w:val="00F14A03"/>
    <w:rsid w:val="00F225C1"/>
    <w:rsid w:val="00F2765F"/>
    <w:rsid w:val="00F62777"/>
    <w:rsid w:val="00FC3E3D"/>
    <w:rsid w:val="00FC63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FCBA"/>
  <w15:docId w15:val="{74B2228F-A376-ED44-8A8F-68BF45BC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66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6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66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166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166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166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166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16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16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6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66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116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16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16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16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16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1669"/>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1669"/>
  </w:style>
  <w:style w:type="paragraph" w:styleId="ListParagraph">
    <w:name w:val="List Paragraph"/>
    <w:basedOn w:val="Normal"/>
    <w:uiPriority w:val="34"/>
    <w:qFormat/>
    <w:rsid w:val="00AC277E"/>
    <w:pPr>
      <w:ind w:left="720"/>
      <w:contextualSpacing/>
    </w:pPr>
  </w:style>
  <w:style w:type="paragraph" w:customStyle="1" w:styleId="para1">
    <w:name w:val="para1"/>
    <w:basedOn w:val="Heading1"/>
    <w:rsid w:val="00AC277E"/>
    <w:pPr>
      <w:keepNext w:val="0"/>
      <w:keepLines w:val="0"/>
      <w:numPr>
        <w:numId w:val="0"/>
      </w:numPr>
      <w:spacing w:before="120" w:line="240" w:lineRule="atLeast"/>
      <w:ind w:left="1440"/>
      <w:jc w:val="both"/>
    </w:pPr>
    <w:rPr>
      <w:rFonts w:ascii="Times New Roman" w:eastAsia="Times New Roman" w:hAnsi="Times New Roman" w:cs="Times New Roman"/>
      <w:color w:val="auto"/>
      <w:sz w:val="24"/>
      <w:szCs w:val="20"/>
      <w:lang w:val="en-US"/>
    </w:rPr>
  </w:style>
  <w:style w:type="paragraph" w:customStyle="1" w:styleId="paraindent1">
    <w:name w:val="para indent 1"/>
    <w:basedOn w:val="para1"/>
    <w:rsid w:val="00AC277E"/>
    <w:pPr>
      <w:ind w:left="2160" w:hanging="720"/>
    </w:pPr>
  </w:style>
  <w:style w:type="paragraph" w:styleId="TOCHeading">
    <w:name w:val="TOC Heading"/>
    <w:basedOn w:val="Heading1"/>
    <w:next w:val="Normal"/>
    <w:uiPriority w:val="39"/>
    <w:unhideWhenUsed/>
    <w:qFormat/>
    <w:rsid w:val="00EC10B1"/>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10B1"/>
    <w:pPr>
      <w:spacing w:before="120"/>
    </w:pPr>
    <w:rPr>
      <w:b/>
      <w:bCs/>
      <w:i/>
      <w:iCs/>
    </w:rPr>
  </w:style>
  <w:style w:type="character" w:styleId="Hyperlink">
    <w:name w:val="Hyperlink"/>
    <w:basedOn w:val="DefaultParagraphFont"/>
    <w:uiPriority w:val="99"/>
    <w:unhideWhenUsed/>
    <w:rsid w:val="00EC10B1"/>
    <w:rPr>
      <w:color w:val="0563C1" w:themeColor="hyperlink"/>
      <w:u w:val="single"/>
    </w:rPr>
  </w:style>
  <w:style w:type="paragraph" w:styleId="TOC2">
    <w:name w:val="toc 2"/>
    <w:basedOn w:val="Normal"/>
    <w:next w:val="Normal"/>
    <w:autoRedefine/>
    <w:uiPriority w:val="39"/>
    <w:unhideWhenUsed/>
    <w:rsid w:val="00EC10B1"/>
    <w:pPr>
      <w:spacing w:before="120"/>
      <w:ind w:left="240"/>
    </w:pPr>
    <w:rPr>
      <w:b/>
      <w:bCs/>
      <w:sz w:val="22"/>
      <w:szCs w:val="22"/>
    </w:rPr>
  </w:style>
  <w:style w:type="paragraph" w:styleId="TOC3">
    <w:name w:val="toc 3"/>
    <w:basedOn w:val="Normal"/>
    <w:next w:val="Normal"/>
    <w:autoRedefine/>
    <w:uiPriority w:val="39"/>
    <w:unhideWhenUsed/>
    <w:rsid w:val="00EC10B1"/>
    <w:pPr>
      <w:ind w:left="480"/>
    </w:pPr>
    <w:rPr>
      <w:sz w:val="20"/>
      <w:szCs w:val="20"/>
    </w:rPr>
  </w:style>
  <w:style w:type="paragraph" w:styleId="TOC4">
    <w:name w:val="toc 4"/>
    <w:basedOn w:val="Normal"/>
    <w:next w:val="Normal"/>
    <w:autoRedefine/>
    <w:uiPriority w:val="39"/>
    <w:semiHidden/>
    <w:unhideWhenUsed/>
    <w:rsid w:val="00EC10B1"/>
    <w:pPr>
      <w:ind w:left="720"/>
    </w:pPr>
    <w:rPr>
      <w:sz w:val="20"/>
      <w:szCs w:val="20"/>
    </w:rPr>
  </w:style>
  <w:style w:type="paragraph" w:styleId="TOC5">
    <w:name w:val="toc 5"/>
    <w:basedOn w:val="Normal"/>
    <w:next w:val="Normal"/>
    <w:autoRedefine/>
    <w:uiPriority w:val="39"/>
    <w:semiHidden/>
    <w:unhideWhenUsed/>
    <w:rsid w:val="00EC10B1"/>
    <w:pPr>
      <w:ind w:left="960"/>
    </w:pPr>
    <w:rPr>
      <w:sz w:val="20"/>
      <w:szCs w:val="20"/>
    </w:rPr>
  </w:style>
  <w:style w:type="paragraph" w:styleId="TOC6">
    <w:name w:val="toc 6"/>
    <w:basedOn w:val="Normal"/>
    <w:next w:val="Normal"/>
    <w:autoRedefine/>
    <w:uiPriority w:val="39"/>
    <w:semiHidden/>
    <w:unhideWhenUsed/>
    <w:rsid w:val="00EC10B1"/>
    <w:pPr>
      <w:ind w:left="1200"/>
    </w:pPr>
    <w:rPr>
      <w:sz w:val="20"/>
      <w:szCs w:val="20"/>
    </w:rPr>
  </w:style>
  <w:style w:type="paragraph" w:styleId="TOC7">
    <w:name w:val="toc 7"/>
    <w:basedOn w:val="Normal"/>
    <w:next w:val="Normal"/>
    <w:autoRedefine/>
    <w:uiPriority w:val="39"/>
    <w:semiHidden/>
    <w:unhideWhenUsed/>
    <w:rsid w:val="00EC10B1"/>
    <w:pPr>
      <w:ind w:left="1440"/>
    </w:pPr>
    <w:rPr>
      <w:sz w:val="20"/>
      <w:szCs w:val="20"/>
    </w:rPr>
  </w:style>
  <w:style w:type="paragraph" w:styleId="TOC8">
    <w:name w:val="toc 8"/>
    <w:basedOn w:val="Normal"/>
    <w:next w:val="Normal"/>
    <w:autoRedefine/>
    <w:uiPriority w:val="39"/>
    <w:semiHidden/>
    <w:unhideWhenUsed/>
    <w:rsid w:val="00EC10B1"/>
    <w:pPr>
      <w:ind w:left="1680"/>
    </w:pPr>
    <w:rPr>
      <w:sz w:val="20"/>
      <w:szCs w:val="20"/>
    </w:rPr>
  </w:style>
  <w:style w:type="paragraph" w:styleId="TOC9">
    <w:name w:val="toc 9"/>
    <w:basedOn w:val="Normal"/>
    <w:next w:val="Normal"/>
    <w:autoRedefine/>
    <w:uiPriority w:val="39"/>
    <w:semiHidden/>
    <w:unhideWhenUsed/>
    <w:rsid w:val="00EC10B1"/>
    <w:pPr>
      <w:ind w:left="1920"/>
    </w:pPr>
    <w:rPr>
      <w:sz w:val="20"/>
      <w:szCs w:val="20"/>
    </w:rPr>
  </w:style>
  <w:style w:type="paragraph" w:customStyle="1" w:styleId="BodyParagraph">
    <w:name w:val="Body Paragraph"/>
    <w:basedOn w:val="Normal"/>
    <w:rsid w:val="00476628"/>
    <w:pPr>
      <w:spacing w:after="120"/>
      <w:jc w:val="both"/>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2E01"/>
    <w:rPr>
      <w:rFonts w:ascii="Tahoma" w:hAnsi="Tahoma" w:cs="Tahoma"/>
      <w:sz w:val="16"/>
      <w:szCs w:val="16"/>
    </w:rPr>
  </w:style>
  <w:style w:type="character" w:customStyle="1" w:styleId="BalloonTextChar">
    <w:name w:val="Balloon Text Char"/>
    <w:basedOn w:val="DefaultParagraphFont"/>
    <w:link w:val="BalloonText"/>
    <w:uiPriority w:val="99"/>
    <w:semiHidden/>
    <w:rsid w:val="00102E01"/>
    <w:rPr>
      <w:rFonts w:ascii="Tahoma" w:hAnsi="Tahoma" w:cs="Tahoma"/>
      <w:sz w:val="16"/>
      <w:szCs w:val="16"/>
    </w:rPr>
  </w:style>
  <w:style w:type="paragraph" w:styleId="Revision">
    <w:name w:val="Revision"/>
    <w:hidden/>
    <w:uiPriority w:val="99"/>
    <w:semiHidden/>
    <w:rsid w:val="00E01669"/>
  </w:style>
  <w:style w:type="table" w:styleId="TableGridLight">
    <w:name w:val="Grid Table Light"/>
    <w:basedOn w:val="TableNormal"/>
    <w:uiPriority w:val="40"/>
    <w:rsid w:val="00057E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59"/>
    <w:rsid w:val="00551761"/>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551761"/>
    <w:rPr>
      <w:rFonts w:ascii="Calibri" w:eastAsia="Calibri" w:hAnsi="Calibri" w:cs="Times New Roman"/>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551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39864">
      <w:bodyDiv w:val="1"/>
      <w:marLeft w:val="0"/>
      <w:marRight w:val="0"/>
      <w:marTop w:val="0"/>
      <w:marBottom w:val="0"/>
      <w:divBdr>
        <w:top w:val="none" w:sz="0" w:space="0" w:color="auto"/>
        <w:left w:val="none" w:sz="0" w:space="0" w:color="auto"/>
        <w:bottom w:val="none" w:sz="0" w:space="0" w:color="auto"/>
        <w:right w:val="none" w:sz="0" w:space="0" w:color="auto"/>
      </w:divBdr>
    </w:div>
    <w:div w:id="343899072">
      <w:bodyDiv w:val="1"/>
      <w:marLeft w:val="0"/>
      <w:marRight w:val="0"/>
      <w:marTop w:val="0"/>
      <w:marBottom w:val="0"/>
      <w:divBdr>
        <w:top w:val="none" w:sz="0" w:space="0" w:color="auto"/>
        <w:left w:val="none" w:sz="0" w:space="0" w:color="auto"/>
        <w:bottom w:val="none" w:sz="0" w:space="0" w:color="auto"/>
        <w:right w:val="none" w:sz="0" w:space="0" w:color="auto"/>
      </w:divBdr>
    </w:div>
    <w:div w:id="706570126">
      <w:bodyDiv w:val="1"/>
      <w:marLeft w:val="0"/>
      <w:marRight w:val="0"/>
      <w:marTop w:val="0"/>
      <w:marBottom w:val="0"/>
      <w:divBdr>
        <w:top w:val="none" w:sz="0" w:space="0" w:color="auto"/>
        <w:left w:val="none" w:sz="0" w:space="0" w:color="auto"/>
        <w:bottom w:val="none" w:sz="0" w:space="0" w:color="auto"/>
        <w:right w:val="none" w:sz="0" w:space="0" w:color="auto"/>
      </w:divBdr>
    </w:div>
    <w:div w:id="115202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618D1-DD1A-9D4F-A8E8-3E2B10868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18</Pages>
  <Words>3729</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Bo</dc:creator>
  <cp:keywords/>
  <dc:description/>
  <cp:lastModifiedBy>Kaung Myat Bo</cp:lastModifiedBy>
  <cp:revision>20</cp:revision>
  <dcterms:created xsi:type="dcterms:W3CDTF">2018-04-03T09:46:00Z</dcterms:created>
  <dcterms:modified xsi:type="dcterms:W3CDTF">2018-04-10T14:37:00Z</dcterms:modified>
</cp:coreProperties>
</file>
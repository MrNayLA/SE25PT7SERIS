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bCs w:val="0"/>
          <w:color w:val="auto"/>
          <w:sz w:val="24"/>
          <w:szCs w:val="24"/>
          <w:lang w:val="en-SG"/>
        </w:rPr>
        <w:id w:val="-429047984"/>
        <w:docPartObj>
          <w:docPartGallery w:val="Table of Contents"/>
          <w:docPartUnique/>
        </w:docPartObj>
      </w:sdtPr>
      <w:sdtEndPr>
        <w:rPr>
          <w:noProof/>
        </w:rPr>
      </w:sdtEndPr>
      <w:sdtContent>
        <w:p w:rsidR="00EC10B1" w:rsidRDefault="00EC10B1">
          <w:pPr>
            <w:pStyle w:val="TOCHeading"/>
          </w:pPr>
          <w:r>
            <w:t>Table of Contents</w:t>
          </w:r>
        </w:p>
        <w:p w:rsidR="005C0629" w:rsidRDefault="00EC10B1">
          <w:pPr>
            <w:pStyle w:val="TOC1"/>
            <w:tabs>
              <w:tab w:val="left" w:pos="480"/>
              <w:tab w:val="right" w:leader="dot" w:pos="901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510623757" w:history="1">
            <w:r w:rsidR="005C0629" w:rsidRPr="00254A45">
              <w:rPr>
                <w:rStyle w:val="Hyperlink"/>
                <w:noProof/>
                <w:lang w:val="en-US"/>
              </w:rPr>
              <w:t>1</w:t>
            </w:r>
            <w:r w:rsidR="005C0629">
              <w:rPr>
                <w:rFonts w:eastAsiaTheme="minorEastAsia"/>
                <w:b w:val="0"/>
                <w:bCs w:val="0"/>
                <w:i w:val="0"/>
                <w:iCs w:val="0"/>
                <w:noProof/>
              </w:rPr>
              <w:tab/>
            </w:r>
            <w:r w:rsidR="005C0629" w:rsidRPr="00254A45">
              <w:rPr>
                <w:rStyle w:val="Hyperlink"/>
                <w:noProof/>
                <w:lang w:val="en-US"/>
              </w:rPr>
              <w:t>Introduction</w:t>
            </w:r>
            <w:r w:rsidR="005C0629">
              <w:rPr>
                <w:noProof/>
                <w:webHidden/>
              </w:rPr>
              <w:tab/>
            </w:r>
            <w:r w:rsidR="005C0629">
              <w:rPr>
                <w:noProof/>
                <w:webHidden/>
              </w:rPr>
              <w:fldChar w:fldCharType="begin"/>
            </w:r>
            <w:r w:rsidR="005C0629">
              <w:rPr>
                <w:noProof/>
                <w:webHidden/>
              </w:rPr>
              <w:instrText xml:space="preserve"> PAGEREF _Toc510623757 \h </w:instrText>
            </w:r>
            <w:r w:rsidR="005C0629">
              <w:rPr>
                <w:noProof/>
                <w:webHidden/>
              </w:rPr>
            </w:r>
            <w:r w:rsidR="005C0629">
              <w:rPr>
                <w:noProof/>
                <w:webHidden/>
              </w:rPr>
              <w:fldChar w:fldCharType="separate"/>
            </w:r>
            <w:r w:rsidR="005C0629">
              <w:rPr>
                <w:noProof/>
                <w:webHidden/>
              </w:rPr>
              <w:t>2</w:t>
            </w:r>
            <w:r w:rsidR="005C0629">
              <w:rPr>
                <w:noProof/>
                <w:webHidden/>
              </w:rPr>
              <w:fldChar w:fldCharType="end"/>
            </w:r>
          </w:hyperlink>
        </w:p>
        <w:p w:rsidR="005C0629" w:rsidRDefault="00746EA7">
          <w:pPr>
            <w:pStyle w:val="TOC2"/>
            <w:tabs>
              <w:tab w:val="left" w:pos="960"/>
              <w:tab w:val="right" w:leader="dot" w:pos="9010"/>
            </w:tabs>
            <w:rPr>
              <w:rFonts w:eastAsiaTheme="minorEastAsia"/>
              <w:b w:val="0"/>
              <w:bCs w:val="0"/>
              <w:noProof/>
              <w:sz w:val="24"/>
              <w:szCs w:val="24"/>
            </w:rPr>
          </w:pPr>
          <w:hyperlink w:anchor="_Toc510623758" w:history="1">
            <w:r w:rsidR="005C0629" w:rsidRPr="00254A45">
              <w:rPr>
                <w:rStyle w:val="Hyperlink"/>
                <w:noProof/>
                <w:lang w:val="en-US"/>
              </w:rPr>
              <w:t>1.1</w:t>
            </w:r>
            <w:r w:rsidR="005C0629">
              <w:rPr>
                <w:rFonts w:eastAsiaTheme="minorEastAsia"/>
                <w:b w:val="0"/>
                <w:bCs w:val="0"/>
                <w:noProof/>
                <w:sz w:val="24"/>
                <w:szCs w:val="24"/>
              </w:rPr>
              <w:tab/>
            </w:r>
            <w:r w:rsidR="005C0629" w:rsidRPr="00254A45">
              <w:rPr>
                <w:rStyle w:val="Hyperlink"/>
                <w:noProof/>
                <w:lang w:val="en-US"/>
              </w:rPr>
              <w:t>Purpose</w:t>
            </w:r>
            <w:r w:rsidR="005C0629">
              <w:rPr>
                <w:noProof/>
                <w:webHidden/>
              </w:rPr>
              <w:tab/>
            </w:r>
            <w:r w:rsidR="005C0629">
              <w:rPr>
                <w:noProof/>
                <w:webHidden/>
              </w:rPr>
              <w:fldChar w:fldCharType="begin"/>
            </w:r>
            <w:r w:rsidR="005C0629">
              <w:rPr>
                <w:noProof/>
                <w:webHidden/>
              </w:rPr>
              <w:instrText xml:space="preserve"> PAGEREF _Toc510623758 \h </w:instrText>
            </w:r>
            <w:r w:rsidR="005C0629">
              <w:rPr>
                <w:noProof/>
                <w:webHidden/>
              </w:rPr>
            </w:r>
            <w:r w:rsidR="005C0629">
              <w:rPr>
                <w:noProof/>
                <w:webHidden/>
              </w:rPr>
              <w:fldChar w:fldCharType="separate"/>
            </w:r>
            <w:r w:rsidR="005C0629">
              <w:rPr>
                <w:noProof/>
                <w:webHidden/>
              </w:rPr>
              <w:t>2</w:t>
            </w:r>
            <w:r w:rsidR="005C0629">
              <w:rPr>
                <w:noProof/>
                <w:webHidden/>
              </w:rPr>
              <w:fldChar w:fldCharType="end"/>
            </w:r>
          </w:hyperlink>
        </w:p>
        <w:p w:rsidR="005C0629" w:rsidRDefault="00746EA7">
          <w:pPr>
            <w:pStyle w:val="TOC2"/>
            <w:tabs>
              <w:tab w:val="left" w:pos="960"/>
              <w:tab w:val="right" w:leader="dot" w:pos="9010"/>
            </w:tabs>
            <w:rPr>
              <w:rFonts w:eastAsiaTheme="minorEastAsia"/>
              <w:b w:val="0"/>
              <w:bCs w:val="0"/>
              <w:noProof/>
              <w:sz w:val="24"/>
              <w:szCs w:val="24"/>
            </w:rPr>
          </w:pPr>
          <w:hyperlink w:anchor="_Toc510623759" w:history="1">
            <w:r w:rsidR="005C0629" w:rsidRPr="00254A45">
              <w:rPr>
                <w:rStyle w:val="Hyperlink"/>
                <w:noProof/>
                <w:lang w:val="en-US"/>
              </w:rPr>
              <w:t>1.2</w:t>
            </w:r>
            <w:r w:rsidR="005C0629">
              <w:rPr>
                <w:rFonts w:eastAsiaTheme="minorEastAsia"/>
                <w:b w:val="0"/>
                <w:bCs w:val="0"/>
                <w:noProof/>
                <w:sz w:val="24"/>
                <w:szCs w:val="24"/>
              </w:rPr>
              <w:tab/>
            </w:r>
            <w:r w:rsidR="005C0629" w:rsidRPr="00254A45">
              <w:rPr>
                <w:rStyle w:val="Hyperlink"/>
                <w:noProof/>
                <w:lang w:val="en-US"/>
              </w:rPr>
              <w:t>Audience</w:t>
            </w:r>
            <w:r w:rsidR="005C0629">
              <w:rPr>
                <w:noProof/>
                <w:webHidden/>
              </w:rPr>
              <w:tab/>
            </w:r>
            <w:r w:rsidR="005C0629">
              <w:rPr>
                <w:noProof/>
                <w:webHidden/>
              </w:rPr>
              <w:fldChar w:fldCharType="begin"/>
            </w:r>
            <w:r w:rsidR="005C0629">
              <w:rPr>
                <w:noProof/>
                <w:webHidden/>
              </w:rPr>
              <w:instrText xml:space="preserve"> PAGEREF _Toc510623759 \h </w:instrText>
            </w:r>
            <w:r w:rsidR="005C0629">
              <w:rPr>
                <w:noProof/>
                <w:webHidden/>
              </w:rPr>
            </w:r>
            <w:r w:rsidR="005C0629">
              <w:rPr>
                <w:noProof/>
                <w:webHidden/>
              </w:rPr>
              <w:fldChar w:fldCharType="separate"/>
            </w:r>
            <w:r w:rsidR="005C0629">
              <w:rPr>
                <w:noProof/>
                <w:webHidden/>
              </w:rPr>
              <w:t>2</w:t>
            </w:r>
            <w:r w:rsidR="005C0629">
              <w:rPr>
                <w:noProof/>
                <w:webHidden/>
              </w:rPr>
              <w:fldChar w:fldCharType="end"/>
            </w:r>
          </w:hyperlink>
        </w:p>
        <w:p w:rsidR="005C0629" w:rsidRDefault="00746EA7">
          <w:pPr>
            <w:pStyle w:val="TOC2"/>
            <w:tabs>
              <w:tab w:val="left" w:pos="960"/>
              <w:tab w:val="right" w:leader="dot" w:pos="9010"/>
            </w:tabs>
            <w:rPr>
              <w:rFonts w:eastAsiaTheme="minorEastAsia"/>
              <w:b w:val="0"/>
              <w:bCs w:val="0"/>
              <w:noProof/>
              <w:sz w:val="24"/>
              <w:szCs w:val="24"/>
            </w:rPr>
          </w:pPr>
          <w:hyperlink w:anchor="_Toc510623760" w:history="1">
            <w:r w:rsidR="005C0629" w:rsidRPr="00254A45">
              <w:rPr>
                <w:rStyle w:val="Hyperlink"/>
                <w:noProof/>
                <w:lang w:val="en-US"/>
              </w:rPr>
              <w:t>1.3</w:t>
            </w:r>
            <w:r w:rsidR="005C0629">
              <w:rPr>
                <w:rFonts w:eastAsiaTheme="minorEastAsia"/>
                <w:b w:val="0"/>
                <w:bCs w:val="0"/>
                <w:noProof/>
                <w:sz w:val="24"/>
                <w:szCs w:val="24"/>
              </w:rPr>
              <w:tab/>
            </w:r>
            <w:r w:rsidR="005C0629" w:rsidRPr="00254A45">
              <w:rPr>
                <w:rStyle w:val="Hyperlink"/>
                <w:noProof/>
                <w:lang w:val="en-US"/>
              </w:rPr>
              <w:t>Organization</w:t>
            </w:r>
            <w:r w:rsidR="005C0629">
              <w:rPr>
                <w:noProof/>
                <w:webHidden/>
              </w:rPr>
              <w:tab/>
            </w:r>
            <w:r w:rsidR="005C0629">
              <w:rPr>
                <w:noProof/>
                <w:webHidden/>
              </w:rPr>
              <w:fldChar w:fldCharType="begin"/>
            </w:r>
            <w:r w:rsidR="005C0629">
              <w:rPr>
                <w:noProof/>
                <w:webHidden/>
              </w:rPr>
              <w:instrText xml:space="preserve"> PAGEREF _Toc510623760 \h </w:instrText>
            </w:r>
            <w:r w:rsidR="005C0629">
              <w:rPr>
                <w:noProof/>
                <w:webHidden/>
              </w:rPr>
            </w:r>
            <w:r w:rsidR="005C0629">
              <w:rPr>
                <w:noProof/>
                <w:webHidden/>
              </w:rPr>
              <w:fldChar w:fldCharType="separate"/>
            </w:r>
            <w:r w:rsidR="005C0629">
              <w:rPr>
                <w:noProof/>
                <w:webHidden/>
              </w:rPr>
              <w:t>2</w:t>
            </w:r>
            <w:r w:rsidR="005C0629">
              <w:rPr>
                <w:noProof/>
                <w:webHidden/>
              </w:rPr>
              <w:fldChar w:fldCharType="end"/>
            </w:r>
          </w:hyperlink>
        </w:p>
        <w:p w:rsidR="005C0629" w:rsidRDefault="00746EA7">
          <w:pPr>
            <w:pStyle w:val="TOC2"/>
            <w:tabs>
              <w:tab w:val="left" w:pos="960"/>
              <w:tab w:val="right" w:leader="dot" w:pos="9010"/>
            </w:tabs>
            <w:rPr>
              <w:rFonts w:eastAsiaTheme="minorEastAsia"/>
              <w:b w:val="0"/>
              <w:bCs w:val="0"/>
              <w:noProof/>
              <w:sz w:val="24"/>
              <w:szCs w:val="24"/>
            </w:rPr>
          </w:pPr>
          <w:hyperlink w:anchor="_Toc510623761" w:history="1">
            <w:r w:rsidR="005C0629" w:rsidRPr="00254A45">
              <w:rPr>
                <w:rStyle w:val="Hyperlink"/>
                <w:noProof/>
                <w:lang w:val="en-US"/>
              </w:rPr>
              <w:t>1.4</w:t>
            </w:r>
            <w:r w:rsidR="005C0629">
              <w:rPr>
                <w:rFonts w:eastAsiaTheme="minorEastAsia"/>
                <w:b w:val="0"/>
                <w:bCs w:val="0"/>
                <w:noProof/>
                <w:sz w:val="24"/>
                <w:szCs w:val="24"/>
              </w:rPr>
              <w:tab/>
            </w:r>
            <w:r w:rsidR="005C0629" w:rsidRPr="00254A45">
              <w:rPr>
                <w:rStyle w:val="Hyperlink"/>
                <w:noProof/>
                <w:lang w:val="en-US"/>
              </w:rPr>
              <w:t>Reference</w:t>
            </w:r>
            <w:r w:rsidR="005C0629">
              <w:rPr>
                <w:noProof/>
                <w:webHidden/>
              </w:rPr>
              <w:tab/>
            </w:r>
            <w:r w:rsidR="005C0629">
              <w:rPr>
                <w:noProof/>
                <w:webHidden/>
              </w:rPr>
              <w:fldChar w:fldCharType="begin"/>
            </w:r>
            <w:r w:rsidR="005C0629">
              <w:rPr>
                <w:noProof/>
                <w:webHidden/>
              </w:rPr>
              <w:instrText xml:space="preserve"> PAGEREF _Toc510623761 \h </w:instrText>
            </w:r>
            <w:r w:rsidR="005C0629">
              <w:rPr>
                <w:noProof/>
                <w:webHidden/>
              </w:rPr>
            </w:r>
            <w:r w:rsidR="005C0629">
              <w:rPr>
                <w:noProof/>
                <w:webHidden/>
              </w:rPr>
              <w:fldChar w:fldCharType="separate"/>
            </w:r>
            <w:r w:rsidR="005C0629">
              <w:rPr>
                <w:noProof/>
                <w:webHidden/>
              </w:rPr>
              <w:t>2</w:t>
            </w:r>
            <w:r w:rsidR="005C0629">
              <w:rPr>
                <w:noProof/>
                <w:webHidden/>
              </w:rPr>
              <w:fldChar w:fldCharType="end"/>
            </w:r>
          </w:hyperlink>
        </w:p>
        <w:p w:rsidR="005C0629" w:rsidRDefault="00746EA7">
          <w:pPr>
            <w:pStyle w:val="TOC1"/>
            <w:tabs>
              <w:tab w:val="left" w:pos="480"/>
              <w:tab w:val="right" w:leader="dot" w:pos="9010"/>
            </w:tabs>
            <w:rPr>
              <w:rFonts w:eastAsiaTheme="minorEastAsia"/>
              <w:b w:val="0"/>
              <w:bCs w:val="0"/>
              <w:i w:val="0"/>
              <w:iCs w:val="0"/>
              <w:noProof/>
            </w:rPr>
          </w:pPr>
          <w:hyperlink w:anchor="_Toc510623762" w:history="1">
            <w:r w:rsidR="005C0629" w:rsidRPr="00254A45">
              <w:rPr>
                <w:rStyle w:val="Hyperlink"/>
                <w:noProof/>
                <w:lang w:val="en-US"/>
              </w:rPr>
              <w:t>2</w:t>
            </w:r>
            <w:r w:rsidR="005C0629">
              <w:rPr>
                <w:rFonts w:eastAsiaTheme="minorEastAsia"/>
                <w:b w:val="0"/>
                <w:bCs w:val="0"/>
                <w:i w:val="0"/>
                <w:iCs w:val="0"/>
                <w:noProof/>
              </w:rPr>
              <w:tab/>
            </w:r>
            <w:r w:rsidR="005C0629" w:rsidRPr="00254A45">
              <w:rPr>
                <w:rStyle w:val="Hyperlink"/>
                <w:noProof/>
                <w:lang w:val="en-US"/>
              </w:rPr>
              <w:t>APPROACH</w:t>
            </w:r>
            <w:r w:rsidR="005C0629">
              <w:rPr>
                <w:noProof/>
                <w:webHidden/>
              </w:rPr>
              <w:tab/>
            </w:r>
            <w:r w:rsidR="005C0629">
              <w:rPr>
                <w:noProof/>
                <w:webHidden/>
              </w:rPr>
              <w:fldChar w:fldCharType="begin"/>
            </w:r>
            <w:r w:rsidR="005C0629">
              <w:rPr>
                <w:noProof/>
                <w:webHidden/>
              </w:rPr>
              <w:instrText xml:space="preserve"> PAGEREF _Toc510623762 \h </w:instrText>
            </w:r>
            <w:r w:rsidR="005C0629">
              <w:rPr>
                <w:noProof/>
                <w:webHidden/>
              </w:rPr>
            </w:r>
            <w:r w:rsidR="005C0629">
              <w:rPr>
                <w:noProof/>
                <w:webHidden/>
              </w:rPr>
              <w:fldChar w:fldCharType="separate"/>
            </w:r>
            <w:r w:rsidR="005C0629">
              <w:rPr>
                <w:noProof/>
                <w:webHidden/>
              </w:rPr>
              <w:t>2</w:t>
            </w:r>
            <w:r w:rsidR="005C0629">
              <w:rPr>
                <w:noProof/>
                <w:webHidden/>
              </w:rPr>
              <w:fldChar w:fldCharType="end"/>
            </w:r>
          </w:hyperlink>
        </w:p>
        <w:p w:rsidR="005C0629" w:rsidRDefault="00746EA7">
          <w:pPr>
            <w:pStyle w:val="TOC2"/>
            <w:tabs>
              <w:tab w:val="left" w:pos="960"/>
              <w:tab w:val="right" w:leader="dot" w:pos="9010"/>
            </w:tabs>
            <w:rPr>
              <w:rFonts w:eastAsiaTheme="minorEastAsia"/>
              <w:b w:val="0"/>
              <w:bCs w:val="0"/>
              <w:noProof/>
              <w:sz w:val="24"/>
              <w:szCs w:val="24"/>
            </w:rPr>
          </w:pPr>
          <w:hyperlink w:anchor="_Toc510623763" w:history="1">
            <w:r w:rsidR="005C0629" w:rsidRPr="00254A45">
              <w:rPr>
                <w:rStyle w:val="Hyperlink"/>
                <w:noProof/>
                <w:lang w:val="en-US"/>
              </w:rPr>
              <w:t>2.1</w:t>
            </w:r>
            <w:r w:rsidR="005C0629">
              <w:rPr>
                <w:rFonts w:eastAsiaTheme="minorEastAsia"/>
                <w:b w:val="0"/>
                <w:bCs w:val="0"/>
                <w:noProof/>
                <w:sz w:val="24"/>
                <w:szCs w:val="24"/>
              </w:rPr>
              <w:tab/>
            </w:r>
            <w:r w:rsidR="005C0629" w:rsidRPr="00254A45">
              <w:rPr>
                <w:rStyle w:val="Hyperlink"/>
                <w:noProof/>
                <w:lang w:val="en-US"/>
              </w:rPr>
              <w:t>Project Initiation</w:t>
            </w:r>
            <w:r w:rsidR="005C0629">
              <w:rPr>
                <w:noProof/>
                <w:webHidden/>
              </w:rPr>
              <w:tab/>
            </w:r>
            <w:r w:rsidR="005C0629">
              <w:rPr>
                <w:noProof/>
                <w:webHidden/>
              </w:rPr>
              <w:fldChar w:fldCharType="begin"/>
            </w:r>
            <w:r w:rsidR="005C0629">
              <w:rPr>
                <w:noProof/>
                <w:webHidden/>
              </w:rPr>
              <w:instrText xml:space="preserve"> PAGEREF _Toc510623763 \h </w:instrText>
            </w:r>
            <w:r w:rsidR="005C0629">
              <w:rPr>
                <w:noProof/>
                <w:webHidden/>
              </w:rPr>
            </w:r>
            <w:r w:rsidR="005C0629">
              <w:rPr>
                <w:noProof/>
                <w:webHidden/>
              </w:rPr>
              <w:fldChar w:fldCharType="separate"/>
            </w:r>
            <w:r w:rsidR="005C0629">
              <w:rPr>
                <w:noProof/>
                <w:webHidden/>
              </w:rPr>
              <w:t>2</w:t>
            </w:r>
            <w:r w:rsidR="005C0629">
              <w:rPr>
                <w:noProof/>
                <w:webHidden/>
              </w:rPr>
              <w:fldChar w:fldCharType="end"/>
            </w:r>
          </w:hyperlink>
        </w:p>
        <w:p w:rsidR="005C0629" w:rsidRDefault="00746EA7">
          <w:pPr>
            <w:pStyle w:val="TOC2"/>
            <w:tabs>
              <w:tab w:val="left" w:pos="960"/>
              <w:tab w:val="right" w:leader="dot" w:pos="9010"/>
            </w:tabs>
            <w:rPr>
              <w:rFonts w:eastAsiaTheme="minorEastAsia"/>
              <w:b w:val="0"/>
              <w:bCs w:val="0"/>
              <w:noProof/>
              <w:sz w:val="24"/>
              <w:szCs w:val="24"/>
            </w:rPr>
          </w:pPr>
          <w:hyperlink w:anchor="_Toc510623764" w:history="1">
            <w:r w:rsidR="005C0629" w:rsidRPr="00254A45">
              <w:rPr>
                <w:rStyle w:val="Hyperlink"/>
                <w:noProof/>
                <w:lang w:val="en-US"/>
              </w:rPr>
              <w:t>2.2</w:t>
            </w:r>
            <w:r w:rsidR="005C0629">
              <w:rPr>
                <w:rFonts w:eastAsiaTheme="minorEastAsia"/>
                <w:b w:val="0"/>
                <w:bCs w:val="0"/>
                <w:noProof/>
                <w:sz w:val="24"/>
                <w:szCs w:val="24"/>
              </w:rPr>
              <w:tab/>
            </w:r>
            <w:r w:rsidR="005C0629" w:rsidRPr="00254A45">
              <w:rPr>
                <w:rStyle w:val="Hyperlink"/>
                <w:noProof/>
                <w:lang w:val="en-US"/>
              </w:rPr>
              <w:t>Initial Requirements Analysis.</w:t>
            </w:r>
            <w:r w:rsidR="005C0629">
              <w:rPr>
                <w:noProof/>
                <w:webHidden/>
              </w:rPr>
              <w:tab/>
            </w:r>
            <w:r w:rsidR="005C0629">
              <w:rPr>
                <w:noProof/>
                <w:webHidden/>
              </w:rPr>
              <w:fldChar w:fldCharType="begin"/>
            </w:r>
            <w:r w:rsidR="005C0629">
              <w:rPr>
                <w:noProof/>
                <w:webHidden/>
              </w:rPr>
              <w:instrText xml:space="preserve"> PAGEREF _Toc510623764 \h </w:instrText>
            </w:r>
            <w:r w:rsidR="005C0629">
              <w:rPr>
                <w:noProof/>
                <w:webHidden/>
              </w:rPr>
            </w:r>
            <w:r w:rsidR="005C0629">
              <w:rPr>
                <w:noProof/>
                <w:webHidden/>
              </w:rPr>
              <w:fldChar w:fldCharType="separate"/>
            </w:r>
            <w:r w:rsidR="005C0629">
              <w:rPr>
                <w:noProof/>
                <w:webHidden/>
              </w:rPr>
              <w:t>2</w:t>
            </w:r>
            <w:r w:rsidR="005C0629">
              <w:rPr>
                <w:noProof/>
                <w:webHidden/>
              </w:rPr>
              <w:fldChar w:fldCharType="end"/>
            </w:r>
          </w:hyperlink>
        </w:p>
        <w:p w:rsidR="005C0629" w:rsidRDefault="00746EA7">
          <w:pPr>
            <w:pStyle w:val="TOC2"/>
            <w:tabs>
              <w:tab w:val="left" w:pos="960"/>
              <w:tab w:val="right" w:leader="dot" w:pos="9010"/>
            </w:tabs>
            <w:rPr>
              <w:rFonts w:eastAsiaTheme="minorEastAsia"/>
              <w:b w:val="0"/>
              <w:bCs w:val="0"/>
              <w:noProof/>
              <w:sz w:val="24"/>
              <w:szCs w:val="24"/>
            </w:rPr>
          </w:pPr>
          <w:hyperlink w:anchor="_Toc510623765" w:history="1">
            <w:r w:rsidR="005C0629" w:rsidRPr="00254A45">
              <w:rPr>
                <w:rStyle w:val="Hyperlink"/>
                <w:noProof/>
                <w:lang w:val="en-US"/>
              </w:rPr>
              <w:t>2.3</w:t>
            </w:r>
            <w:r w:rsidR="005C0629">
              <w:rPr>
                <w:rFonts w:eastAsiaTheme="minorEastAsia"/>
                <w:b w:val="0"/>
                <w:bCs w:val="0"/>
                <w:noProof/>
                <w:sz w:val="24"/>
                <w:szCs w:val="24"/>
              </w:rPr>
              <w:tab/>
            </w:r>
            <w:r w:rsidR="005C0629" w:rsidRPr="00254A45">
              <w:rPr>
                <w:rStyle w:val="Hyperlink"/>
                <w:noProof/>
                <w:lang w:val="en-US"/>
              </w:rPr>
              <w:t>Prototype Development</w:t>
            </w:r>
            <w:r w:rsidR="005C0629">
              <w:rPr>
                <w:noProof/>
                <w:webHidden/>
              </w:rPr>
              <w:tab/>
            </w:r>
            <w:r w:rsidR="005C0629">
              <w:rPr>
                <w:noProof/>
                <w:webHidden/>
              </w:rPr>
              <w:fldChar w:fldCharType="begin"/>
            </w:r>
            <w:r w:rsidR="005C0629">
              <w:rPr>
                <w:noProof/>
                <w:webHidden/>
              </w:rPr>
              <w:instrText xml:space="preserve"> PAGEREF _Toc510623765 \h </w:instrText>
            </w:r>
            <w:r w:rsidR="005C0629">
              <w:rPr>
                <w:noProof/>
                <w:webHidden/>
              </w:rPr>
            </w:r>
            <w:r w:rsidR="005C0629">
              <w:rPr>
                <w:noProof/>
                <w:webHidden/>
              </w:rPr>
              <w:fldChar w:fldCharType="separate"/>
            </w:r>
            <w:r w:rsidR="005C0629">
              <w:rPr>
                <w:noProof/>
                <w:webHidden/>
              </w:rPr>
              <w:t>2</w:t>
            </w:r>
            <w:r w:rsidR="005C0629">
              <w:rPr>
                <w:noProof/>
                <w:webHidden/>
              </w:rPr>
              <w:fldChar w:fldCharType="end"/>
            </w:r>
          </w:hyperlink>
        </w:p>
        <w:p w:rsidR="005C0629" w:rsidRDefault="00746EA7">
          <w:pPr>
            <w:pStyle w:val="TOC2"/>
            <w:tabs>
              <w:tab w:val="left" w:pos="960"/>
              <w:tab w:val="right" w:leader="dot" w:pos="9010"/>
            </w:tabs>
            <w:rPr>
              <w:rFonts w:eastAsiaTheme="minorEastAsia"/>
              <w:b w:val="0"/>
              <w:bCs w:val="0"/>
              <w:noProof/>
              <w:sz w:val="24"/>
              <w:szCs w:val="24"/>
            </w:rPr>
          </w:pPr>
          <w:hyperlink w:anchor="_Toc510623766" w:history="1">
            <w:r w:rsidR="005C0629" w:rsidRPr="00254A45">
              <w:rPr>
                <w:rStyle w:val="Hyperlink"/>
                <w:noProof/>
                <w:lang w:val="en-US"/>
              </w:rPr>
              <w:t>2.4</w:t>
            </w:r>
            <w:r w:rsidR="005C0629">
              <w:rPr>
                <w:rFonts w:eastAsiaTheme="minorEastAsia"/>
                <w:b w:val="0"/>
                <w:bCs w:val="0"/>
                <w:noProof/>
                <w:sz w:val="24"/>
                <w:szCs w:val="24"/>
              </w:rPr>
              <w:tab/>
            </w:r>
            <w:r w:rsidR="005C0629" w:rsidRPr="00254A45">
              <w:rPr>
                <w:rStyle w:val="Hyperlink"/>
                <w:noProof/>
                <w:lang w:val="en-US"/>
              </w:rPr>
              <w:t>Software Implementation</w:t>
            </w:r>
            <w:r w:rsidR="005C0629">
              <w:rPr>
                <w:noProof/>
                <w:webHidden/>
              </w:rPr>
              <w:tab/>
            </w:r>
            <w:r w:rsidR="005C0629">
              <w:rPr>
                <w:noProof/>
                <w:webHidden/>
              </w:rPr>
              <w:fldChar w:fldCharType="begin"/>
            </w:r>
            <w:r w:rsidR="005C0629">
              <w:rPr>
                <w:noProof/>
                <w:webHidden/>
              </w:rPr>
              <w:instrText xml:space="preserve"> PAGEREF _Toc510623766 \h </w:instrText>
            </w:r>
            <w:r w:rsidR="005C0629">
              <w:rPr>
                <w:noProof/>
                <w:webHidden/>
              </w:rPr>
            </w:r>
            <w:r w:rsidR="005C0629">
              <w:rPr>
                <w:noProof/>
                <w:webHidden/>
              </w:rPr>
              <w:fldChar w:fldCharType="separate"/>
            </w:r>
            <w:r w:rsidR="005C0629">
              <w:rPr>
                <w:noProof/>
                <w:webHidden/>
              </w:rPr>
              <w:t>2</w:t>
            </w:r>
            <w:r w:rsidR="005C0629">
              <w:rPr>
                <w:noProof/>
                <w:webHidden/>
              </w:rPr>
              <w:fldChar w:fldCharType="end"/>
            </w:r>
          </w:hyperlink>
        </w:p>
        <w:p w:rsidR="005C0629" w:rsidRDefault="00746EA7">
          <w:pPr>
            <w:pStyle w:val="TOC1"/>
            <w:tabs>
              <w:tab w:val="left" w:pos="480"/>
              <w:tab w:val="right" w:leader="dot" w:pos="9010"/>
            </w:tabs>
            <w:rPr>
              <w:rFonts w:eastAsiaTheme="minorEastAsia"/>
              <w:b w:val="0"/>
              <w:bCs w:val="0"/>
              <w:i w:val="0"/>
              <w:iCs w:val="0"/>
              <w:noProof/>
            </w:rPr>
          </w:pPr>
          <w:hyperlink w:anchor="_Toc510623767" w:history="1">
            <w:r w:rsidR="005C0629" w:rsidRPr="00254A45">
              <w:rPr>
                <w:rStyle w:val="Hyperlink"/>
                <w:noProof/>
                <w:lang w:val="en-US"/>
              </w:rPr>
              <w:t>3</w:t>
            </w:r>
            <w:r w:rsidR="005C0629">
              <w:rPr>
                <w:rFonts w:eastAsiaTheme="minorEastAsia"/>
                <w:b w:val="0"/>
                <w:bCs w:val="0"/>
                <w:i w:val="0"/>
                <w:iCs w:val="0"/>
                <w:noProof/>
              </w:rPr>
              <w:tab/>
            </w:r>
            <w:r w:rsidR="005C0629" w:rsidRPr="00254A45">
              <w:rPr>
                <w:rStyle w:val="Hyperlink"/>
                <w:noProof/>
                <w:lang w:val="en-US"/>
              </w:rPr>
              <w:t>WORK PLAN</w:t>
            </w:r>
            <w:r w:rsidR="005C0629">
              <w:rPr>
                <w:noProof/>
                <w:webHidden/>
              </w:rPr>
              <w:tab/>
            </w:r>
            <w:r w:rsidR="005C0629">
              <w:rPr>
                <w:noProof/>
                <w:webHidden/>
              </w:rPr>
              <w:fldChar w:fldCharType="begin"/>
            </w:r>
            <w:r w:rsidR="005C0629">
              <w:rPr>
                <w:noProof/>
                <w:webHidden/>
              </w:rPr>
              <w:instrText xml:space="preserve"> PAGEREF _Toc510623767 \h </w:instrText>
            </w:r>
            <w:r w:rsidR="005C0629">
              <w:rPr>
                <w:noProof/>
                <w:webHidden/>
              </w:rPr>
            </w:r>
            <w:r w:rsidR="005C0629">
              <w:rPr>
                <w:noProof/>
                <w:webHidden/>
              </w:rPr>
              <w:fldChar w:fldCharType="separate"/>
            </w:r>
            <w:r w:rsidR="005C0629">
              <w:rPr>
                <w:noProof/>
                <w:webHidden/>
              </w:rPr>
              <w:t>3</w:t>
            </w:r>
            <w:r w:rsidR="005C0629">
              <w:rPr>
                <w:noProof/>
                <w:webHidden/>
              </w:rPr>
              <w:fldChar w:fldCharType="end"/>
            </w:r>
          </w:hyperlink>
        </w:p>
        <w:p w:rsidR="005C0629" w:rsidRDefault="00746EA7">
          <w:pPr>
            <w:pStyle w:val="TOC2"/>
            <w:tabs>
              <w:tab w:val="left" w:pos="960"/>
              <w:tab w:val="right" w:leader="dot" w:pos="9010"/>
            </w:tabs>
            <w:rPr>
              <w:rFonts w:eastAsiaTheme="minorEastAsia"/>
              <w:b w:val="0"/>
              <w:bCs w:val="0"/>
              <w:noProof/>
              <w:sz w:val="24"/>
              <w:szCs w:val="24"/>
            </w:rPr>
          </w:pPr>
          <w:hyperlink w:anchor="_Toc510623768" w:history="1">
            <w:r w:rsidR="005C0629" w:rsidRPr="00254A45">
              <w:rPr>
                <w:rStyle w:val="Hyperlink"/>
                <w:noProof/>
                <w:lang w:val="en-US"/>
              </w:rPr>
              <w:t>3.1</w:t>
            </w:r>
            <w:r w:rsidR="005C0629">
              <w:rPr>
                <w:rFonts w:eastAsiaTheme="minorEastAsia"/>
                <w:b w:val="0"/>
                <w:bCs w:val="0"/>
                <w:noProof/>
                <w:sz w:val="24"/>
                <w:szCs w:val="24"/>
              </w:rPr>
              <w:tab/>
            </w:r>
            <w:r w:rsidR="005C0629" w:rsidRPr="00254A45">
              <w:rPr>
                <w:rStyle w:val="Hyperlink"/>
                <w:noProof/>
                <w:lang w:val="en-US"/>
              </w:rPr>
              <w:t>Activity 1 – Initial Planning.</w:t>
            </w:r>
            <w:r w:rsidR="005C0629">
              <w:rPr>
                <w:noProof/>
                <w:webHidden/>
              </w:rPr>
              <w:tab/>
            </w:r>
            <w:r w:rsidR="005C0629">
              <w:rPr>
                <w:noProof/>
                <w:webHidden/>
              </w:rPr>
              <w:fldChar w:fldCharType="begin"/>
            </w:r>
            <w:r w:rsidR="005C0629">
              <w:rPr>
                <w:noProof/>
                <w:webHidden/>
              </w:rPr>
              <w:instrText xml:space="preserve"> PAGEREF _Toc510623768 \h </w:instrText>
            </w:r>
            <w:r w:rsidR="005C0629">
              <w:rPr>
                <w:noProof/>
                <w:webHidden/>
              </w:rPr>
            </w:r>
            <w:r w:rsidR="005C0629">
              <w:rPr>
                <w:noProof/>
                <w:webHidden/>
              </w:rPr>
              <w:fldChar w:fldCharType="separate"/>
            </w:r>
            <w:r w:rsidR="005C0629">
              <w:rPr>
                <w:noProof/>
                <w:webHidden/>
              </w:rPr>
              <w:t>3</w:t>
            </w:r>
            <w:r w:rsidR="005C0629">
              <w:rPr>
                <w:noProof/>
                <w:webHidden/>
              </w:rPr>
              <w:fldChar w:fldCharType="end"/>
            </w:r>
          </w:hyperlink>
        </w:p>
        <w:p w:rsidR="005C0629" w:rsidRDefault="00746EA7">
          <w:pPr>
            <w:pStyle w:val="TOC2"/>
            <w:tabs>
              <w:tab w:val="left" w:pos="960"/>
              <w:tab w:val="right" w:leader="dot" w:pos="9010"/>
            </w:tabs>
            <w:rPr>
              <w:rFonts w:eastAsiaTheme="minorEastAsia"/>
              <w:b w:val="0"/>
              <w:bCs w:val="0"/>
              <w:noProof/>
              <w:sz w:val="24"/>
              <w:szCs w:val="24"/>
            </w:rPr>
          </w:pPr>
          <w:hyperlink w:anchor="_Toc510623769" w:history="1">
            <w:r w:rsidR="005C0629" w:rsidRPr="00254A45">
              <w:rPr>
                <w:rStyle w:val="Hyperlink"/>
                <w:noProof/>
                <w:lang w:val="en-US"/>
              </w:rPr>
              <w:t>3.2</w:t>
            </w:r>
            <w:r w:rsidR="005C0629">
              <w:rPr>
                <w:rFonts w:eastAsiaTheme="minorEastAsia"/>
                <w:b w:val="0"/>
                <w:bCs w:val="0"/>
                <w:noProof/>
                <w:sz w:val="24"/>
                <w:szCs w:val="24"/>
              </w:rPr>
              <w:tab/>
            </w:r>
            <w:r w:rsidR="005C0629" w:rsidRPr="00254A45">
              <w:rPr>
                <w:rStyle w:val="Hyperlink"/>
                <w:noProof/>
                <w:lang w:val="en-US"/>
              </w:rPr>
              <w:t>Activity 2 – Requirements Identification.</w:t>
            </w:r>
            <w:r w:rsidR="005C0629">
              <w:rPr>
                <w:noProof/>
                <w:webHidden/>
              </w:rPr>
              <w:tab/>
            </w:r>
            <w:r w:rsidR="005C0629">
              <w:rPr>
                <w:noProof/>
                <w:webHidden/>
              </w:rPr>
              <w:fldChar w:fldCharType="begin"/>
            </w:r>
            <w:r w:rsidR="005C0629">
              <w:rPr>
                <w:noProof/>
                <w:webHidden/>
              </w:rPr>
              <w:instrText xml:space="preserve"> PAGEREF _Toc510623769 \h </w:instrText>
            </w:r>
            <w:r w:rsidR="005C0629">
              <w:rPr>
                <w:noProof/>
                <w:webHidden/>
              </w:rPr>
            </w:r>
            <w:r w:rsidR="005C0629">
              <w:rPr>
                <w:noProof/>
                <w:webHidden/>
              </w:rPr>
              <w:fldChar w:fldCharType="separate"/>
            </w:r>
            <w:r w:rsidR="005C0629">
              <w:rPr>
                <w:noProof/>
                <w:webHidden/>
              </w:rPr>
              <w:t>3</w:t>
            </w:r>
            <w:r w:rsidR="005C0629">
              <w:rPr>
                <w:noProof/>
                <w:webHidden/>
              </w:rPr>
              <w:fldChar w:fldCharType="end"/>
            </w:r>
          </w:hyperlink>
        </w:p>
        <w:p w:rsidR="005C0629" w:rsidRDefault="00746EA7">
          <w:pPr>
            <w:pStyle w:val="TOC2"/>
            <w:tabs>
              <w:tab w:val="left" w:pos="960"/>
              <w:tab w:val="right" w:leader="dot" w:pos="9010"/>
            </w:tabs>
            <w:rPr>
              <w:rFonts w:eastAsiaTheme="minorEastAsia"/>
              <w:b w:val="0"/>
              <w:bCs w:val="0"/>
              <w:noProof/>
              <w:sz w:val="24"/>
              <w:szCs w:val="24"/>
            </w:rPr>
          </w:pPr>
          <w:hyperlink w:anchor="_Toc510623770" w:history="1">
            <w:r w:rsidR="005C0629" w:rsidRPr="00254A45">
              <w:rPr>
                <w:rStyle w:val="Hyperlink"/>
                <w:noProof/>
                <w:lang w:val="en-US"/>
              </w:rPr>
              <w:t>3.3</w:t>
            </w:r>
            <w:r w:rsidR="005C0629">
              <w:rPr>
                <w:rFonts w:eastAsiaTheme="minorEastAsia"/>
                <w:b w:val="0"/>
                <w:bCs w:val="0"/>
                <w:noProof/>
                <w:sz w:val="24"/>
                <w:szCs w:val="24"/>
              </w:rPr>
              <w:tab/>
            </w:r>
            <w:r w:rsidR="005C0629" w:rsidRPr="00254A45">
              <w:rPr>
                <w:rStyle w:val="Hyperlink"/>
                <w:noProof/>
                <w:lang w:val="en-US"/>
              </w:rPr>
              <w:t>Activity 3 - Requirement Analysis and Design.</w:t>
            </w:r>
            <w:r w:rsidR="005C0629">
              <w:rPr>
                <w:noProof/>
                <w:webHidden/>
              </w:rPr>
              <w:tab/>
            </w:r>
            <w:r w:rsidR="005C0629">
              <w:rPr>
                <w:noProof/>
                <w:webHidden/>
              </w:rPr>
              <w:fldChar w:fldCharType="begin"/>
            </w:r>
            <w:r w:rsidR="005C0629">
              <w:rPr>
                <w:noProof/>
                <w:webHidden/>
              </w:rPr>
              <w:instrText xml:space="preserve"> PAGEREF _Toc510623770 \h </w:instrText>
            </w:r>
            <w:r w:rsidR="005C0629">
              <w:rPr>
                <w:noProof/>
                <w:webHidden/>
              </w:rPr>
            </w:r>
            <w:r w:rsidR="005C0629">
              <w:rPr>
                <w:noProof/>
                <w:webHidden/>
              </w:rPr>
              <w:fldChar w:fldCharType="separate"/>
            </w:r>
            <w:r w:rsidR="005C0629">
              <w:rPr>
                <w:noProof/>
                <w:webHidden/>
              </w:rPr>
              <w:t>3</w:t>
            </w:r>
            <w:r w:rsidR="005C0629">
              <w:rPr>
                <w:noProof/>
                <w:webHidden/>
              </w:rPr>
              <w:fldChar w:fldCharType="end"/>
            </w:r>
          </w:hyperlink>
        </w:p>
        <w:p w:rsidR="005C0629" w:rsidRDefault="00746EA7">
          <w:pPr>
            <w:pStyle w:val="TOC2"/>
            <w:tabs>
              <w:tab w:val="left" w:pos="960"/>
              <w:tab w:val="right" w:leader="dot" w:pos="9010"/>
            </w:tabs>
            <w:rPr>
              <w:rFonts w:eastAsiaTheme="minorEastAsia"/>
              <w:b w:val="0"/>
              <w:bCs w:val="0"/>
              <w:noProof/>
              <w:sz w:val="24"/>
              <w:szCs w:val="24"/>
            </w:rPr>
          </w:pPr>
          <w:hyperlink w:anchor="_Toc510623771" w:history="1">
            <w:r w:rsidR="005C0629" w:rsidRPr="00254A45">
              <w:rPr>
                <w:rStyle w:val="Hyperlink"/>
                <w:noProof/>
                <w:lang w:val="en-US"/>
              </w:rPr>
              <w:t>3.4</w:t>
            </w:r>
            <w:r w:rsidR="005C0629">
              <w:rPr>
                <w:rFonts w:eastAsiaTheme="minorEastAsia"/>
                <w:b w:val="0"/>
                <w:bCs w:val="0"/>
                <w:noProof/>
                <w:sz w:val="24"/>
                <w:szCs w:val="24"/>
              </w:rPr>
              <w:tab/>
            </w:r>
            <w:r w:rsidR="005C0629" w:rsidRPr="00254A45">
              <w:rPr>
                <w:rStyle w:val="Hyperlink"/>
                <w:noProof/>
                <w:lang w:val="en-US"/>
              </w:rPr>
              <w:t>Activity 4 - Programming.</w:t>
            </w:r>
            <w:r w:rsidR="005C0629">
              <w:rPr>
                <w:noProof/>
                <w:webHidden/>
              </w:rPr>
              <w:tab/>
            </w:r>
            <w:r w:rsidR="005C0629">
              <w:rPr>
                <w:noProof/>
                <w:webHidden/>
              </w:rPr>
              <w:fldChar w:fldCharType="begin"/>
            </w:r>
            <w:r w:rsidR="005C0629">
              <w:rPr>
                <w:noProof/>
                <w:webHidden/>
              </w:rPr>
              <w:instrText xml:space="preserve"> PAGEREF _Toc510623771 \h </w:instrText>
            </w:r>
            <w:r w:rsidR="005C0629">
              <w:rPr>
                <w:noProof/>
                <w:webHidden/>
              </w:rPr>
            </w:r>
            <w:r w:rsidR="005C0629">
              <w:rPr>
                <w:noProof/>
                <w:webHidden/>
              </w:rPr>
              <w:fldChar w:fldCharType="separate"/>
            </w:r>
            <w:r w:rsidR="005C0629">
              <w:rPr>
                <w:noProof/>
                <w:webHidden/>
              </w:rPr>
              <w:t>3</w:t>
            </w:r>
            <w:r w:rsidR="005C0629">
              <w:rPr>
                <w:noProof/>
                <w:webHidden/>
              </w:rPr>
              <w:fldChar w:fldCharType="end"/>
            </w:r>
          </w:hyperlink>
        </w:p>
        <w:p w:rsidR="005C0629" w:rsidRDefault="00746EA7">
          <w:pPr>
            <w:pStyle w:val="TOC3"/>
            <w:tabs>
              <w:tab w:val="left" w:pos="1200"/>
              <w:tab w:val="right" w:leader="dot" w:pos="9010"/>
            </w:tabs>
            <w:rPr>
              <w:rFonts w:eastAsiaTheme="minorEastAsia"/>
              <w:noProof/>
              <w:sz w:val="24"/>
              <w:szCs w:val="24"/>
            </w:rPr>
          </w:pPr>
          <w:hyperlink w:anchor="_Toc510623772" w:history="1">
            <w:r w:rsidR="005C0629" w:rsidRPr="00254A45">
              <w:rPr>
                <w:rStyle w:val="Hyperlink"/>
                <w:noProof/>
              </w:rPr>
              <w:t>3.4.1</w:t>
            </w:r>
            <w:r w:rsidR="005C0629">
              <w:rPr>
                <w:rFonts w:eastAsiaTheme="minorEastAsia"/>
                <w:noProof/>
                <w:sz w:val="24"/>
                <w:szCs w:val="24"/>
              </w:rPr>
              <w:tab/>
            </w:r>
            <w:r w:rsidR="005C0629" w:rsidRPr="00254A45">
              <w:rPr>
                <w:rStyle w:val="Hyperlink"/>
                <w:noProof/>
              </w:rPr>
              <w:t>Define AWS services and Set-Up.</w:t>
            </w:r>
            <w:r w:rsidR="005C0629">
              <w:rPr>
                <w:noProof/>
                <w:webHidden/>
              </w:rPr>
              <w:tab/>
            </w:r>
            <w:r w:rsidR="005C0629">
              <w:rPr>
                <w:noProof/>
                <w:webHidden/>
              </w:rPr>
              <w:fldChar w:fldCharType="begin"/>
            </w:r>
            <w:r w:rsidR="005C0629">
              <w:rPr>
                <w:noProof/>
                <w:webHidden/>
              </w:rPr>
              <w:instrText xml:space="preserve"> PAGEREF _Toc510623772 \h </w:instrText>
            </w:r>
            <w:r w:rsidR="005C0629">
              <w:rPr>
                <w:noProof/>
                <w:webHidden/>
              </w:rPr>
            </w:r>
            <w:r w:rsidR="005C0629">
              <w:rPr>
                <w:noProof/>
                <w:webHidden/>
              </w:rPr>
              <w:fldChar w:fldCharType="separate"/>
            </w:r>
            <w:r w:rsidR="005C0629">
              <w:rPr>
                <w:noProof/>
                <w:webHidden/>
              </w:rPr>
              <w:t>3</w:t>
            </w:r>
            <w:r w:rsidR="005C0629">
              <w:rPr>
                <w:noProof/>
                <w:webHidden/>
              </w:rPr>
              <w:fldChar w:fldCharType="end"/>
            </w:r>
          </w:hyperlink>
        </w:p>
        <w:p w:rsidR="005C0629" w:rsidRDefault="00746EA7">
          <w:pPr>
            <w:pStyle w:val="TOC3"/>
            <w:tabs>
              <w:tab w:val="left" w:pos="1200"/>
              <w:tab w:val="right" w:leader="dot" w:pos="9010"/>
            </w:tabs>
            <w:rPr>
              <w:rFonts w:eastAsiaTheme="minorEastAsia"/>
              <w:noProof/>
              <w:sz w:val="24"/>
              <w:szCs w:val="24"/>
            </w:rPr>
          </w:pPr>
          <w:hyperlink w:anchor="_Toc510623773" w:history="1">
            <w:r w:rsidR="005C0629" w:rsidRPr="00254A45">
              <w:rPr>
                <w:rStyle w:val="Hyperlink"/>
                <w:noProof/>
                <w:lang w:val="en-US"/>
              </w:rPr>
              <w:t>3.4.2</w:t>
            </w:r>
            <w:r w:rsidR="005C0629">
              <w:rPr>
                <w:rFonts w:eastAsiaTheme="minorEastAsia"/>
                <w:noProof/>
                <w:sz w:val="24"/>
                <w:szCs w:val="24"/>
              </w:rPr>
              <w:tab/>
            </w:r>
            <w:r w:rsidR="005C0629" w:rsidRPr="00254A45">
              <w:rPr>
                <w:rStyle w:val="Hyperlink"/>
                <w:noProof/>
                <w:lang w:val="en-US"/>
              </w:rPr>
              <w:t>Process Specification.</w:t>
            </w:r>
            <w:r w:rsidR="005C0629">
              <w:rPr>
                <w:noProof/>
                <w:webHidden/>
              </w:rPr>
              <w:tab/>
            </w:r>
            <w:r w:rsidR="005C0629">
              <w:rPr>
                <w:noProof/>
                <w:webHidden/>
              </w:rPr>
              <w:fldChar w:fldCharType="begin"/>
            </w:r>
            <w:r w:rsidR="005C0629">
              <w:rPr>
                <w:noProof/>
                <w:webHidden/>
              </w:rPr>
              <w:instrText xml:space="preserve"> PAGEREF _Toc510623773 \h </w:instrText>
            </w:r>
            <w:r w:rsidR="005C0629">
              <w:rPr>
                <w:noProof/>
                <w:webHidden/>
              </w:rPr>
            </w:r>
            <w:r w:rsidR="005C0629">
              <w:rPr>
                <w:noProof/>
                <w:webHidden/>
              </w:rPr>
              <w:fldChar w:fldCharType="separate"/>
            </w:r>
            <w:r w:rsidR="005C0629">
              <w:rPr>
                <w:noProof/>
                <w:webHidden/>
              </w:rPr>
              <w:t>4</w:t>
            </w:r>
            <w:r w:rsidR="005C0629">
              <w:rPr>
                <w:noProof/>
                <w:webHidden/>
              </w:rPr>
              <w:fldChar w:fldCharType="end"/>
            </w:r>
          </w:hyperlink>
        </w:p>
        <w:p w:rsidR="005C0629" w:rsidRDefault="00746EA7">
          <w:pPr>
            <w:pStyle w:val="TOC3"/>
            <w:tabs>
              <w:tab w:val="left" w:pos="1200"/>
              <w:tab w:val="right" w:leader="dot" w:pos="9010"/>
            </w:tabs>
            <w:rPr>
              <w:rFonts w:eastAsiaTheme="minorEastAsia"/>
              <w:noProof/>
              <w:sz w:val="24"/>
              <w:szCs w:val="24"/>
            </w:rPr>
          </w:pPr>
          <w:hyperlink w:anchor="_Toc510623774" w:history="1">
            <w:r w:rsidR="005C0629" w:rsidRPr="00254A45">
              <w:rPr>
                <w:rStyle w:val="Hyperlink"/>
                <w:noProof/>
                <w:lang w:val="en-US"/>
              </w:rPr>
              <w:t>3.4.3</w:t>
            </w:r>
            <w:r w:rsidR="005C0629">
              <w:rPr>
                <w:rFonts w:eastAsiaTheme="minorEastAsia"/>
                <w:noProof/>
                <w:sz w:val="24"/>
                <w:szCs w:val="24"/>
              </w:rPr>
              <w:tab/>
            </w:r>
            <w:r w:rsidR="005C0629" w:rsidRPr="00254A45">
              <w:rPr>
                <w:rStyle w:val="Hyperlink"/>
                <w:noProof/>
                <w:lang w:val="en-US"/>
              </w:rPr>
              <w:t>Software Coding.</w:t>
            </w:r>
            <w:r w:rsidR="005C0629">
              <w:rPr>
                <w:noProof/>
                <w:webHidden/>
              </w:rPr>
              <w:tab/>
            </w:r>
            <w:r w:rsidR="005C0629">
              <w:rPr>
                <w:noProof/>
                <w:webHidden/>
              </w:rPr>
              <w:fldChar w:fldCharType="begin"/>
            </w:r>
            <w:r w:rsidR="005C0629">
              <w:rPr>
                <w:noProof/>
                <w:webHidden/>
              </w:rPr>
              <w:instrText xml:space="preserve"> PAGEREF _Toc510623774 \h </w:instrText>
            </w:r>
            <w:r w:rsidR="005C0629">
              <w:rPr>
                <w:noProof/>
                <w:webHidden/>
              </w:rPr>
            </w:r>
            <w:r w:rsidR="005C0629">
              <w:rPr>
                <w:noProof/>
                <w:webHidden/>
              </w:rPr>
              <w:fldChar w:fldCharType="separate"/>
            </w:r>
            <w:r w:rsidR="005C0629">
              <w:rPr>
                <w:noProof/>
                <w:webHidden/>
              </w:rPr>
              <w:t>4</w:t>
            </w:r>
            <w:r w:rsidR="005C0629">
              <w:rPr>
                <w:noProof/>
                <w:webHidden/>
              </w:rPr>
              <w:fldChar w:fldCharType="end"/>
            </w:r>
          </w:hyperlink>
        </w:p>
        <w:p w:rsidR="005C0629" w:rsidRDefault="00746EA7">
          <w:pPr>
            <w:pStyle w:val="TOC2"/>
            <w:tabs>
              <w:tab w:val="left" w:pos="960"/>
              <w:tab w:val="right" w:leader="dot" w:pos="9010"/>
            </w:tabs>
            <w:rPr>
              <w:rFonts w:eastAsiaTheme="minorEastAsia"/>
              <w:b w:val="0"/>
              <w:bCs w:val="0"/>
              <w:noProof/>
              <w:sz w:val="24"/>
              <w:szCs w:val="24"/>
            </w:rPr>
          </w:pPr>
          <w:hyperlink w:anchor="_Toc510623775" w:history="1">
            <w:r w:rsidR="005C0629" w:rsidRPr="00254A45">
              <w:rPr>
                <w:rStyle w:val="Hyperlink"/>
                <w:noProof/>
                <w:lang w:val="en-US"/>
              </w:rPr>
              <w:t>3.5</w:t>
            </w:r>
            <w:r w:rsidR="005C0629">
              <w:rPr>
                <w:rFonts w:eastAsiaTheme="minorEastAsia"/>
                <w:b w:val="0"/>
                <w:bCs w:val="0"/>
                <w:noProof/>
                <w:sz w:val="24"/>
                <w:szCs w:val="24"/>
              </w:rPr>
              <w:tab/>
            </w:r>
            <w:r w:rsidR="005C0629" w:rsidRPr="00254A45">
              <w:rPr>
                <w:rStyle w:val="Hyperlink"/>
                <w:noProof/>
                <w:lang w:val="en-US"/>
              </w:rPr>
              <w:t>Activity 5 - Testing.</w:t>
            </w:r>
            <w:r w:rsidR="005C0629">
              <w:rPr>
                <w:noProof/>
                <w:webHidden/>
              </w:rPr>
              <w:tab/>
            </w:r>
            <w:r w:rsidR="005C0629">
              <w:rPr>
                <w:noProof/>
                <w:webHidden/>
              </w:rPr>
              <w:fldChar w:fldCharType="begin"/>
            </w:r>
            <w:r w:rsidR="005C0629">
              <w:rPr>
                <w:noProof/>
                <w:webHidden/>
              </w:rPr>
              <w:instrText xml:space="preserve"> PAGEREF _Toc510623775 \h </w:instrText>
            </w:r>
            <w:r w:rsidR="005C0629">
              <w:rPr>
                <w:noProof/>
                <w:webHidden/>
              </w:rPr>
            </w:r>
            <w:r w:rsidR="005C0629">
              <w:rPr>
                <w:noProof/>
                <w:webHidden/>
              </w:rPr>
              <w:fldChar w:fldCharType="separate"/>
            </w:r>
            <w:r w:rsidR="005C0629">
              <w:rPr>
                <w:noProof/>
                <w:webHidden/>
              </w:rPr>
              <w:t>4</w:t>
            </w:r>
            <w:r w:rsidR="005C0629">
              <w:rPr>
                <w:noProof/>
                <w:webHidden/>
              </w:rPr>
              <w:fldChar w:fldCharType="end"/>
            </w:r>
          </w:hyperlink>
        </w:p>
        <w:p w:rsidR="005C0629" w:rsidRDefault="00746EA7">
          <w:pPr>
            <w:pStyle w:val="TOC3"/>
            <w:tabs>
              <w:tab w:val="left" w:pos="1200"/>
              <w:tab w:val="right" w:leader="dot" w:pos="9010"/>
            </w:tabs>
            <w:rPr>
              <w:rFonts w:eastAsiaTheme="minorEastAsia"/>
              <w:noProof/>
              <w:sz w:val="24"/>
              <w:szCs w:val="24"/>
            </w:rPr>
          </w:pPr>
          <w:hyperlink w:anchor="_Toc510623776" w:history="1">
            <w:r w:rsidR="005C0629" w:rsidRPr="00254A45">
              <w:rPr>
                <w:rStyle w:val="Hyperlink"/>
                <w:noProof/>
              </w:rPr>
              <w:t>3.5.1</w:t>
            </w:r>
            <w:r w:rsidR="005C0629">
              <w:rPr>
                <w:rFonts w:eastAsiaTheme="minorEastAsia"/>
                <w:noProof/>
                <w:sz w:val="24"/>
                <w:szCs w:val="24"/>
              </w:rPr>
              <w:tab/>
            </w:r>
            <w:r w:rsidR="005C0629" w:rsidRPr="00254A45">
              <w:rPr>
                <w:rStyle w:val="Hyperlink"/>
                <w:noProof/>
              </w:rPr>
              <w:t>Test Planning.</w:t>
            </w:r>
            <w:r w:rsidR="005C0629">
              <w:rPr>
                <w:noProof/>
                <w:webHidden/>
              </w:rPr>
              <w:tab/>
            </w:r>
            <w:r w:rsidR="005C0629">
              <w:rPr>
                <w:noProof/>
                <w:webHidden/>
              </w:rPr>
              <w:fldChar w:fldCharType="begin"/>
            </w:r>
            <w:r w:rsidR="005C0629">
              <w:rPr>
                <w:noProof/>
                <w:webHidden/>
              </w:rPr>
              <w:instrText xml:space="preserve"> PAGEREF _Toc510623776 \h </w:instrText>
            </w:r>
            <w:r w:rsidR="005C0629">
              <w:rPr>
                <w:noProof/>
                <w:webHidden/>
              </w:rPr>
            </w:r>
            <w:r w:rsidR="005C0629">
              <w:rPr>
                <w:noProof/>
                <w:webHidden/>
              </w:rPr>
              <w:fldChar w:fldCharType="separate"/>
            </w:r>
            <w:r w:rsidR="005C0629">
              <w:rPr>
                <w:noProof/>
                <w:webHidden/>
              </w:rPr>
              <w:t>4</w:t>
            </w:r>
            <w:r w:rsidR="005C0629">
              <w:rPr>
                <w:noProof/>
                <w:webHidden/>
              </w:rPr>
              <w:fldChar w:fldCharType="end"/>
            </w:r>
          </w:hyperlink>
        </w:p>
        <w:p w:rsidR="005C0629" w:rsidRDefault="00746EA7">
          <w:pPr>
            <w:pStyle w:val="TOC3"/>
            <w:tabs>
              <w:tab w:val="left" w:pos="1200"/>
              <w:tab w:val="right" w:leader="dot" w:pos="9010"/>
            </w:tabs>
            <w:rPr>
              <w:rFonts w:eastAsiaTheme="minorEastAsia"/>
              <w:noProof/>
              <w:sz w:val="24"/>
              <w:szCs w:val="24"/>
            </w:rPr>
          </w:pPr>
          <w:hyperlink w:anchor="_Toc510623777" w:history="1">
            <w:r w:rsidR="005C0629" w:rsidRPr="00254A45">
              <w:rPr>
                <w:rStyle w:val="Hyperlink"/>
                <w:noProof/>
              </w:rPr>
              <w:t>3.5.2</w:t>
            </w:r>
            <w:r w:rsidR="005C0629">
              <w:rPr>
                <w:rFonts w:eastAsiaTheme="minorEastAsia"/>
                <w:noProof/>
                <w:sz w:val="24"/>
                <w:szCs w:val="24"/>
              </w:rPr>
              <w:tab/>
            </w:r>
            <w:r w:rsidR="005C0629" w:rsidRPr="00254A45">
              <w:rPr>
                <w:rStyle w:val="Hyperlink"/>
                <w:noProof/>
              </w:rPr>
              <w:t>System Testing</w:t>
            </w:r>
            <w:r w:rsidR="005C0629">
              <w:rPr>
                <w:noProof/>
                <w:webHidden/>
              </w:rPr>
              <w:tab/>
            </w:r>
            <w:r w:rsidR="005C0629">
              <w:rPr>
                <w:noProof/>
                <w:webHidden/>
              </w:rPr>
              <w:fldChar w:fldCharType="begin"/>
            </w:r>
            <w:r w:rsidR="005C0629">
              <w:rPr>
                <w:noProof/>
                <w:webHidden/>
              </w:rPr>
              <w:instrText xml:space="preserve"> PAGEREF _Toc510623777 \h </w:instrText>
            </w:r>
            <w:r w:rsidR="005C0629">
              <w:rPr>
                <w:noProof/>
                <w:webHidden/>
              </w:rPr>
            </w:r>
            <w:r w:rsidR="005C0629">
              <w:rPr>
                <w:noProof/>
                <w:webHidden/>
              </w:rPr>
              <w:fldChar w:fldCharType="separate"/>
            </w:r>
            <w:r w:rsidR="005C0629">
              <w:rPr>
                <w:noProof/>
                <w:webHidden/>
              </w:rPr>
              <w:t>4</w:t>
            </w:r>
            <w:r w:rsidR="005C0629">
              <w:rPr>
                <w:noProof/>
                <w:webHidden/>
              </w:rPr>
              <w:fldChar w:fldCharType="end"/>
            </w:r>
          </w:hyperlink>
        </w:p>
        <w:p w:rsidR="005C0629" w:rsidRDefault="00746EA7">
          <w:pPr>
            <w:pStyle w:val="TOC2"/>
            <w:tabs>
              <w:tab w:val="left" w:pos="960"/>
              <w:tab w:val="right" w:leader="dot" w:pos="9010"/>
            </w:tabs>
            <w:rPr>
              <w:rFonts w:eastAsiaTheme="minorEastAsia"/>
              <w:b w:val="0"/>
              <w:bCs w:val="0"/>
              <w:noProof/>
              <w:sz w:val="24"/>
              <w:szCs w:val="24"/>
            </w:rPr>
          </w:pPr>
          <w:hyperlink w:anchor="_Toc510623778" w:history="1">
            <w:r w:rsidR="005C0629" w:rsidRPr="00254A45">
              <w:rPr>
                <w:rStyle w:val="Hyperlink"/>
                <w:noProof/>
                <w:lang w:val="en-US"/>
              </w:rPr>
              <w:t>3.6</w:t>
            </w:r>
            <w:r w:rsidR="005C0629">
              <w:rPr>
                <w:rFonts w:eastAsiaTheme="minorEastAsia"/>
                <w:b w:val="0"/>
                <w:bCs w:val="0"/>
                <w:noProof/>
                <w:sz w:val="24"/>
                <w:szCs w:val="24"/>
              </w:rPr>
              <w:tab/>
            </w:r>
            <w:r w:rsidR="005C0629" w:rsidRPr="00254A45">
              <w:rPr>
                <w:rStyle w:val="Hyperlink"/>
                <w:noProof/>
                <w:lang w:val="en-US"/>
              </w:rPr>
              <w:t>Activity 6 - User and Programmer Documentation.</w:t>
            </w:r>
            <w:r w:rsidR="005C0629">
              <w:rPr>
                <w:noProof/>
                <w:webHidden/>
              </w:rPr>
              <w:tab/>
            </w:r>
            <w:r w:rsidR="005C0629">
              <w:rPr>
                <w:noProof/>
                <w:webHidden/>
              </w:rPr>
              <w:fldChar w:fldCharType="begin"/>
            </w:r>
            <w:r w:rsidR="005C0629">
              <w:rPr>
                <w:noProof/>
                <w:webHidden/>
              </w:rPr>
              <w:instrText xml:space="preserve"> PAGEREF _Toc510623778 \h </w:instrText>
            </w:r>
            <w:r w:rsidR="005C0629">
              <w:rPr>
                <w:noProof/>
                <w:webHidden/>
              </w:rPr>
            </w:r>
            <w:r w:rsidR="005C0629">
              <w:rPr>
                <w:noProof/>
                <w:webHidden/>
              </w:rPr>
              <w:fldChar w:fldCharType="separate"/>
            </w:r>
            <w:r w:rsidR="005C0629">
              <w:rPr>
                <w:noProof/>
                <w:webHidden/>
              </w:rPr>
              <w:t>4</w:t>
            </w:r>
            <w:r w:rsidR="005C0629">
              <w:rPr>
                <w:noProof/>
                <w:webHidden/>
              </w:rPr>
              <w:fldChar w:fldCharType="end"/>
            </w:r>
          </w:hyperlink>
        </w:p>
        <w:p w:rsidR="005C0629" w:rsidRDefault="00746EA7">
          <w:pPr>
            <w:pStyle w:val="TOC3"/>
            <w:tabs>
              <w:tab w:val="left" w:pos="1200"/>
              <w:tab w:val="right" w:leader="dot" w:pos="9010"/>
            </w:tabs>
            <w:rPr>
              <w:rFonts w:eastAsiaTheme="minorEastAsia"/>
              <w:noProof/>
              <w:sz w:val="24"/>
              <w:szCs w:val="24"/>
            </w:rPr>
          </w:pPr>
          <w:hyperlink w:anchor="_Toc510623779" w:history="1">
            <w:r w:rsidR="005C0629" w:rsidRPr="00254A45">
              <w:rPr>
                <w:rStyle w:val="Hyperlink"/>
                <w:noProof/>
                <w:lang w:val="en-US"/>
              </w:rPr>
              <w:t>3.6.1</w:t>
            </w:r>
            <w:r w:rsidR="005C0629">
              <w:rPr>
                <w:rFonts w:eastAsiaTheme="minorEastAsia"/>
                <w:noProof/>
                <w:sz w:val="24"/>
                <w:szCs w:val="24"/>
              </w:rPr>
              <w:tab/>
            </w:r>
            <w:r w:rsidR="005C0629" w:rsidRPr="00254A45">
              <w:rPr>
                <w:rStyle w:val="Hyperlink"/>
                <w:noProof/>
                <w:lang w:val="en-US"/>
              </w:rPr>
              <w:t>User's Manual.</w:t>
            </w:r>
            <w:r w:rsidR="005C0629">
              <w:rPr>
                <w:noProof/>
                <w:webHidden/>
              </w:rPr>
              <w:tab/>
            </w:r>
            <w:r w:rsidR="005C0629">
              <w:rPr>
                <w:noProof/>
                <w:webHidden/>
              </w:rPr>
              <w:fldChar w:fldCharType="begin"/>
            </w:r>
            <w:r w:rsidR="005C0629">
              <w:rPr>
                <w:noProof/>
                <w:webHidden/>
              </w:rPr>
              <w:instrText xml:space="preserve"> PAGEREF _Toc510623779 \h </w:instrText>
            </w:r>
            <w:r w:rsidR="005C0629">
              <w:rPr>
                <w:noProof/>
                <w:webHidden/>
              </w:rPr>
            </w:r>
            <w:r w:rsidR="005C0629">
              <w:rPr>
                <w:noProof/>
                <w:webHidden/>
              </w:rPr>
              <w:fldChar w:fldCharType="separate"/>
            </w:r>
            <w:r w:rsidR="005C0629">
              <w:rPr>
                <w:noProof/>
                <w:webHidden/>
              </w:rPr>
              <w:t>4</w:t>
            </w:r>
            <w:r w:rsidR="005C0629">
              <w:rPr>
                <w:noProof/>
                <w:webHidden/>
              </w:rPr>
              <w:fldChar w:fldCharType="end"/>
            </w:r>
          </w:hyperlink>
        </w:p>
        <w:p w:rsidR="005C0629" w:rsidRDefault="00746EA7">
          <w:pPr>
            <w:pStyle w:val="TOC3"/>
            <w:tabs>
              <w:tab w:val="left" w:pos="1200"/>
              <w:tab w:val="right" w:leader="dot" w:pos="9010"/>
            </w:tabs>
            <w:rPr>
              <w:rFonts w:eastAsiaTheme="minorEastAsia"/>
              <w:noProof/>
              <w:sz w:val="24"/>
              <w:szCs w:val="24"/>
            </w:rPr>
          </w:pPr>
          <w:hyperlink w:anchor="_Toc510623780" w:history="1">
            <w:r w:rsidR="005C0629" w:rsidRPr="00254A45">
              <w:rPr>
                <w:rStyle w:val="Hyperlink"/>
                <w:noProof/>
                <w:lang w:val="en-US"/>
              </w:rPr>
              <w:t>3.6.2</w:t>
            </w:r>
            <w:r w:rsidR="005C0629">
              <w:rPr>
                <w:rFonts w:eastAsiaTheme="minorEastAsia"/>
                <w:noProof/>
                <w:sz w:val="24"/>
                <w:szCs w:val="24"/>
              </w:rPr>
              <w:tab/>
            </w:r>
            <w:r w:rsidR="005C0629" w:rsidRPr="00254A45">
              <w:rPr>
                <w:rStyle w:val="Hyperlink"/>
                <w:noProof/>
                <w:lang w:val="en-US"/>
              </w:rPr>
              <w:t>Programmer's Manual.</w:t>
            </w:r>
            <w:r w:rsidR="005C0629">
              <w:rPr>
                <w:noProof/>
                <w:webHidden/>
              </w:rPr>
              <w:tab/>
            </w:r>
            <w:r w:rsidR="005C0629">
              <w:rPr>
                <w:noProof/>
                <w:webHidden/>
              </w:rPr>
              <w:fldChar w:fldCharType="begin"/>
            </w:r>
            <w:r w:rsidR="005C0629">
              <w:rPr>
                <w:noProof/>
                <w:webHidden/>
              </w:rPr>
              <w:instrText xml:space="preserve"> PAGEREF _Toc510623780 \h </w:instrText>
            </w:r>
            <w:r w:rsidR="005C0629">
              <w:rPr>
                <w:noProof/>
                <w:webHidden/>
              </w:rPr>
            </w:r>
            <w:r w:rsidR="005C0629">
              <w:rPr>
                <w:noProof/>
                <w:webHidden/>
              </w:rPr>
              <w:fldChar w:fldCharType="separate"/>
            </w:r>
            <w:r w:rsidR="005C0629">
              <w:rPr>
                <w:noProof/>
                <w:webHidden/>
              </w:rPr>
              <w:t>4</w:t>
            </w:r>
            <w:r w:rsidR="005C0629">
              <w:rPr>
                <w:noProof/>
                <w:webHidden/>
              </w:rPr>
              <w:fldChar w:fldCharType="end"/>
            </w:r>
          </w:hyperlink>
        </w:p>
        <w:p w:rsidR="005C0629" w:rsidRDefault="00746EA7">
          <w:pPr>
            <w:pStyle w:val="TOC2"/>
            <w:tabs>
              <w:tab w:val="left" w:pos="960"/>
              <w:tab w:val="right" w:leader="dot" w:pos="9010"/>
            </w:tabs>
            <w:rPr>
              <w:rFonts w:eastAsiaTheme="minorEastAsia"/>
              <w:b w:val="0"/>
              <w:bCs w:val="0"/>
              <w:noProof/>
              <w:sz w:val="24"/>
              <w:szCs w:val="24"/>
            </w:rPr>
          </w:pPr>
          <w:hyperlink w:anchor="_Toc510623781" w:history="1">
            <w:r w:rsidR="005C0629" w:rsidRPr="00254A45">
              <w:rPr>
                <w:rStyle w:val="Hyperlink"/>
                <w:noProof/>
                <w:lang w:val="en-US"/>
              </w:rPr>
              <w:t>3.7</w:t>
            </w:r>
            <w:r w:rsidR="005C0629">
              <w:rPr>
                <w:rFonts w:eastAsiaTheme="minorEastAsia"/>
                <w:b w:val="0"/>
                <w:bCs w:val="0"/>
                <w:noProof/>
                <w:sz w:val="24"/>
                <w:szCs w:val="24"/>
              </w:rPr>
              <w:tab/>
            </w:r>
            <w:r w:rsidR="005C0629" w:rsidRPr="00254A45">
              <w:rPr>
                <w:rStyle w:val="Hyperlink"/>
                <w:noProof/>
                <w:lang w:val="en-US"/>
              </w:rPr>
              <w:t>Activity 7 - User Acceptance.</w:t>
            </w:r>
            <w:r w:rsidR="005C0629">
              <w:rPr>
                <w:noProof/>
                <w:webHidden/>
              </w:rPr>
              <w:tab/>
            </w:r>
            <w:r w:rsidR="005C0629">
              <w:rPr>
                <w:noProof/>
                <w:webHidden/>
              </w:rPr>
              <w:fldChar w:fldCharType="begin"/>
            </w:r>
            <w:r w:rsidR="005C0629">
              <w:rPr>
                <w:noProof/>
                <w:webHidden/>
              </w:rPr>
              <w:instrText xml:space="preserve"> PAGEREF _Toc510623781 \h </w:instrText>
            </w:r>
            <w:r w:rsidR="005C0629">
              <w:rPr>
                <w:noProof/>
                <w:webHidden/>
              </w:rPr>
            </w:r>
            <w:r w:rsidR="005C0629">
              <w:rPr>
                <w:noProof/>
                <w:webHidden/>
              </w:rPr>
              <w:fldChar w:fldCharType="separate"/>
            </w:r>
            <w:r w:rsidR="005C0629">
              <w:rPr>
                <w:noProof/>
                <w:webHidden/>
              </w:rPr>
              <w:t>4</w:t>
            </w:r>
            <w:r w:rsidR="005C0629">
              <w:rPr>
                <w:noProof/>
                <w:webHidden/>
              </w:rPr>
              <w:fldChar w:fldCharType="end"/>
            </w:r>
          </w:hyperlink>
        </w:p>
        <w:p w:rsidR="005C0629" w:rsidRDefault="00746EA7">
          <w:pPr>
            <w:pStyle w:val="TOC3"/>
            <w:tabs>
              <w:tab w:val="left" w:pos="1200"/>
              <w:tab w:val="right" w:leader="dot" w:pos="9010"/>
            </w:tabs>
            <w:rPr>
              <w:rFonts w:eastAsiaTheme="minorEastAsia"/>
              <w:noProof/>
              <w:sz w:val="24"/>
              <w:szCs w:val="24"/>
            </w:rPr>
          </w:pPr>
          <w:hyperlink w:anchor="_Toc510623782" w:history="1">
            <w:r w:rsidR="005C0629" w:rsidRPr="00254A45">
              <w:rPr>
                <w:rStyle w:val="Hyperlink"/>
                <w:noProof/>
                <w:lang w:val="en-US"/>
              </w:rPr>
              <w:t>3.7.1</w:t>
            </w:r>
            <w:r w:rsidR="005C0629">
              <w:rPr>
                <w:rFonts w:eastAsiaTheme="minorEastAsia"/>
                <w:noProof/>
                <w:sz w:val="24"/>
                <w:szCs w:val="24"/>
              </w:rPr>
              <w:tab/>
            </w:r>
            <w:r w:rsidR="005C0629" w:rsidRPr="00254A45">
              <w:rPr>
                <w:rStyle w:val="Hyperlink"/>
                <w:noProof/>
                <w:lang w:val="en-US"/>
              </w:rPr>
              <w:t>Planning.</w:t>
            </w:r>
            <w:r w:rsidR="005C0629">
              <w:rPr>
                <w:noProof/>
                <w:webHidden/>
              </w:rPr>
              <w:tab/>
            </w:r>
            <w:r w:rsidR="005C0629">
              <w:rPr>
                <w:noProof/>
                <w:webHidden/>
              </w:rPr>
              <w:fldChar w:fldCharType="begin"/>
            </w:r>
            <w:r w:rsidR="005C0629">
              <w:rPr>
                <w:noProof/>
                <w:webHidden/>
              </w:rPr>
              <w:instrText xml:space="preserve"> PAGEREF _Toc510623782 \h </w:instrText>
            </w:r>
            <w:r w:rsidR="005C0629">
              <w:rPr>
                <w:noProof/>
                <w:webHidden/>
              </w:rPr>
            </w:r>
            <w:r w:rsidR="005C0629">
              <w:rPr>
                <w:noProof/>
                <w:webHidden/>
              </w:rPr>
              <w:fldChar w:fldCharType="separate"/>
            </w:r>
            <w:r w:rsidR="005C0629">
              <w:rPr>
                <w:noProof/>
                <w:webHidden/>
              </w:rPr>
              <w:t>4</w:t>
            </w:r>
            <w:r w:rsidR="005C0629">
              <w:rPr>
                <w:noProof/>
                <w:webHidden/>
              </w:rPr>
              <w:fldChar w:fldCharType="end"/>
            </w:r>
          </w:hyperlink>
        </w:p>
        <w:p w:rsidR="005C0629" w:rsidRDefault="00746EA7">
          <w:pPr>
            <w:pStyle w:val="TOC3"/>
            <w:tabs>
              <w:tab w:val="left" w:pos="1200"/>
              <w:tab w:val="right" w:leader="dot" w:pos="9010"/>
            </w:tabs>
            <w:rPr>
              <w:rFonts w:eastAsiaTheme="minorEastAsia"/>
              <w:noProof/>
              <w:sz w:val="24"/>
              <w:szCs w:val="24"/>
            </w:rPr>
          </w:pPr>
          <w:hyperlink w:anchor="_Toc510623783" w:history="1">
            <w:r w:rsidR="005C0629" w:rsidRPr="00254A45">
              <w:rPr>
                <w:rStyle w:val="Hyperlink"/>
                <w:noProof/>
                <w:lang w:val="en-US"/>
              </w:rPr>
              <w:t>3.7.2</w:t>
            </w:r>
            <w:r w:rsidR="005C0629">
              <w:rPr>
                <w:rFonts w:eastAsiaTheme="minorEastAsia"/>
                <w:noProof/>
                <w:sz w:val="24"/>
                <w:szCs w:val="24"/>
              </w:rPr>
              <w:tab/>
            </w:r>
            <w:r w:rsidR="005C0629" w:rsidRPr="00254A45">
              <w:rPr>
                <w:rStyle w:val="Hyperlink"/>
                <w:noProof/>
                <w:lang w:val="en-US"/>
              </w:rPr>
              <w:t>Installation.</w:t>
            </w:r>
            <w:r w:rsidR="005C0629">
              <w:rPr>
                <w:noProof/>
                <w:webHidden/>
              </w:rPr>
              <w:tab/>
            </w:r>
            <w:r w:rsidR="005C0629">
              <w:rPr>
                <w:noProof/>
                <w:webHidden/>
              </w:rPr>
              <w:fldChar w:fldCharType="begin"/>
            </w:r>
            <w:r w:rsidR="005C0629">
              <w:rPr>
                <w:noProof/>
                <w:webHidden/>
              </w:rPr>
              <w:instrText xml:space="preserve"> PAGEREF _Toc510623783 \h </w:instrText>
            </w:r>
            <w:r w:rsidR="005C0629">
              <w:rPr>
                <w:noProof/>
                <w:webHidden/>
              </w:rPr>
            </w:r>
            <w:r w:rsidR="005C0629">
              <w:rPr>
                <w:noProof/>
                <w:webHidden/>
              </w:rPr>
              <w:fldChar w:fldCharType="separate"/>
            </w:r>
            <w:r w:rsidR="005C0629">
              <w:rPr>
                <w:noProof/>
                <w:webHidden/>
              </w:rPr>
              <w:t>5</w:t>
            </w:r>
            <w:r w:rsidR="005C0629">
              <w:rPr>
                <w:noProof/>
                <w:webHidden/>
              </w:rPr>
              <w:fldChar w:fldCharType="end"/>
            </w:r>
          </w:hyperlink>
        </w:p>
        <w:p w:rsidR="005C0629" w:rsidRDefault="00746EA7">
          <w:pPr>
            <w:pStyle w:val="TOC3"/>
            <w:tabs>
              <w:tab w:val="left" w:pos="1200"/>
              <w:tab w:val="right" w:leader="dot" w:pos="9010"/>
            </w:tabs>
            <w:rPr>
              <w:rFonts w:eastAsiaTheme="minorEastAsia"/>
              <w:noProof/>
              <w:sz w:val="24"/>
              <w:szCs w:val="24"/>
            </w:rPr>
          </w:pPr>
          <w:hyperlink w:anchor="_Toc510623784" w:history="1">
            <w:r w:rsidR="005C0629" w:rsidRPr="00254A45">
              <w:rPr>
                <w:rStyle w:val="Hyperlink"/>
                <w:noProof/>
              </w:rPr>
              <w:t>3.7.3</w:t>
            </w:r>
            <w:r w:rsidR="005C0629">
              <w:rPr>
                <w:rFonts w:eastAsiaTheme="minorEastAsia"/>
                <w:noProof/>
                <w:sz w:val="24"/>
                <w:szCs w:val="24"/>
              </w:rPr>
              <w:tab/>
            </w:r>
            <w:r w:rsidR="005C0629" w:rsidRPr="00254A45">
              <w:rPr>
                <w:rStyle w:val="Hyperlink"/>
                <w:noProof/>
              </w:rPr>
              <w:t>User Training.</w:t>
            </w:r>
            <w:r w:rsidR="005C0629">
              <w:rPr>
                <w:noProof/>
                <w:webHidden/>
              </w:rPr>
              <w:tab/>
            </w:r>
            <w:r w:rsidR="005C0629">
              <w:rPr>
                <w:noProof/>
                <w:webHidden/>
              </w:rPr>
              <w:fldChar w:fldCharType="begin"/>
            </w:r>
            <w:r w:rsidR="005C0629">
              <w:rPr>
                <w:noProof/>
                <w:webHidden/>
              </w:rPr>
              <w:instrText xml:space="preserve"> PAGEREF _Toc510623784 \h </w:instrText>
            </w:r>
            <w:r w:rsidR="005C0629">
              <w:rPr>
                <w:noProof/>
                <w:webHidden/>
              </w:rPr>
            </w:r>
            <w:r w:rsidR="005C0629">
              <w:rPr>
                <w:noProof/>
                <w:webHidden/>
              </w:rPr>
              <w:fldChar w:fldCharType="separate"/>
            </w:r>
            <w:r w:rsidR="005C0629">
              <w:rPr>
                <w:noProof/>
                <w:webHidden/>
              </w:rPr>
              <w:t>5</w:t>
            </w:r>
            <w:r w:rsidR="005C0629">
              <w:rPr>
                <w:noProof/>
                <w:webHidden/>
              </w:rPr>
              <w:fldChar w:fldCharType="end"/>
            </w:r>
          </w:hyperlink>
        </w:p>
        <w:p w:rsidR="005C0629" w:rsidRDefault="00746EA7">
          <w:pPr>
            <w:pStyle w:val="TOC3"/>
            <w:tabs>
              <w:tab w:val="left" w:pos="1200"/>
              <w:tab w:val="right" w:leader="dot" w:pos="9010"/>
            </w:tabs>
            <w:rPr>
              <w:rFonts w:eastAsiaTheme="minorEastAsia"/>
              <w:noProof/>
              <w:sz w:val="24"/>
              <w:szCs w:val="24"/>
            </w:rPr>
          </w:pPr>
          <w:hyperlink w:anchor="_Toc510623785" w:history="1">
            <w:r w:rsidR="005C0629" w:rsidRPr="00254A45">
              <w:rPr>
                <w:rStyle w:val="Hyperlink"/>
                <w:noProof/>
                <w:lang w:val="en-US"/>
              </w:rPr>
              <w:t>3.7.4</w:t>
            </w:r>
            <w:r w:rsidR="005C0629">
              <w:rPr>
                <w:rFonts w:eastAsiaTheme="minorEastAsia"/>
                <w:noProof/>
                <w:sz w:val="24"/>
                <w:szCs w:val="24"/>
              </w:rPr>
              <w:tab/>
            </w:r>
            <w:r w:rsidR="005C0629" w:rsidRPr="00254A45">
              <w:rPr>
                <w:rStyle w:val="Hyperlink"/>
                <w:noProof/>
                <w:lang w:val="en-US"/>
              </w:rPr>
              <w:t>Trial.</w:t>
            </w:r>
            <w:r w:rsidR="005C0629">
              <w:rPr>
                <w:noProof/>
                <w:webHidden/>
              </w:rPr>
              <w:tab/>
            </w:r>
            <w:r w:rsidR="005C0629">
              <w:rPr>
                <w:noProof/>
                <w:webHidden/>
              </w:rPr>
              <w:fldChar w:fldCharType="begin"/>
            </w:r>
            <w:r w:rsidR="005C0629">
              <w:rPr>
                <w:noProof/>
                <w:webHidden/>
              </w:rPr>
              <w:instrText xml:space="preserve"> PAGEREF _Toc510623785 \h </w:instrText>
            </w:r>
            <w:r w:rsidR="005C0629">
              <w:rPr>
                <w:noProof/>
                <w:webHidden/>
              </w:rPr>
            </w:r>
            <w:r w:rsidR="005C0629">
              <w:rPr>
                <w:noProof/>
                <w:webHidden/>
              </w:rPr>
              <w:fldChar w:fldCharType="separate"/>
            </w:r>
            <w:r w:rsidR="005C0629">
              <w:rPr>
                <w:noProof/>
                <w:webHidden/>
              </w:rPr>
              <w:t>5</w:t>
            </w:r>
            <w:r w:rsidR="005C0629">
              <w:rPr>
                <w:noProof/>
                <w:webHidden/>
              </w:rPr>
              <w:fldChar w:fldCharType="end"/>
            </w:r>
          </w:hyperlink>
        </w:p>
        <w:p w:rsidR="005C0629" w:rsidRDefault="00746EA7">
          <w:pPr>
            <w:pStyle w:val="TOC3"/>
            <w:tabs>
              <w:tab w:val="left" w:pos="1200"/>
              <w:tab w:val="right" w:leader="dot" w:pos="9010"/>
            </w:tabs>
            <w:rPr>
              <w:rFonts w:eastAsiaTheme="minorEastAsia"/>
              <w:noProof/>
              <w:sz w:val="24"/>
              <w:szCs w:val="24"/>
            </w:rPr>
          </w:pPr>
          <w:hyperlink w:anchor="_Toc510623786" w:history="1">
            <w:r w:rsidR="005C0629" w:rsidRPr="00254A45">
              <w:rPr>
                <w:rStyle w:val="Hyperlink"/>
                <w:noProof/>
              </w:rPr>
              <w:t>3.7.5</w:t>
            </w:r>
            <w:r w:rsidR="005C0629">
              <w:rPr>
                <w:rFonts w:eastAsiaTheme="minorEastAsia"/>
                <w:noProof/>
                <w:sz w:val="24"/>
                <w:szCs w:val="24"/>
              </w:rPr>
              <w:tab/>
            </w:r>
            <w:r w:rsidR="005C0629" w:rsidRPr="00254A45">
              <w:rPr>
                <w:rStyle w:val="Hyperlink"/>
                <w:noProof/>
              </w:rPr>
              <w:t>Final Changes.</w:t>
            </w:r>
            <w:r w:rsidR="005C0629">
              <w:rPr>
                <w:noProof/>
                <w:webHidden/>
              </w:rPr>
              <w:tab/>
            </w:r>
            <w:r w:rsidR="005C0629">
              <w:rPr>
                <w:noProof/>
                <w:webHidden/>
              </w:rPr>
              <w:fldChar w:fldCharType="begin"/>
            </w:r>
            <w:r w:rsidR="005C0629">
              <w:rPr>
                <w:noProof/>
                <w:webHidden/>
              </w:rPr>
              <w:instrText xml:space="preserve"> PAGEREF _Toc510623786 \h </w:instrText>
            </w:r>
            <w:r w:rsidR="005C0629">
              <w:rPr>
                <w:noProof/>
                <w:webHidden/>
              </w:rPr>
            </w:r>
            <w:r w:rsidR="005C0629">
              <w:rPr>
                <w:noProof/>
                <w:webHidden/>
              </w:rPr>
              <w:fldChar w:fldCharType="separate"/>
            </w:r>
            <w:r w:rsidR="005C0629">
              <w:rPr>
                <w:noProof/>
                <w:webHidden/>
              </w:rPr>
              <w:t>5</w:t>
            </w:r>
            <w:r w:rsidR="005C0629">
              <w:rPr>
                <w:noProof/>
                <w:webHidden/>
              </w:rPr>
              <w:fldChar w:fldCharType="end"/>
            </w:r>
          </w:hyperlink>
        </w:p>
        <w:p w:rsidR="005C0629" w:rsidRDefault="00746EA7">
          <w:pPr>
            <w:pStyle w:val="TOC2"/>
            <w:tabs>
              <w:tab w:val="left" w:pos="960"/>
              <w:tab w:val="right" w:leader="dot" w:pos="9010"/>
            </w:tabs>
            <w:rPr>
              <w:rFonts w:eastAsiaTheme="minorEastAsia"/>
              <w:b w:val="0"/>
              <w:bCs w:val="0"/>
              <w:noProof/>
              <w:sz w:val="24"/>
              <w:szCs w:val="24"/>
            </w:rPr>
          </w:pPr>
          <w:hyperlink w:anchor="_Toc510623787" w:history="1">
            <w:r w:rsidR="005C0629" w:rsidRPr="00254A45">
              <w:rPr>
                <w:rStyle w:val="Hyperlink"/>
                <w:noProof/>
              </w:rPr>
              <w:t>3.8</w:t>
            </w:r>
            <w:r w:rsidR="005C0629">
              <w:rPr>
                <w:rFonts w:eastAsiaTheme="minorEastAsia"/>
                <w:b w:val="0"/>
                <w:bCs w:val="0"/>
                <w:noProof/>
                <w:sz w:val="24"/>
                <w:szCs w:val="24"/>
              </w:rPr>
              <w:tab/>
            </w:r>
            <w:r w:rsidR="005C0629" w:rsidRPr="00254A45">
              <w:rPr>
                <w:rStyle w:val="Hyperlink"/>
                <w:noProof/>
              </w:rPr>
              <w:t>Activity 8 - Implementation.</w:t>
            </w:r>
            <w:r w:rsidR="005C0629">
              <w:rPr>
                <w:noProof/>
                <w:webHidden/>
              </w:rPr>
              <w:tab/>
            </w:r>
            <w:r w:rsidR="005C0629">
              <w:rPr>
                <w:noProof/>
                <w:webHidden/>
              </w:rPr>
              <w:fldChar w:fldCharType="begin"/>
            </w:r>
            <w:r w:rsidR="005C0629">
              <w:rPr>
                <w:noProof/>
                <w:webHidden/>
              </w:rPr>
              <w:instrText xml:space="preserve"> PAGEREF _Toc510623787 \h </w:instrText>
            </w:r>
            <w:r w:rsidR="005C0629">
              <w:rPr>
                <w:noProof/>
                <w:webHidden/>
              </w:rPr>
            </w:r>
            <w:r w:rsidR="005C0629">
              <w:rPr>
                <w:noProof/>
                <w:webHidden/>
              </w:rPr>
              <w:fldChar w:fldCharType="separate"/>
            </w:r>
            <w:r w:rsidR="005C0629">
              <w:rPr>
                <w:noProof/>
                <w:webHidden/>
              </w:rPr>
              <w:t>5</w:t>
            </w:r>
            <w:r w:rsidR="005C0629">
              <w:rPr>
                <w:noProof/>
                <w:webHidden/>
              </w:rPr>
              <w:fldChar w:fldCharType="end"/>
            </w:r>
          </w:hyperlink>
        </w:p>
        <w:p w:rsidR="005C0629" w:rsidRDefault="00746EA7">
          <w:pPr>
            <w:pStyle w:val="TOC2"/>
            <w:tabs>
              <w:tab w:val="left" w:pos="960"/>
              <w:tab w:val="right" w:leader="dot" w:pos="9010"/>
            </w:tabs>
            <w:rPr>
              <w:rFonts w:eastAsiaTheme="minorEastAsia"/>
              <w:b w:val="0"/>
              <w:bCs w:val="0"/>
              <w:noProof/>
              <w:sz w:val="24"/>
              <w:szCs w:val="24"/>
            </w:rPr>
          </w:pPr>
          <w:hyperlink w:anchor="_Toc510623788" w:history="1">
            <w:r w:rsidR="005C0629" w:rsidRPr="00254A45">
              <w:rPr>
                <w:rStyle w:val="Hyperlink"/>
                <w:noProof/>
              </w:rPr>
              <w:t>3.9</w:t>
            </w:r>
            <w:r w:rsidR="005C0629">
              <w:rPr>
                <w:rFonts w:eastAsiaTheme="minorEastAsia"/>
                <w:b w:val="0"/>
                <w:bCs w:val="0"/>
                <w:noProof/>
                <w:sz w:val="24"/>
                <w:szCs w:val="24"/>
              </w:rPr>
              <w:tab/>
            </w:r>
            <w:r w:rsidR="005C0629" w:rsidRPr="00254A45">
              <w:rPr>
                <w:rStyle w:val="Hyperlink"/>
                <w:noProof/>
              </w:rPr>
              <w:t>Activity 9 - Management and Administration.</w:t>
            </w:r>
            <w:r w:rsidR="005C0629">
              <w:rPr>
                <w:noProof/>
                <w:webHidden/>
              </w:rPr>
              <w:tab/>
            </w:r>
            <w:r w:rsidR="005C0629">
              <w:rPr>
                <w:noProof/>
                <w:webHidden/>
              </w:rPr>
              <w:fldChar w:fldCharType="begin"/>
            </w:r>
            <w:r w:rsidR="005C0629">
              <w:rPr>
                <w:noProof/>
                <w:webHidden/>
              </w:rPr>
              <w:instrText xml:space="preserve"> PAGEREF _Toc510623788 \h </w:instrText>
            </w:r>
            <w:r w:rsidR="005C0629">
              <w:rPr>
                <w:noProof/>
                <w:webHidden/>
              </w:rPr>
            </w:r>
            <w:r w:rsidR="005C0629">
              <w:rPr>
                <w:noProof/>
                <w:webHidden/>
              </w:rPr>
              <w:fldChar w:fldCharType="separate"/>
            </w:r>
            <w:r w:rsidR="005C0629">
              <w:rPr>
                <w:noProof/>
                <w:webHidden/>
              </w:rPr>
              <w:t>5</w:t>
            </w:r>
            <w:r w:rsidR="005C0629">
              <w:rPr>
                <w:noProof/>
                <w:webHidden/>
              </w:rPr>
              <w:fldChar w:fldCharType="end"/>
            </w:r>
          </w:hyperlink>
        </w:p>
        <w:p w:rsidR="005C0629" w:rsidRDefault="00746EA7">
          <w:pPr>
            <w:pStyle w:val="TOC3"/>
            <w:tabs>
              <w:tab w:val="left" w:pos="1200"/>
              <w:tab w:val="right" w:leader="dot" w:pos="9010"/>
            </w:tabs>
            <w:rPr>
              <w:rFonts w:eastAsiaTheme="minorEastAsia"/>
              <w:noProof/>
              <w:sz w:val="24"/>
              <w:szCs w:val="24"/>
            </w:rPr>
          </w:pPr>
          <w:hyperlink w:anchor="_Toc510623789" w:history="1">
            <w:r w:rsidR="005C0629" w:rsidRPr="00254A45">
              <w:rPr>
                <w:rStyle w:val="Hyperlink"/>
                <w:noProof/>
              </w:rPr>
              <w:t>3.9.1</w:t>
            </w:r>
            <w:r w:rsidR="005C0629">
              <w:rPr>
                <w:rFonts w:eastAsiaTheme="minorEastAsia"/>
                <w:noProof/>
                <w:sz w:val="24"/>
                <w:szCs w:val="24"/>
              </w:rPr>
              <w:tab/>
            </w:r>
            <w:r w:rsidR="005C0629" w:rsidRPr="00254A45">
              <w:rPr>
                <w:rStyle w:val="Hyperlink"/>
                <w:noProof/>
              </w:rPr>
              <w:t>Production of Project Plan.</w:t>
            </w:r>
            <w:r w:rsidR="005C0629">
              <w:rPr>
                <w:noProof/>
                <w:webHidden/>
              </w:rPr>
              <w:tab/>
            </w:r>
            <w:r w:rsidR="005C0629">
              <w:rPr>
                <w:noProof/>
                <w:webHidden/>
              </w:rPr>
              <w:fldChar w:fldCharType="begin"/>
            </w:r>
            <w:r w:rsidR="005C0629">
              <w:rPr>
                <w:noProof/>
                <w:webHidden/>
              </w:rPr>
              <w:instrText xml:space="preserve"> PAGEREF _Toc510623789 \h </w:instrText>
            </w:r>
            <w:r w:rsidR="005C0629">
              <w:rPr>
                <w:noProof/>
                <w:webHidden/>
              </w:rPr>
            </w:r>
            <w:r w:rsidR="005C0629">
              <w:rPr>
                <w:noProof/>
                <w:webHidden/>
              </w:rPr>
              <w:fldChar w:fldCharType="separate"/>
            </w:r>
            <w:r w:rsidR="005C0629">
              <w:rPr>
                <w:noProof/>
                <w:webHidden/>
              </w:rPr>
              <w:t>5</w:t>
            </w:r>
            <w:r w:rsidR="005C0629">
              <w:rPr>
                <w:noProof/>
                <w:webHidden/>
              </w:rPr>
              <w:fldChar w:fldCharType="end"/>
            </w:r>
          </w:hyperlink>
        </w:p>
        <w:p w:rsidR="005C0629" w:rsidRDefault="00746EA7">
          <w:pPr>
            <w:pStyle w:val="TOC3"/>
            <w:tabs>
              <w:tab w:val="left" w:pos="1200"/>
              <w:tab w:val="right" w:leader="dot" w:pos="9010"/>
            </w:tabs>
            <w:rPr>
              <w:rFonts w:eastAsiaTheme="minorEastAsia"/>
              <w:noProof/>
              <w:sz w:val="24"/>
              <w:szCs w:val="24"/>
            </w:rPr>
          </w:pPr>
          <w:hyperlink w:anchor="_Toc510623790" w:history="1">
            <w:r w:rsidR="005C0629" w:rsidRPr="00254A45">
              <w:rPr>
                <w:rStyle w:val="Hyperlink"/>
                <w:noProof/>
              </w:rPr>
              <w:t>3.9.2</w:t>
            </w:r>
            <w:r w:rsidR="005C0629">
              <w:rPr>
                <w:rFonts w:eastAsiaTheme="minorEastAsia"/>
                <w:noProof/>
                <w:sz w:val="24"/>
                <w:szCs w:val="24"/>
              </w:rPr>
              <w:tab/>
            </w:r>
            <w:r w:rsidR="005C0629" w:rsidRPr="00254A45">
              <w:rPr>
                <w:rStyle w:val="Hyperlink"/>
                <w:noProof/>
              </w:rPr>
              <w:t>Set-up Filing System.</w:t>
            </w:r>
            <w:r w:rsidR="005C0629">
              <w:rPr>
                <w:noProof/>
                <w:webHidden/>
              </w:rPr>
              <w:tab/>
            </w:r>
            <w:r w:rsidR="005C0629">
              <w:rPr>
                <w:noProof/>
                <w:webHidden/>
              </w:rPr>
              <w:fldChar w:fldCharType="begin"/>
            </w:r>
            <w:r w:rsidR="005C0629">
              <w:rPr>
                <w:noProof/>
                <w:webHidden/>
              </w:rPr>
              <w:instrText xml:space="preserve"> PAGEREF _Toc510623790 \h </w:instrText>
            </w:r>
            <w:r w:rsidR="005C0629">
              <w:rPr>
                <w:noProof/>
                <w:webHidden/>
              </w:rPr>
            </w:r>
            <w:r w:rsidR="005C0629">
              <w:rPr>
                <w:noProof/>
                <w:webHidden/>
              </w:rPr>
              <w:fldChar w:fldCharType="separate"/>
            </w:r>
            <w:r w:rsidR="005C0629">
              <w:rPr>
                <w:noProof/>
                <w:webHidden/>
              </w:rPr>
              <w:t>5</w:t>
            </w:r>
            <w:r w:rsidR="005C0629">
              <w:rPr>
                <w:noProof/>
                <w:webHidden/>
              </w:rPr>
              <w:fldChar w:fldCharType="end"/>
            </w:r>
          </w:hyperlink>
        </w:p>
        <w:p w:rsidR="005C0629" w:rsidRDefault="00746EA7">
          <w:pPr>
            <w:pStyle w:val="TOC3"/>
            <w:tabs>
              <w:tab w:val="left" w:pos="1200"/>
              <w:tab w:val="right" w:leader="dot" w:pos="9010"/>
            </w:tabs>
            <w:rPr>
              <w:rFonts w:eastAsiaTheme="minorEastAsia"/>
              <w:noProof/>
              <w:sz w:val="24"/>
              <w:szCs w:val="24"/>
            </w:rPr>
          </w:pPr>
          <w:hyperlink w:anchor="_Toc510623791" w:history="1">
            <w:r w:rsidR="005C0629" w:rsidRPr="00254A45">
              <w:rPr>
                <w:rStyle w:val="Hyperlink"/>
                <w:noProof/>
              </w:rPr>
              <w:t>3.9.3</w:t>
            </w:r>
            <w:r w:rsidR="005C0629">
              <w:rPr>
                <w:rFonts w:eastAsiaTheme="minorEastAsia"/>
                <w:noProof/>
                <w:sz w:val="24"/>
                <w:szCs w:val="24"/>
              </w:rPr>
              <w:tab/>
            </w:r>
            <w:r w:rsidR="005C0629" w:rsidRPr="00254A45">
              <w:rPr>
                <w:rStyle w:val="Hyperlink"/>
                <w:noProof/>
              </w:rPr>
              <w:t>Production of Project Quality Plan.</w:t>
            </w:r>
            <w:r w:rsidR="005C0629">
              <w:rPr>
                <w:noProof/>
                <w:webHidden/>
              </w:rPr>
              <w:tab/>
            </w:r>
            <w:r w:rsidR="005C0629">
              <w:rPr>
                <w:noProof/>
                <w:webHidden/>
              </w:rPr>
              <w:fldChar w:fldCharType="begin"/>
            </w:r>
            <w:r w:rsidR="005C0629">
              <w:rPr>
                <w:noProof/>
                <w:webHidden/>
              </w:rPr>
              <w:instrText xml:space="preserve"> PAGEREF _Toc510623791 \h </w:instrText>
            </w:r>
            <w:r w:rsidR="005C0629">
              <w:rPr>
                <w:noProof/>
                <w:webHidden/>
              </w:rPr>
            </w:r>
            <w:r w:rsidR="005C0629">
              <w:rPr>
                <w:noProof/>
                <w:webHidden/>
              </w:rPr>
              <w:fldChar w:fldCharType="separate"/>
            </w:r>
            <w:r w:rsidR="005C0629">
              <w:rPr>
                <w:noProof/>
                <w:webHidden/>
              </w:rPr>
              <w:t>5</w:t>
            </w:r>
            <w:r w:rsidR="005C0629">
              <w:rPr>
                <w:noProof/>
                <w:webHidden/>
              </w:rPr>
              <w:fldChar w:fldCharType="end"/>
            </w:r>
          </w:hyperlink>
        </w:p>
        <w:p w:rsidR="005C0629" w:rsidRDefault="00746EA7">
          <w:pPr>
            <w:pStyle w:val="TOC3"/>
            <w:tabs>
              <w:tab w:val="left" w:pos="1200"/>
              <w:tab w:val="right" w:leader="dot" w:pos="9010"/>
            </w:tabs>
            <w:rPr>
              <w:rFonts w:eastAsiaTheme="minorEastAsia"/>
              <w:noProof/>
              <w:sz w:val="24"/>
              <w:szCs w:val="24"/>
            </w:rPr>
          </w:pPr>
          <w:hyperlink w:anchor="_Toc510623792" w:history="1">
            <w:r w:rsidR="005C0629" w:rsidRPr="00254A45">
              <w:rPr>
                <w:rStyle w:val="Hyperlink"/>
                <w:noProof/>
              </w:rPr>
              <w:t>3.9.4</w:t>
            </w:r>
            <w:r w:rsidR="005C0629">
              <w:rPr>
                <w:rFonts w:eastAsiaTheme="minorEastAsia"/>
                <w:noProof/>
                <w:sz w:val="24"/>
                <w:szCs w:val="24"/>
              </w:rPr>
              <w:tab/>
            </w:r>
            <w:r w:rsidR="005C0629" w:rsidRPr="00254A45">
              <w:rPr>
                <w:rStyle w:val="Hyperlink"/>
                <w:noProof/>
              </w:rPr>
              <w:t>General Management and Administration.</w:t>
            </w:r>
            <w:r w:rsidR="005C0629">
              <w:rPr>
                <w:noProof/>
                <w:webHidden/>
              </w:rPr>
              <w:tab/>
            </w:r>
            <w:r w:rsidR="005C0629">
              <w:rPr>
                <w:noProof/>
                <w:webHidden/>
              </w:rPr>
              <w:fldChar w:fldCharType="begin"/>
            </w:r>
            <w:r w:rsidR="005C0629">
              <w:rPr>
                <w:noProof/>
                <w:webHidden/>
              </w:rPr>
              <w:instrText xml:space="preserve"> PAGEREF _Toc510623792 \h </w:instrText>
            </w:r>
            <w:r w:rsidR="005C0629">
              <w:rPr>
                <w:noProof/>
                <w:webHidden/>
              </w:rPr>
            </w:r>
            <w:r w:rsidR="005C0629">
              <w:rPr>
                <w:noProof/>
                <w:webHidden/>
              </w:rPr>
              <w:fldChar w:fldCharType="separate"/>
            </w:r>
            <w:r w:rsidR="005C0629">
              <w:rPr>
                <w:noProof/>
                <w:webHidden/>
              </w:rPr>
              <w:t>5</w:t>
            </w:r>
            <w:r w:rsidR="005C0629">
              <w:rPr>
                <w:noProof/>
                <w:webHidden/>
              </w:rPr>
              <w:fldChar w:fldCharType="end"/>
            </w:r>
          </w:hyperlink>
        </w:p>
        <w:p w:rsidR="005C0629" w:rsidRDefault="00746EA7">
          <w:pPr>
            <w:pStyle w:val="TOC1"/>
            <w:tabs>
              <w:tab w:val="left" w:pos="480"/>
              <w:tab w:val="right" w:leader="dot" w:pos="9010"/>
            </w:tabs>
            <w:rPr>
              <w:rFonts w:eastAsiaTheme="minorEastAsia"/>
              <w:b w:val="0"/>
              <w:bCs w:val="0"/>
              <w:i w:val="0"/>
              <w:iCs w:val="0"/>
              <w:noProof/>
            </w:rPr>
          </w:pPr>
          <w:hyperlink w:anchor="_Toc510623793" w:history="1">
            <w:r w:rsidR="005C0629" w:rsidRPr="00254A45">
              <w:rPr>
                <w:rStyle w:val="Hyperlink"/>
                <w:noProof/>
              </w:rPr>
              <w:t>4</w:t>
            </w:r>
            <w:r w:rsidR="005C0629">
              <w:rPr>
                <w:rFonts w:eastAsiaTheme="minorEastAsia"/>
                <w:b w:val="0"/>
                <w:bCs w:val="0"/>
                <w:i w:val="0"/>
                <w:iCs w:val="0"/>
                <w:noProof/>
              </w:rPr>
              <w:tab/>
            </w:r>
            <w:r w:rsidR="005C0629" w:rsidRPr="00254A45">
              <w:rPr>
                <w:rStyle w:val="Hyperlink"/>
                <w:noProof/>
              </w:rPr>
              <w:t>STAFF EFFORT ESTIMATES.</w:t>
            </w:r>
            <w:r w:rsidR="005C0629">
              <w:rPr>
                <w:noProof/>
                <w:webHidden/>
              </w:rPr>
              <w:tab/>
            </w:r>
            <w:r w:rsidR="005C0629">
              <w:rPr>
                <w:noProof/>
                <w:webHidden/>
              </w:rPr>
              <w:fldChar w:fldCharType="begin"/>
            </w:r>
            <w:r w:rsidR="005C0629">
              <w:rPr>
                <w:noProof/>
                <w:webHidden/>
              </w:rPr>
              <w:instrText xml:space="preserve"> PAGEREF _Toc510623793 \h </w:instrText>
            </w:r>
            <w:r w:rsidR="005C0629">
              <w:rPr>
                <w:noProof/>
                <w:webHidden/>
              </w:rPr>
            </w:r>
            <w:r w:rsidR="005C0629">
              <w:rPr>
                <w:noProof/>
                <w:webHidden/>
              </w:rPr>
              <w:fldChar w:fldCharType="separate"/>
            </w:r>
            <w:r w:rsidR="005C0629">
              <w:rPr>
                <w:noProof/>
                <w:webHidden/>
              </w:rPr>
              <w:t>6</w:t>
            </w:r>
            <w:r w:rsidR="005C0629">
              <w:rPr>
                <w:noProof/>
                <w:webHidden/>
              </w:rPr>
              <w:fldChar w:fldCharType="end"/>
            </w:r>
          </w:hyperlink>
        </w:p>
        <w:p w:rsidR="005C0629" w:rsidRDefault="00746EA7">
          <w:pPr>
            <w:pStyle w:val="TOC2"/>
            <w:tabs>
              <w:tab w:val="left" w:pos="960"/>
              <w:tab w:val="right" w:leader="dot" w:pos="9010"/>
            </w:tabs>
            <w:rPr>
              <w:rFonts w:eastAsiaTheme="minorEastAsia"/>
              <w:b w:val="0"/>
              <w:bCs w:val="0"/>
              <w:noProof/>
              <w:sz w:val="24"/>
              <w:szCs w:val="24"/>
            </w:rPr>
          </w:pPr>
          <w:hyperlink w:anchor="_Toc510623794" w:history="1">
            <w:r w:rsidR="005C0629" w:rsidRPr="00254A45">
              <w:rPr>
                <w:rStyle w:val="Hyperlink"/>
                <w:noProof/>
              </w:rPr>
              <w:t>4.1</w:t>
            </w:r>
            <w:r w:rsidR="005C0629">
              <w:rPr>
                <w:rFonts w:eastAsiaTheme="minorEastAsia"/>
                <w:b w:val="0"/>
                <w:bCs w:val="0"/>
                <w:noProof/>
                <w:sz w:val="24"/>
                <w:szCs w:val="24"/>
              </w:rPr>
              <w:tab/>
            </w:r>
            <w:r w:rsidR="005C0629" w:rsidRPr="00254A45">
              <w:rPr>
                <w:rStyle w:val="Hyperlink"/>
                <w:noProof/>
              </w:rPr>
              <w:t>Staff Effort Estimates and Progress</w:t>
            </w:r>
            <w:r w:rsidR="005C0629">
              <w:rPr>
                <w:noProof/>
                <w:webHidden/>
              </w:rPr>
              <w:tab/>
            </w:r>
            <w:r w:rsidR="005C0629">
              <w:rPr>
                <w:noProof/>
                <w:webHidden/>
              </w:rPr>
              <w:fldChar w:fldCharType="begin"/>
            </w:r>
            <w:r w:rsidR="005C0629">
              <w:rPr>
                <w:noProof/>
                <w:webHidden/>
              </w:rPr>
              <w:instrText xml:space="preserve"> PAGEREF _Toc510623794 \h </w:instrText>
            </w:r>
            <w:r w:rsidR="005C0629">
              <w:rPr>
                <w:noProof/>
                <w:webHidden/>
              </w:rPr>
            </w:r>
            <w:r w:rsidR="005C0629">
              <w:rPr>
                <w:noProof/>
                <w:webHidden/>
              </w:rPr>
              <w:fldChar w:fldCharType="separate"/>
            </w:r>
            <w:r w:rsidR="005C0629">
              <w:rPr>
                <w:noProof/>
                <w:webHidden/>
              </w:rPr>
              <w:t>6</w:t>
            </w:r>
            <w:r w:rsidR="005C0629">
              <w:rPr>
                <w:noProof/>
                <w:webHidden/>
              </w:rPr>
              <w:fldChar w:fldCharType="end"/>
            </w:r>
          </w:hyperlink>
        </w:p>
        <w:p w:rsidR="005C0629" w:rsidRDefault="00746EA7">
          <w:pPr>
            <w:pStyle w:val="TOC2"/>
            <w:tabs>
              <w:tab w:val="left" w:pos="960"/>
              <w:tab w:val="right" w:leader="dot" w:pos="9010"/>
            </w:tabs>
            <w:rPr>
              <w:rFonts w:eastAsiaTheme="minorEastAsia"/>
              <w:b w:val="0"/>
              <w:bCs w:val="0"/>
              <w:noProof/>
              <w:sz w:val="24"/>
              <w:szCs w:val="24"/>
            </w:rPr>
          </w:pPr>
          <w:hyperlink w:anchor="_Toc510623795" w:history="1">
            <w:r w:rsidR="005C0629" w:rsidRPr="00254A45">
              <w:rPr>
                <w:rStyle w:val="Hyperlink"/>
                <w:noProof/>
              </w:rPr>
              <w:t>4.2</w:t>
            </w:r>
            <w:r w:rsidR="005C0629">
              <w:rPr>
                <w:rFonts w:eastAsiaTheme="minorEastAsia"/>
                <w:b w:val="0"/>
                <w:bCs w:val="0"/>
                <w:noProof/>
                <w:sz w:val="24"/>
                <w:szCs w:val="24"/>
              </w:rPr>
              <w:tab/>
            </w:r>
            <w:r w:rsidR="005C0629" w:rsidRPr="00254A45">
              <w:rPr>
                <w:rStyle w:val="Hyperlink"/>
                <w:noProof/>
              </w:rPr>
              <w:t>Use-Case Point Estimation</w:t>
            </w:r>
            <w:r w:rsidR="005C0629">
              <w:rPr>
                <w:noProof/>
                <w:webHidden/>
              </w:rPr>
              <w:tab/>
            </w:r>
            <w:r w:rsidR="005C0629">
              <w:rPr>
                <w:noProof/>
                <w:webHidden/>
              </w:rPr>
              <w:fldChar w:fldCharType="begin"/>
            </w:r>
            <w:r w:rsidR="005C0629">
              <w:rPr>
                <w:noProof/>
                <w:webHidden/>
              </w:rPr>
              <w:instrText xml:space="preserve"> PAGEREF _Toc510623795 \h </w:instrText>
            </w:r>
            <w:r w:rsidR="005C0629">
              <w:rPr>
                <w:noProof/>
                <w:webHidden/>
              </w:rPr>
            </w:r>
            <w:r w:rsidR="005C0629">
              <w:rPr>
                <w:noProof/>
                <w:webHidden/>
              </w:rPr>
              <w:fldChar w:fldCharType="separate"/>
            </w:r>
            <w:r w:rsidR="005C0629">
              <w:rPr>
                <w:noProof/>
                <w:webHidden/>
              </w:rPr>
              <w:t>6</w:t>
            </w:r>
            <w:r w:rsidR="005C0629">
              <w:rPr>
                <w:noProof/>
                <w:webHidden/>
              </w:rPr>
              <w:fldChar w:fldCharType="end"/>
            </w:r>
          </w:hyperlink>
        </w:p>
        <w:p w:rsidR="00EC10B1" w:rsidRDefault="00EC10B1">
          <w:r>
            <w:rPr>
              <w:b/>
              <w:bCs/>
              <w:noProof/>
            </w:rPr>
            <w:lastRenderedPageBreak/>
            <w:fldChar w:fldCharType="end"/>
          </w:r>
        </w:p>
      </w:sdtContent>
    </w:sdt>
    <w:p w:rsidR="00EC10B1" w:rsidRDefault="00EC10B1" w:rsidP="00EC10B1">
      <w:pPr>
        <w:rPr>
          <w:lang w:val="en-US"/>
        </w:rPr>
      </w:pPr>
    </w:p>
    <w:p w:rsidR="00EC10B1" w:rsidRDefault="00EC10B1" w:rsidP="00EC10B1">
      <w:pPr>
        <w:rPr>
          <w:lang w:val="en-US"/>
        </w:rPr>
      </w:pPr>
    </w:p>
    <w:p w:rsidR="00306B64" w:rsidRDefault="00EC10B1" w:rsidP="00EC10B1">
      <w:pPr>
        <w:pStyle w:val="Heading1"/>
        <w:rPr>
          <w:lang w:val="en-US"/>
        </w:rPr>
      </w:pPr>
      <w:bookmarkStart w:id="0" w:name="_Toc510623757"/>
      <w:r>
        <w:rPr>
          <w:lang w:val="en-US"/>
        </w:rPr>
        <w:t>Introduction</w:t>
      </w:r>
      <w:bookmarkEnd w:id="0"/>
    </w:p>
    <w:p w:rsidR="00306B64" w:rsidRDefault="00EC10B1" w:rsidP="00EC10B1">
      <w:pPr>
        <w:pStyle w:val="Heading2"/>
        <w:rPr>
          <w:lang w:val="en-US"/>
        </w:rPr>
      </w:pPr>
      <w:bookmarkStart w:id="1" w:name="_Toc510623758"/>
      <w:r>
        <w:rPr>
          <w:lang w:val="en-US"/>
        </w:rPr>
        <w:t>Purpose</w:t>
      </w:r>
      <w:bookmarkEnd w:id="1"/>
    </w:p>
    <w:p w:rsidR="007B3E72" w:rsidRPr="007B3E72" w:rsidRDefault="007B3E72" w:rsidP="007B3E72">
      <w:pPr>
        <w:rPr>
          <w:lang w:val="en-US"/>
        </w:rPr>
      </w:pPr>
      <w:r w:rsidRPr="007B3E72">
        <w:rPr>
          <w:lang w:val="en-US"/>
        </w:rPr>
        <w:t xml:space="preserve">The purpose of this document is to provide a Project Plan for the work to complete </w:t>
      </w:r>
      <w:r w:rsidR="00102E01">
        <w:rPr>
          <w:lang w:val="en-US"/>
        </w:rPr>
        <w:t xml:space="preserve">the development and implementation of </w:t>
      </w:r>
      <w:del w:id="2" w:author="Bala Narasimhan" w:date="2018-04-08T16:42:00Z">
        <w:r w:rsidRPr="007B3E72" w:rsidDel="00102E01">
          <w:rPr>
            <w:lang w:val="en-US"/>
          </w:rPr>
          <w:delText xml:space="preserve">this project to develop the </w:delText>
        </w:r>
      </w:del>
      <w:r w:rsidR="00FC3E3D">
        <w:rPr>
          <w:lang w:val="en-US"/>
        </w:rPr>
        <w:t>cloud-based Real-time Analytical Monitoring</w:t>
      </w:r>
      <w:ins w:id="3" w:author="Bala Narasimhan" w:date="2018-04-08T16:43:00Z">
        <w:r w:rsidR="00102E01">
          <w:rPr>
            <w:lang w:val="en-US"/>
          </w:rPr>
          <w:t xml:space="preserve"> </w:t>
        </w:r>
      </w:ins>
      <w:r w:rsidR="003B360F">
        <w:rPr>
          <w:lang w:val="en-US"/>
        </w:rPr>
        <w:t>(RAM)</w:t>
      </w:r>
      <w:r w:rsidR="00FC3E3D">
        <w:rPr>
          <w:lang w:val="en-US"/>
        </w:rPr>
        <w:t xml:space="preserve"> of Photovoltaic Systems and Weather Parameters.</w:t>
      </w:r>
    </w:p>
    <w:p w:rsidR="00306B64" w:rsidRDefault="00EC10B1" w:rsidP="00EC10B1">
      <w:pPr>
        <w:pStyle w:val="Heading2"/>
        <w:rPr>
          <w:lang w:val="en-US"/>
        </w:rPr>
      </w:pPr>
      <w:bookmarkStart w:id="4" w:name="_Toc510623759"/>
      <w:r>
        <w:rPr>
          <w:lang w:val="en-US"/>
        </w:rPr>
        <w:t>Audience</w:t>
      </w:r>
      <w:bookmarkEnd w:id="4"/>
    </w:p>
    <w:p w:rsidR="00FC3E3D" w:rsidRPr="00FC3E3D" w:rsidRDefault="00FC3E3D" w:rsidP="00FC3E3D">
      <w:pPr>
        <w:rPr>
          <w:lang w:val="en-US"/>
        </w:rPr>
      </w:pPr>
      <w:r w:rsidRPr="00FC3E3D">
        <w:rPr>
          <w:lang w:val="en-US"/>
        </w:rPr>
        <w:t>The intended readers of this Project Plan are the project team to:</w:t>
      </w:r>
    </w:p>
    <w:p w:rsidR="00FC3E3D" w:rsidRPr="00FC3E3D" w:rsidRDefault="00FC3E3D" w:rsidP="00FC3E3D">
      <w:pPr>
        <w:rPr>
          <w:lang w:val="en-US"/>
        </w:rPr>
      </w:pPr>
      <w:r w:rsidRPr="00FC3E3D">
        <w:rPr>
          <w:lang w:val="en-US"/>
        </w:rPr>
        <w:t>1.</w:t>
      </w:r>
      <w:r w:rsidRPr="00FC3E3D">
        <w:rPr>
          <w:lang w:val="en-US"/>
        </w:rPr>
        <w:tab/>
      </w:r>
      <w:ins w:id="5" w:author="Bala Narasimhan" w:date="2018-04-08T16:44:00Z">
        <w:r w:rsidR="00102E01">
          <w:rPr>
            <w:lang w:val="en-US"/>
          </w:rPr>
          <w:t>P</w:t>
        </w:r>
      </w:ins>
      <w:del w:id="6" w:author="Bala Narasimhan" w:date="2018-04-08T16:44:00Z">
        <w:r w:rsidRPr="00FC3E3D" w:rsidDel="00102E01">
          <w:rPr>
            <w:lang w:val="en-US"/>
          </w:rPr>
          <w:delText>p</w:delText>
        </w:r>
      </w:del>
      <w:r w:rsidRPr="00FC3E3D">
        <w:rPr>
          <w:lang w:val="en-US"/>
        </w:rPr>
        <w:t>rovide them with a plan for the activities that they are going to perform;</w:t>
      </w:r>
    </w:p>
    <w:p w:rsidR="00FC3E3D" w:rsidRPr="00FC3E3D" w:rsidRDefault="00FC3E3D" w:rsidP="00FC3E3D">
      <w:pPr>
        <w:rPr>
          <w:lang w:val="en-US"/>
        </w:rPr>
      </w:pPr>
      <w:r w:rsidRPr="00FC3E3D">
        <w:rPr>
          <w:lang w:val="en-US"/>
        </w:rPr>
        <w:t>2.</w:t>
      </w:r>
      <w:r w:rsidRPr="00FC3E3D">
        <w:rPr>
          <w:lang w:val="en-US"/>
        </w:rPr>
        <w:tab/>
      </w:r>
      <w:ins w:id="7" w:author="Bala Narasimhan" w:date="2018-04-08T16:44:00Z">
        <w:r w:rsidR="00102E01">
          <w:rPr>
            <w:lang w:val="en-US"/>
          </w:rPr>
          <w:t>S</w:t>
        </w:r>
      </w:ins>
      <w:del w:id="8" w:author="Bala Narasimhan" w:date="2018-04-08T16:44:00Z">
        <w:r w:rsidRPr="00FC3E3D" w:rsidDel="00102E01">
          <w:rPr>
            <w:lang w:val="en-US"/>
          </w:rPr>
          <w:delText>s</w:delText>
        </w:r>
      </w:del>
      <w:r w:rsidRPr="00FC3E3D">
        <w:rPr>
          <w:lang w:val="en-US"/>
        </w:rPr>
        <w:t>pecify the deliverables they are to produce and;</w:t>
      </w:r>
    </w:p>
    <w:p w:rsidR="00FC3E3D" w:rsidRPr="00FC3E3D" w:rsidRDefault="00FC3E3D" w:rsidP="00FC3E3D">
      <w:pPr>
        <w:rPr>
          <w:lang w:val="en-US"/>
        </w:rPr>
      </w:pPr>
      <w:r w:rsidRPr="00FC3E3D">
        <w:rPr>
          <w:lang w:val="en-US"/>
        </w:rPr>
        <w:t>3.</w:t>
      </w:r>
      <w:r w:rsidRPr="00FC3E3D">
        <w:rPr>
          <w:lang w:val="en-US"/>
        </w:rPr>
        <w:tab/>
      </w:r>
      <w:ins w:id="9" w:author="Bala Narasimhan" w:date="2018-04-08T16:44:00Z">
        <w:r w:rsidR="00102E01">
          <w:rPr>
            <w:lang w:val="en-US"/>
          </w:rPr>
          <w:t>I</w:t>
        </w:r>
      </w:ins>
      <w:del w:id="10" w:author="Bala Narasimhan" w:date="2018-04-08T16:44:00Z">
        <w:r w:rsidRPr="00FC3E3D" w:rsidDel="00102E01">
          <w:rPr>
            <w:lang w:val="en-US"/>
          </w:rPr>
          <w:delText>i</w:delText>
        </w:r>
      </w:del>
      <w:r w:rsidRPr="00FC3E3D">
        <w:rPr>
          <w:lang w:val="en-US"/>
        </w:rPr>
        <w:t>ndicate the required effort</w:t>
      </w:r>
      <w:ins w:id="11" w:author="Bala Narasimhan" w:date="2018-04-08T16:44:00Z">
        <w:r w:rsidR="00102E01">
          <w:rPr>
            <w:lang w:val="en-US"/>
          </w:rPr>
          <w:t>,</w:t>
        </w:r>
      </w:ins>
      <w:r w:rsidRPr="00FC3E3D">
        <w:rPr>
          <w:lang w:val="en-US"/>
        </w:rPr>
        <w:t xml:space="preserve"> budgets and timescales.</w:t>
      </w:r>
      <w:r>
        <w:rPr>
          <w:lang w:val="en-US"/>
        </w:rPr>
        <w:t xml:space="preserve"> // to do</w:t>
      </w:r>
    </w:p>
    <w:p w:rsidR="00306B64" w:rsidRDefault="00EC10B1" w:rsidP="00EC10B1">
      <w:pPr>
        <w:pStyle w:val="Heading2"/>
        <w:rPr>
          <w:lang w:val="en-US"/>
        </w:rPr>
      </w:pPr>
      <w:bookmarkStart w:id="12" w:name="_Toc510623760"/>
      <w:r>
        <w:rPr>
          <w:lang w:val="en-US"/>
        </w:rPr>
        <w:t>Organization</w:t>
      </w:r>
      <w:bookmarkEnd w:id="12"/>
    </w:p>
    <w:p w:rsidR="00306B64" w:rsidRDefault="00EC10B1" w:rsidP="00EC10B1">
      <w:pPr>
        <w:pStyle w:val="Heading2"/>
        <w:rPr>
          <w:lang w:val="en-US"/>
        </w:rPr>
      </w:pPr>
      <w:bookmarkStart w:id="13" w:name="_Toc510623761"/>
      <w:r>
        <w:rPr>
          <w:lang w:val="en-US"/>
        </w:rPr>
        <w:t>Reference</w:t>
      </w:r>
      <w:bookmarkEnd w:id="13"/>
    </w:p>
    <w:p w:rsidR="00FC3E3D" w:rsidRPr="00FC3E3D" w:rsidRDefault="00FC3E3D" w:rsidP="00FC3E3D">
      <w:pPr>
        <w:pStyle w:val="Heading1"/>
        <w:rPr>
          <w:lang w:val="en-US"/>
        </w:rPr>
      </w:pPr>
      <w:bookmarkStart w:id="14" w:name="_Toc510623762"/>
      <w:r>
        <w:rPr>
          <w:lang w:val="en-US"/>
        </w:rPr>
        <w:t>APPROACH</w:t>
      </w:r>
      <w:bookmarkEnd w:id="14"/>
    </w:p>
    <w:p w:rsidR="00306B64" w:rsidRDefault="003B360F" w:rsidP="00EC10B1">
      <w:pPr>
        <w:rPr>
          <w:lang w:val="en-US"/>
        </w:rPr>
      </w:pPr>
      <w:r w:rsidRPr="003B360F">
        <w:rPr>
          <w:lang w:val="en-US"/>
        </w:rPr>
        <w:t xml:space="preserve">The approach that will be applied to the development of the </w:t>
      </w:r>
      <w:r>
        <w:rPr>
          <w:lang w:val="en-US"/>
        </w:rPr>
        <w:t>RAM</w:t>
      </w:r>
      <w:r w:rsidRPr="003B360F">
        <w:rPr>
          <w:lang w:val="en-US"/>
        </w:rPr>
        <w:t xml:space="preserve"> will be to carry out the development phases outlined below.</w:t>
      </w:r>
    </w:p>
    <w:p w:rsidR="00306B64" w:rsidRDefault="003B360F" w:rsidP="003B360F">
      <w:pPr>
        <w:pStyle w:val="Heading2"/>
        <w:rPr>
          <w:lang w:val="en-US"/>
        </w:rPr>
      </w:pPr>
      <w:bookmarkStart w:id="15" w:name="_Toc510623763"/>
      <w:r>
        <w:rPr>
          <w:lang w:val="en-US"/>
        </w:rPr>
        <w:t>Project Initiation</w:t>
      </w:r>
      <w:bookmarkEnd w:id="15"/>
    </w:p>
    <w:p w:rsidR="003B360F" w:rsidRDefault="003B360F" w:rsidP="003B360F">
      <w:pPr>
        <w:rPr>
          <w:lang w:val="en-US"/>
        </w:rPr>
      </w:pPr>
      <w:r w:rsidRPr="003B360F">
        <w:rPr>
          <w:lang w:val="en-US"/>
        </w:rPr>
        <w:t>To initiate the project, a formal project plan will be produced (this document). Subsequently, a QA plan will be produced. To complete the project initiation tasks, a project filing system will be set-up.</w:t>
      </w:r>
    </w:p>
    <w:p w:rsidR="003B360F" w:rsidRDefault="003B360F" w:rsidP="003B360F">
      <w:pPr>
        <w:pStyle w:val="Heading2"/>
        <w:rPr>
          <w:lang w:val="en-US"/>
        </w:rPr>
      </w:pPr>
      <w:bookmarkStart w:id="16" w:name="_Toc510623764"/>
      <w:r w:rsidRPr="003B360F">
        <w:rPr>
          <w:lang w:val="en-US"/>
        </w:rPr>
        <w:t>Initial Requirements Analysis.</w:t>
      </w:r>
      <w:bookmarkEnd w:id="16"/>
    </w:p>
    <w:p w:rsidR="003B360F" w:rsidRPr="003B360F" w:rsidRDefault="003B360F" w:rsidP="003B360F">
      <w:pPr>
        <w:rPr>
          <w:lang w:val="en-US"/>
        </w:rPr>
      </w:pPr>
      <w:r w:rsidRPr="003B360F">
        <w:rPr>
          <w:lang w:val="en-US"/>
        </w:rPr>
        <w:t>The project will undertake requirements analysis by:</w:t>
      </w:r>
    </w:p>
    <w:p w:rsidR="003B360F" w:rsidRPr="003B360F" w:rsidRDefault="003B360F" w:rsidP="003B360F">
      <w:pPr>
        <w:rPr>
          <w:lang w:val="en-US"/>
        </w:rPr>
      </w:pPr>
      <w:r w:rsidRPr="003B360F">
        <w:rPr>
          <w:lang w:val="en-US"/>
        </w:rPr>
        <w:t>1.</w:t>
      </w:r>
      <w:r w:rsidRPr="003B360F">
        <w:rPr>
          <w:lang w:val="en-US"/>
        </w:rPr>
        <w:tab/>
        <w:t xml:space="preserve">liaising closely with </w:t>
      </w:r>
      <w:r>
        <w:rPr>
          <w:lang w:val="en-US"/>
        </w:rPr>
        <w:t>SERIS</w:t>
      </w:r>
      <w:r w:rsidRPr="003B360F">
        <w:rPr>
          <w:lang w:val="en-US"/>
        </w:rPr>
        <w:t xml:space="preserve"> to identify the user requirements;</w:t>
      </w:r>
    </w:p>
    <w:p w:rsidR="003B360F" w:rsidRPr="003B360F" w:rsidRDefault="003B360F" w:rsidP="003B360F">
      <w:pPr>
        <w:rPr>
          <w:lang w:val="en-US"/>
        </w:rPr>
      </w:pPr>
      <w:r w:rsidRPr="003B360F">
        <w:rPr>
          <w:lang w:val="en-US"/>
        </w:rPr>
        <w:t>2.</w:t>
      </w:r>
      <w:r w:rsidRPr="003B360F">
        <w:rPr>
          <w:lang w:val="en-US"/>
        </w:rPr>
        <w:tab/>
        <w:t>producing a user requirements specification; and</w:t>
      </w:r>
    </w:p>
    <w:p w:rsidR="003B360F" w:rsidRDefault="003B360F" w:rsidP="003B360F">
      <w:pPr>
        <w:rPr>
          <w:lang w:val="en-US"/>
        </w:rPr>
      </w:pPr>
      <w:r w:rsidRPr="003B360F">
        <w:rPr>
          <w:lang w:val="en-US"/>
        </w:rPr>
        <w:t>3.</w:t>
      </w:r>
      <w:r w:rsidRPr="003B360F">
        <w:rPr>
          <w:lang w:val="en-US"/>
        </w:rPr>
        <w:tab/>
        <w:t>conducting additional user interviews or requirement workshops to resolve any remaining requirements issues or gaps.</w:t>
      </w:r>
    </w:p>
    <w:p w:rsidR="003B360F" w:rsidRDefault="003B360F" w:rsidP="003B360F">
      <w:pPr>
        <w:pStyle w:val="Heading2"/>
        <w:rPr>
          <w:lang w:val="en-US"/>
        </w:rPr>
      </w:pPr>
      <w:bookmarkStart w:id="17" w:name="_Toc510623765"/>
      <w:r>
        <w:rPr>
          <w:lang w:val="en-US"/>
        </w:rPr>
        <w:t>Prototype Development</w:t>
      </w:r>
      <w:bookmarkEnd w:id="17"/>
    </w:p>
    <w:p w:rsidR="003B360F" w:rsidRDefault="003B360F" w:rsidP="003B360F">
      <w:pPr>
        <w:rPr>
          <w:lang w:val="en-US"/>
        </w:rPr>
      </w:pPr>
      <w:r w:rsidRPr="003B360F">
        <w:rPr>
          <w:lang w:val="en-US"/>
        </w:rPr>
        <w:t>Based on the high</w:t>
      </w:r>
      <w:r>
        <w:rPr>
          <w:lang w:val="en-US"/>
        </w:rPr>
        <w:t>-</w:t>
      </w:r>
      <w:r w:rsidRPr="003B360F">
        <w:rPr>
          <w:lang w:val="en-US"/>
        </w:rPr>
        <w:t xml:space="preserve">level user requirements specification, </w:t>
      </w:r>
      <w:r>
        <w:rPr>
          <w:lang w:val="en-US"/>
        </w:rPr>
        <w:t xml:space="preserve">a </w:t>
      </w:r>
      <w:proofErr w:type="spellStart"/>
      <w:ins w:id="18" w:author="Bala Narasimhan" w:date="2018-04-08T16:46:00Z">
        <w:r w:rsidR="00102E01">
          <w:rPr>
            <w:lang w:val="en-US"/>
          </w:rPr>
          <w:t>protoype</w:t>
        </w:r>
        <w:proofErr w:type="spellEnd"/>
        <w:r w:rsidR="00102E01">
          <w:rPr>
            <w:lang w:val="en-US"/>
          </w:rPr>
          <w:t xml:space="preserve"> </w:t>
        </w:r>
      </w:ins>
      <w:r w:rsidRPr="003B360F">
        <w:rPr>
          <w:lang w:val="en-US"/>
        </w:rPr>
        <w:t>will be produced by using</w:t>
      </w:r>
      <w:r w:rsidR="007D0A07">
        <w:rPr>
          <w:lang w:val="en-US"/>
        </w:rPr>
        <w:t xml:space="preserve"> JAVA and</w:t>
      </w:r>
      <w:r w:rsidRPr="003B360F">
        <w:rPr>
          <w:lang w:val="en-US"/>
        </w:rPr>
        <w:t xml:space="preserve"> the </w:t>
      </w:r>
      <w:r>
        <w:rPr>
          <w:lang w:val="en-US"/>
        </w:rPr>
        <w:t>AWS services</w:t>
      </w:r>
      <w:r w:rsidR="007D0A07">
        <w:rPr>
          <w:lang w:val="en-US"/>
        </w:rPr>
        <w:t xml:space="preserve"> </w:t>
      </w:r>
      <w:r>
        <w:rPr>
          <w:lang w:val="en-US"/>
        </w:rPr>
        <w:t>( IoT, Lambda, Dynamo DB, EC2</w:t>
      </w:r>
      <w:r w:rsidR="007D0A07">
        <w:rPr>
          <w:lang w:val="en-US"/>
        </w:rPr>
        <w:t>)</w:t>
      </w:r>
      <w:r w:rsidRPr="003B360F">
        <w:rPr>
          <w:lang w:val="en-US"/>
        </w:rPr>
        <w:t xml:space="preserve"> etc.; </w:t>
      </w:r>
      <w:r w:rsidR="007D0A07">
        <w:rPr>
          <w:lang w:val="en-US"/>
        </w:rPr>
        <w:t xml:space="preserve">Not all functionalities will be included in the prototype and the main focus for prototyping is to demonstrate the POC of the cloud </w:t>
      </w:r>
      <w:r w:rsidR="007D0A07" w:rsidRPr="007D0A07">
        <w:rPr>
          <w:lang w:val="en-US"/>
        </w:rPr>
        <w:t>architecture</w:t>
      </w:r>
      <w:r w:rsidR="007D0A07">
        <w:rPr>
          <w:lang w:val="en-US"/>
        </w:rPr>
        <w:t xml:space="preserve"> and services which will be used in the project. SERIS will ha</w:t>
      </w:r>
      <w:ins w:id="19" w:author="Bala Narasimhan" w:date="2018-04-08T16:46:00Z">
        <w:r w:rsidR="00102E01">
          <w:rPr>
            <w:lang w:val="en-US"/>
          </w:rPr>
          <w:t>ve</w:t>
        </w:r>
      </w:ins>
      <w:del w:id="20" w:author="Bala Narasimhan" w:date="2018-04-08T16:46:00Z">
        <w:r w:rsidR="007D0A07" w:rsidDel="00102E01">
          <w:rPr>
            <w:lang w:val="en-US"/>
          </w:rPr>
          <w:delText>s</w:delText>
        </w:r>
      </w:del>
      <w:r w:rsidRPr="003B360F">
        <w:rPr>
          <w:lang w:val="en-US"/>
        </w:rPr>
        <w:t xml:space="preserve"> to determine the acceptability of technology selection</w:t>
      </w:r>
      <w:r w:rsidR="007D0A07">
        <w:rPr>
          <w:lang w:val="en-US"/>
        </w:rPr>
        <w:t>s and AWS cloud services</w:t>
      </w:r>
      <w:r w:rsidRPr="003B360F">
        <w:rPr>
          <w:lang w:val="en-US"/>
        </w:rPr>
        <w:t xml:space="preserve">, to determine the technology feasibility and same has to be agreed to be included in the prototype survey report. As a result of </w:t>
      </w:r>
      <w:r w:rsidR="007D0A07">
        <w:rPr>
          <w:lang w:val="en-US"/>
        </w:rPr>
        <w:t>the</w:t>
      </w:r>
      <w:r w:rsidRPr="003B360F">
        <w:rPr>
          <w:lang w:val="en-US"/>
        </w:rPr>
        <w:t xml:space="preserve"> prototype demonstration, changes will be agreed to be included in the </w:t>
      </w:r>
      <w:r w:rsidR="007D0A07">
        <w:rPr>
          <w:lang w:val="en-US"/>
        </w:rPr>
        <w:t>development only if it is necessary.</w:t>
      </w:r>
    </w:p>
    <w:p w:rsidR="007D0A07" w:rsidRDefault="007D0A07" w:rsidP="007D0A07">
      <w:pPr>
        <w:pStyle w:val="Heading2"/>
        <w:rPr>
          <w:lang w:val="en-US"/>
        </w:rPr>
      </w:pPr>
      <w:bookmarkStart w:id="21" w:name="_Toc510623766"/>
      <w:r>
        <w:rPr>
          <w:lang w:val="en-US"/>
        </w:rPr>
        <w:t>Software Implementation</w:t>
      </w:r>
      <w:bookmarkEnd w:id="21"/>
    </w:p>
    <w:p w:rsidR="007D0A07" w:rsidRPr="007D0A07" w:rsidRDefault="007D0A07" w:rsidP="007D0A07">
      <w:pPr>
        <w:rPr>
          <w:lang w:val="en-US"/>
        </w:rPr>
      </w:pPr>
      <w:r w:rsidRPr="007D0A07">
        <w:rPr>
          <w:lang w:val="en-US"/>
        </w:rPr>
        <w:t>When the final prototype has been produced and requirements for the software have been agreed, the software will be implemented by:</w:t>
      </w:r>
    </w:p>
    <w:p w:rsidR="007D0A07" w:rsidRPr="007D0A07" w:rsidRDefault="007D0A07" w:rsidP="007D0A07">
      <w:pPr>
        <w:rPr>
          <w:lang w:val="en-US"/>
        </w:rPr>
      </w:pPr>
      <w:r w:rsidRPr="007D0A07">
        <w:rPr>
          <w:lang w:val="en-US"/>
        </w:rPr>
        <w:t>1.</w:t>
      </w:r>
      <w:r w:rsidRPr="007D0A07">
        <w:rPr>
          <w:lang w:val="en-US"/>
        </w:rPr>
        <w:tab/>
        <w:t>specifying the detailed processes to be implemented;</w:t>
      </w:r>
    </w:p>
    <w:p w:rsidR="007D0A07" w:rsidRPr="007D0A07" w:rsidRDefault="007D0A07" w:rsidP="007D0A07">
      <w:pPr>
        <w:rPr>
          <w:lang w:val="en-US"/>
        </w:rPr>
      </w:pPr>
      <w:r w:rsidRPr="007D0A07">
        <w:rPr>
          <w:lang w:val="en-US"/>
        </w:rPr>
        <w:t>2.</w:t>
      </w:r>
      <w:r w:rsidRPr="007D0A07">
        <w:rPr>
          <w:lang w:val="en-US"/>
        </w:rPr>
        <w:tab/>
        <w:t>coding the new software (</w:t>
      </w:r>
      <w:r w:rsidR="00685404">
        <w:rPr>
          <w:lang w:val="en-US"/>
        </w:rPr>
        <w:t>cloud-based RAM web application</w:t>
      </w:r>
      <w:r w:rsidRPr="007D0A07">
        <w:rPr>
          <w:lang w:val="en-US"/>
        </w:rPr>
        <w:t>);</w:t>
      </w:r>
    </w:p>
    <w:p w:rsidR="007D0A07" w:rsidRPr="007D0A07" w:rsidRDefault="007D0A07" w:rsidP="007D0A07">
      <w:pPr>
        <w:rPr>
          <w:lang w:val="en-US"/>
        </w:rPr>
      </w:pPr>
      <w:r w:rsidRPr="007D0A07">
        <w:rPr>
          <w:lang w:val="en-US"/>
        </w:rPr>
        <w:t>4.</w:t>
      </w:r>
      <w:r w:rsidRPr="007D0A07">
        <w:rPr>
          <w:lang w:val="en-US"/>
        </w:rPr>
        <w:tab/>
        <w:t>undertaking system testing;</w:t>
      </w:r>
    </w:p>
    <w:p w:rsidR="007D0A07" w:rsidRPr="007D0A07" w:rsidRDefault="007D0A07" w:rsidP="007D0A07">
      <w:pPr>
        <w:rPr>
          <w:lang w:val="en-US"/>
        </w:rPr>
      </w:pPr>
      <w:r w:rsidRPr="007D0A07">
        <w:rPr>
          <w:lang w:val="en-US"/>
        </w:rPr>
        <w:lastRenderedPageBreak/>
        <w:t>5.</w:t>
      </w:r>
      <w:r w:rsidRPr="007D0A07">
        <w:rPr>
          <w:lang w:val="en-US"/>
        </w:rPr>
        <w:tab/>
        <w:t>producing user and programmer documentation;</w:t>
      </w:r>
    </w:p>
    <w:p w:rsidR="007D0A07" w:rsidRPr="007D0A07" w:rsidRDefault="007D0A07" w:rsidP="007D0A07">
      <w:pPr>
        <w:rPr>
          <w:lang w:val="en-US"/>
        </w:rPr>
      </w:pPr>
      <w:r w:rsidRPr="007D0A07">
        <w:rPr>
          <w:lang w:val="en-US"/>
        </w:rPr>
        <w:t>6.</w:t>
      </w:r>
      <w:r w:rsidRPr="007D0A07">
        <w:rPr>
          <w:lang w:val="en-US"/>
        </w:rPr>
        <w:tab/>
        <w:t xml:space="preserve">undertaking activities to achieve </w:t>
      </w:r>
      <w:r w:rsidR="00F225C1">
        <w:rPr>
          <w:lang w:val="en-US"/>
        </w:rPr>
        <w:t>SERIS</w:t>
      </w:r>
      <w:r w:rsidRPr="007D0A07">
        <w:rPr>
          <w:lang w:val="en-US"/>
        </w:rPr>
        <w:t>'s acceptance of the completed system;</w:t>
      </w:r>
    </w:p>
    <w:p w:rsidR="007D0A07" w:rsidRPr="007D0A07" w:rsidRDefault="007D0A07" w:rsidP="007D0A07">
      <w:pPr>
        <w:rPr>
          <w:lang w:val="en-US"/>
        </w:rPr>
      </w:pPr>
      <w:r w:rsidRPr="007D0A07">
        <w:rPr>
          <w:lang w:val="en-US"/>
        </w:rPr>
        <w:t>7.</w:t>
      </w:r>
      <w:r w:rsidRPr="007D0A07">
        <w:rPr>
          <w:lang w:val="en-US"/>
        </w:rPr>
        <w:tab/>
        <w:t xml:space="preserve">deployment of the accepted system on the </w:t>
      </w:r>
      <w:r w:rsidR="00F225C1">
        <w:rPr>
          <w:lang w:val="en-US"/>
        </w:rPr>
        <w:t>AWS cloud</w:t>
      </w:r>
      <w:r w:rsidRPr="007D0A07">
        <w:rPr>
          <w:lang w:val="en-US"/>
        </w:rPr>
        <w:t>; and</w:t>
      </w:r>
    </w:p>
    <w:p w:rsidR="007D0A07" w:rsidRDefault="007D0A07" w:rsidP="007D0A07">
      <w:pPr>
        <w:rPr>
          <w:lang w:val="en-US"/>
        </w:rPr>
      </w:pPr>
      <w:r w:rsidRPr="007D0A07">
        <w:rPr>
          <w:lang w:val="en-US"/>
        </w:rPr>
        <w:t>8.</w:t>
      </w:r>
      <w:r w:rsidRPr="007D0A07">
        <w:rPr>
          <w:lang w:val="en-US"/>
        </w:rPr>
        <w:tab/>
        <w:t>user training manual if required.</w:t>
      </w:r>
    </w:p>
    <w:p w:rsidR="00F225C1" w:rsidRDefault="00F225C1" w:rsidP="00F225C1">
      <w:pPr>
        <w:pStyle w:val="Heading1"/>
        <w:rPr>
          <w:lang w:val="en-US"/>
        </w:rPr>
      </w:pPr>
      <w:bookmarkStart w:id="22" w:name="_Toc510623767"/>
      <w:r>
        <w:rPr>
          <w:lang w:val="en-US"/>
        </w:rPr>
        <w:t>WORK PLAN</w:t>
      </w:r>
      <w:bookmarkEnd w:id="22"/>
    </w:p>
    <w:p w:rsidR="00F225C1" w:rsidRPr="00F225C1" w:rsidRDefault="00F225C1" w:rsidP="00F225C1">
      <w:pPr>
        <w:rPr>
          <w:lang w:val="en-US"/>
        </w:rPr>
      </w:pPr>
      <w:r w:rsidRPr="00F225C1">
        <w:rPr>
          <w:lang w:val="en-US"/>
        </w:rPr>
        <w:t>The following work program has been identified to complete the development of the system according to the approach described in Section 2.</w:t>
      </w:r>
    </w:p>
    <w:p w:rsidR="00F225C1" w:rsidRPr="00F225C1" w:rsidRDefault="00F225C1" w:rsidP="00F225C1">
      <w:pPr>
        <w:rPr>
          <w:lang w:val="en-US"/>
        </w:rPr>
      </w:pPr>
      <w:r w:rsidRPr="00F225C1">
        <w:rPr>
          <w:lang w:val="en-US"/>
        </w:rPr>
        <w:t>Activity 1</w:t>
      </w:r>
      <w:r w:rsidRPr="00F225C1">
        <w:rPr>
          <w:lang w:val="en-US"/>
        </w:rPr>
        <w:tab/>
        <w:t>:</w:t>
      </w:r>
      <w:r w:rsidRPr="00F225C1">
        <w:rPr>
          <w:lang w:val="en-US"/>
        </w:rPr>
        <w:tab/>
        <w:t>Initial Planning.</w:t>
      </w:r>
    </w:p>
    <w:p w:rsidR="00F225C1" w:rsidRPr="00F225C1" w:rsidRDefault="00F225C1" w:rsidP="00F225C1">
      <w:pPr>
        <w:rPr>
          <w:lang w:val="en-US"/>
        </w:rPr>
      </w:pPr>
      <w:r w:rsidRPr="00F225C1">
        <w:rPr>
          <w:lang w:val="en-US"/>
        </w:rPr>
        <w:t>Activity 2</w:t>
      </w:r>
      <w:r w:rsidRPr="00F225C1">
        <w:rPr>
          <w:lang w:val="en-US"/>
        </w:rPr>
        <w:tab/>
        <w:t>:</w:t>
      </w:r>
      <w:r w:rsidRPr="00F225C1">
        <w:rPr>
          <w:lang w:val="en-US"/>
        </w:rPr>
        <w:tab/>
        <w:t>Requirements Identification.</w:t>
      </w:r>
    </w:p>
    <w:p w:rsidR="00F225C1" w:rsidRPr="00F225C1" w:rsidRDefault="00F225C1" w:rsidP="00F225C1">
      <w:pPr>
        <w:rPr>
          <w:lang w:val="en-US"/>
        </w:rPr>
      </w:pPr>
      <w:r w:rsidRPr="00F225C1">
        <w:rPr>
          <w:lang w:val="en-US"/>
        </w:rPr>
        <w:t>Activity 3</w:t>
      </w:r>
      <w:r w:rsidRPr="00F225C1">
        <w:rPr>
          <w:lang w:val="en-US"/>
        </w:rPr>
        <w:tab/>
        <w:t>:</w:t>
      </w:r>
      <w:r w:rsidRPr="00F225C1">
        <w:rPr>
          <w:lang w:val="en-US"/>
        </w:rPr>
        <w:tab/>
        <w:t>Requirement Analysis and Design</w:t>
      </w:r>
    </w:p>
    <w:p w:rsidR="00F225C1" w:rsidRPr="00F225C1" w:rsidRDefault="00F225C1" w:rsidP="00F225C1">
      <w:pPr>
        <w:rPr>
          <w:lang w:val="en-US"/>
        </w:rPr>
      </w:pPr>
      <w:r w:rsidRPr="00F225C1">
        <w:rPr>
          <w:lang w:val="en-US"/>
        </w:rPr>
        <w:t>Activity 4</w:t>
      </w:r>
      <w:r w:rsidRPr="00F225C1">
        <w:rPr>
          <w:lang w:val="en-US"/>
        </w:rPr>
        <w:tab/>
        <w:t>:</w:t>
      </w:r>
      <w:r w:rsidRPr="00F225C1">
        <w:rPr>
          <w:lang w:val="en-US"/>
        </w:rPr>
        <w:tab/>
        <w:t>Programming</w:t>
      </w:r>
    </w:p>
    <w:p w:rsidR="00F225C1" w:rsidRPr="00F225C1" w:rsidRDefault="00F225C1" w:rsidP="00F225C1">
      <w:pPr>
        <w:rPr>
          <w:lang w:val="en-US"/>
        </w:rPr>
      </w:pPr>
      <w:r w:rsidRPr="00F225C1">
        <w:rPr>
          <w:lang w:val="en-US"/>
        </w:rPr>
        <w:t>Activity 5</w:t>
      </w:r>
      <w:r w:rsidRPr="00F225C1">
        <w:rPr>
          <w:lang w:val="en-US"/>
        </w:rPr>
        <w:tab/>
        <w:t>:</w:t>
      </w:r>
      <w:r w:rsidRPr="00F225C1">
        <w:rPr>
          <w:lang w:val="en-US"/>
        </w:rPr>
        <w:tab/>
        <w:t>Testing</w:t>
      </w:r>
    </w:p>
    <w:p w:rsidR="00F225C1" w:rsidRPr="00F225C1" w:rsidRDefault="00F225C1" w:rsidP="00F225C1">
      <w:pPr>
        <w:rPr>
          <w:lang w:val="en-US"/>
        </w:rPr>
      </w:pPr>
      <w:r w:rsidRPr="00F225C1">
        <w:rPr>
          <w:lang w:val="en-US"/>
        </w:rPr>
        <w:t>Activity 6</w:t>
      </w:r>
      <w:r w:rsidRPr="00F225C1">
        <w:rPr>
          <w:lang w:val="en-US"/>
        </w:rPr>
        <w:tab/>
        <w:t>:</w:t>
      </w:r>
      <w:r w:rsidRPr="00F225C1">
        <w:rPr>
          <w:lang w:val="en-US"/>
        </w:rPr>
        <w:tab/>
        <w:t>User and Programmer Documentation.</w:t>
      </w:r>
    </w:p>
    <w:p w:rsidR="00F225C1" w:rsidRPr="00F225C1" w:rsidRDefault="00F225C1" w:rsidP="00F225C1">
      <w:pPr>
        <w:rPr>
          <w:lang w:val="en-US"/>
        </w:rPr>
      </w:pPr>
      <w:r w:rsidRPr="00F225C1">
        <w:rPr>
          <w:lang w:val="en-US"/>
        </w:rPr>
        <w:t>Activity 7</w:t>
      </w:r>
      <w:r w:rsidRPr="00F225C1">
        <w:rPr>
          <w:lang w:val="en-US"/>
        </w:rPr>
        <w:tab/>
        <w:t xml:space="preserve">: </w:t>
      </w:r>
      <w:r w:rsidRPr="00F225C1">
        <w:rPr>
          <w:lang w:val="en-US"/>
        </w:rPr>
        <w:tab/>
        <w:t>User Acceptance.</w:t>
      </w:r>
    </w:p>
    <w:p w:rsidR="00F225C1" w:rsidRPr="00F225C1" w:rsidRDefault="00F225C1" w:rsidP="00F225C1">
      <w:pPr>
        <w:rPr>
          <w:lang w:val="en-US"/>
        </w:rPr>
      </w:pPr>
      <w:r w:rsidRPr="00F225C1">
        <w:rPr>
          <w:lang w:val="en-US"/>
        </w:rPr>
        <w:t>Activity 8</w:t>
      </w:r>
      <w:r w:rsidRPr="00F225C1">
        <w:rPr>
          <w:lang w:val="en-US"/>
        </w:rPr>
        <w:tab/>
        <w:t xml:space="preserve">: </w:t>
      </w:r>
      <w:r w:rsidRPr="00F225C1">
        <w:rPr>
          <w:lang w:val="en-US"/>
        </w:rPr>
        <w:tab/>
        <w:t>Implementation</w:t>
      </w:r>
    </w:p>
    <w:p w:rsidR="00F225C1" w:rsidRPr="00F225C1" w:rsidRDefault="00F225C1" w:rsidP="00F225C1">
      <w:pPr>
        <w:rPr>
          <w:lang w:val="en-US"/>
        </w:rPr>
      </w:pPr>
      <w:r w:rsidRPr="00F225C1">
        <w:rPr>
          <w:lang w:val="en-US"/>
        </w:rPr>
        <w:t>Activity 9</w:t>
      </w:r>
      <w:r w:rsidRPr="00F225C1">
        <w:rPr>
          <w:lang w:val="en-US"/>
        </w:rPr>
        <w:tab/>
        <w:t>:</w:t>
      </w:r>
      <w:r w:rsidRPr="00F225C1">
        <w:rPr>
          <w:lang w:val="en-US"/>
        </w:rPr>
        <w:tab/>
        <w:t>Management and Administration.</w:t>
      </w:r>
    </w:p>
    <w:p w:rsidR="00F225C1" w:rsidRDefault="00F225C1" w:rsidP="00F225C1">
      <w:pPr>
        <w:rPr>
          <w:lang w:val="en-US"/>
        </w:rPr>
      </w:pPr>
      <w:r w:rsidRPr="00F225C1">
        <w:rPr>
          <w:lang w:val="en-US"/>
        </w:rPr>
        <w:t>Activities 1 through 8 contain the technical activities required to produce the system. Activity 9 provides the supporting management and administrative activities. The work to be performed in each activity is described in the following subsections.</w:t>
      </w:r>
    </w:p>
    <w:p w:rsidR="00F225C1" w:rsidRDefault="00F225C1" w:rsidP="00F225C1">
      <w:pPr>
        <w:pStyle w:val="Heading2"/>
        <w:rPr>
          <w:lang w:val="en-US"/>
        </w:rPr>
      </w:pPr>
      <w:bookmarkStart w:id="23" w:name="_Toc510623768"/>
      <w:r w:rsidRPr="00F225C1">
        <w:rPr>
          <w:lang w:val="en-US"/>
        </w:rPr>
        <w:t>Activity 1 – Initial Planning.</w:t>
      </w:r>
      <w:bookmarkEnd w:id="23"/>
    </w:p>
    <w:p w:rsidR="00F225C1" w:rsidRDefault="00F225C1" w:rsidP="00F225C1">
      <w:pPr>
        <w:rPr>
          <w:lang w:val="en-US"/>
        </w:rPr>
      </w:pPr>
      <w:r w:rsidRPr="00F225C1">
        <w:rPr>
          <w:lang w:val="en-US"/>
        </w:rPr>
        <w:t>After the preliminarily user meeting, a high</w:t>
      </w:r>
      <w:r>
        <w:rPr>
          <w:lang w:val="en-US"/>
        </w:rPr>
        <w:t>-</w:t>
      </w:r>
      <w:r w:rsidRPr="00F225C1">
        <w:rPr>
          <w:lang w:val="en-US"/>
        </w:rPr>
        <w:t xml:space="preserve">level user requirement specification will be produced for </w:t>
      </w:r>
      <w:r>
        <w:rPr>
          <w:lang w:val="en-US"/>
        </w:rPr>
        <w:t>SERIS</w:t>
      </w:r>
      <w:r w:rsidRPr="00F225C1">
        <w:rPr>
          <w:lang w:val="en-US"/>
        </w:rPr>
        <w:t xml:space="preserve"> to verify the user requirements. The key project deliverables are </w:t>
      </w:r>
      <w:del w:id="24" w:author="Bala Narasimhan" w:date="2018-04-08T16:48:00Z">
        <w:r w:rsidRPr="00F225C1" w:rsidDel="00102E01">
          <w:rPr>
            <w:lang w:val="en-US"/>
          </w:rPr>
          <w:delText xml:space="preserve">breaking </w:delText>
        </w:r>
      </w:del>
      <w:ins w:id="25" w:author="Bala Narasimhan" w:date="2018-04-08T16:48:00Z">
        <w:r w:rsidR="00102E01">
          <w:rPr>
            <w:lang w:val="en-US"/>
          </w:rPr>
          <w:t>broken</w:t>
        </w:r>
        <w:r w:rsidR="00102E01" w:rsidRPr="00F225C1">
          <w:rPr>
            <w:lang w:val="en-US"/>
          </w:rPr>
          <w:t xml:space="preserve"> </w:t>
        </w:r>
      </w:ins>
      <w:r w:rsidRPr="00F225C1">
        <w:rPr>
          <w:lang w:val="en-US"/>
        </w:rPr>
        <w:t xml:space="preserve">down into manageable tasks. The project size and complexity will be estimated </w:t>
      </w:r>
      <w:ins w:id="26" w:author="Bala Narasimhan" w:date="2018-04-08T16:49:00Z">
        <w:r w:rsidR="00102E01">
          <w:rPr>
            <w:lang w:val="en-US"/>
          </w:rPr>
          <w:t xml:space="preserve">using </w:t>
        </w:r>
      </w:ins>
      <w:del w:id="27" w:author="Bala Narasimhan" w:date="2018-04-08T16:49:00Z">
        <w:r w:rsidRPr="00F225C1" w:rsidDel="00102E01">
          <w:rPr>
            <w:lang w:val="en-US"/>
          </w:rPr>
          <w:delText xml:space="preserve">on </w:delText>
        </w:r>
      </w:del>
      <w:r w:rsidRPr="00F225C1">
        <w:rPr>
          <w:lang w:val="en-US"/>
        </w:rPr>
        <w:t>use case points estimation technique.</w:t>
      </w:r>
    </w:p>
    <w:p w:rsidR="00F225C1" w:rsidRDefault="00F225C1" w:rsidP="00F225C1">
      <w:pPr>
        <w:pStyle w:val="Heading2"/>
        <w:rPr>
          <w:lang w:val="en-US"/>
        </w:rPr>
      </w:pPr>
      <w:bookmarkStart w:id="28" w:name="_Toc510623769"/>
      <w:r w:rsidRPr="00F225C1">
        <w:rPr>
          <w:lang w:val="en-US"/>
        </w:rPr>
        <w:t>Activity 2 – Requirements Identification.</w:t>
      </w:r>
      <w:bookmarkEnd w:id="28"/>
    </w:p>
    <w:p w:rsidR="00F225C1" w:rsidRPr="00F225C1" w:rsidRDefault="00F225C1" w:rsidP="00F225C1">
      <w:pPr>
        <w:rPr>
          <w:lang w:val="en-US"/>
        </w:rPr>
      </w:pPr>
      <w:r w:rsidRPr="00F225C1">
        <w:rPr>
          <w:lang w:val="en-US"/>
        </w:rPr>
        <w:t>After gathering all the requirements, we will be doing the preliminary research and analysis on the requirements which are gathered and based on the outcome of this we create a URS (User Requirement Specification), UCMS (Use Case Model Survey) and User Interface Requirement Document.</w:t>
      </w:r>
    </w:p>
    <w:p w:rsidR="00F225C1" w:rsidRDefault="00F225C1" w:rsidP="00F225C1">
      <w:pPr>
        <w:rPr>
          <w:lang w:val="en-US"/>
        </w:rPr>
      </w:pPr>
      <w:r w:rsidRPr="00F225C1">
        <w:rPr>
          <w:lang w:val="en-US"/>
        </w:rPr>
        <w:t xml:space="preserve">As described in Section 2, the detailed requirements for the software to be developed will be determined by creating a </w:t>
      </w:r>
      <w:r>
        <w:rPr>
          <w:lang w:val="en-US"/>
        </w:rPr>
        <w:t>prototype</w:t>
      </w:r>
      <w:r w:rsidRPr="00F225C1">
        <w:rPr>
          <w:lang w:val="en-US"/>
        </w:rPr>
        <w:t xml:space="preserve"> using the </w:t>
      </w:r>
      <w:r>
        <w:rPr>
          <w:lang w:val="en-US"/>
        </w:rPr>
        <w:t>AWS cloud services</w:t>
      </w:r>
      <w:r w:rsidRPr="00F225C1">
        <w:rPr>
          <w:lang w:val="en-US"/>
        </w:rPr>
        <w:t>. This work will result in the production of a High</w:t>
      </w:r>
      <w:r>
        <w:rPr>
          <w:lang w:val="en-US"/>
        </w:rPr>
        <w:t>-</w:t>
      </w:r>
      <w:r w:rsidRPr="00F225C1">
        <w:rPr>
          <w:lang w:val="en-US"/>
        </w:rPr>
        <w:t>Level Design and Prototype Survey Report.</w:t>
      </w:r>
    </w:p>
    <w:p w:rsidR="00F225C1" w:rsidRDefault="00F225C1" w:rsidP="00F225C1">
      <w:pPr>
        <w:pStyle w:val="Heading2"/>
        <w:rPr>
          <w:lang w:val="en-US"/>
        </w:rPr>
      </w:pPr>
      <w:bookmarkStart w:id="29" w:name="_Toc510623770"/>
      <w:r w:rsidRPr="00F225C1">
        <w:rPr>
          <w:lang w:val="en-US"/>
        </w:rPr>
        <w:t>Activity 3 - Requirement Analysis and Design.</w:t>
      </w:r>
      <w:bookmarkEnd w:id="29"/>
    </w:p>
    <w:p w:rsidR="00F225C1" w:rsidRDefault="00F225C1" w:rsidP="00F225C1">
      <w:pPr>
        <w:rPr>
          <w:lang w:val="en-US"/>
        </w:rPr>
      </w:pPr>
      <w:r w:rsidRPr="00F225C1">
        <w:rPr>
          <w:lang w:val="en-US"/>
        </w:rPr>
        <w:t xml:space="preserve">This activity will help in creating the UCMS document and capture all the use cases required for </w:t>
      </w:r>
      <w:r>
        <w:rPr>
          <w:lang w:val="en-US"/>
        </w:rPr>
        <w:t>RAM</w:t>
      </w:r>
      <w:r w:rsidRPr="00F225C1">
        <w:rPr>
          <w:lang w:val="en-US"/>
        </w:rPr>
        <w:t>. High Level Design will be created which will become guiding principle for Low Level Design and implementation.</w:t>
      </w:r>
    </w:p>
    <w:p w:rsidR="00F225C1" w:rsidRDefault="00F225C1" w:rsidP="00F225C1">
      <w:pPr>
        <w:pStyle w:val="Heading2"/>
        <w:rPr>
          <w:lang w:val="en-US"/>
        </w:rPr>
      </w:pPr>
      <w:bookmarkStart w:id="30" w:name="_Toc510623771"/>
      <w:r w:rsidRPr="00F225C1">
        <w:rPr>
          <w:lang w:val="en-US"/>
        </w:rPr>
        <w:t>Activity 4 - Programming.</w:t>
      </w:r>
      <w:bookmarkEnd w:id="30"/>
    </w:p>
    <w:p w:rsidR="00F225C1" w:rsidRDefault="00F225C1" w:rsidP="00F225C1">
      <w:pPr>
        <w:rPr>
          <w:lang w:val="en-US"/>
        </w:rPr>
      </w:pPr>
      <w:r w:rsidRPr="00F225C1">
        <w:rPr>
          <w:lang w:val="en-US"/>
        </w:rPr>
        <w:t>The software requirements are defined during the requirement workshop and prototyping activities and documented in the system specification. The application will be coded using an appropriate programming language to produce the required application. The following tasks will be performed. HLD or programmer manual will be used as guiding principle for programming the application.</w:t>
      </w:r>
    </w:p>
    <w:p w:rsidR="00F225C1" w:rsidRDefault="00F225C1" w:rsidP="00F225C1">
      <w:pPr>
        <w:pStyle w:val="Heading3"/>
      </w:pPr>
      <w:bookmarkStart w:id="31" w:name="_Toc510623772"/>
      <w:r>
        <w:t xml:space="preserve">Define </w:t>
      </w:r>
      <w:r w:rsidR="008777B3">
        <w:t>AWS services</w:t>
      </w:r>
      <w:r>
        <w:t xml:space="preserve"> and Set-Up.</w:t>
      </w:r>
      <w:bookmarkEnd w:id="31"/>
    </w:p>
    <w:p w:rsidR="008777B3" w:rsidRPr="00F225C1" w:rsidRDefault="00F225C1" w:rsidP="008777B3">
      <w:pPr>
        <w:rPr>
          <w:lang w:val="en-US"/>
        </w:rPr>
      </w:pPr>
      <w:r w:rsidRPr="00F225C1">
        <w:rPr>
          <w:lang w:val="en-US"/>
        </w:rPr>
        <w:t>The system will use the</w:t>
      </w:r>
      <w:r w:rsidR="008777B3">
        <w:rPr>
          <w:lang w:val="en-US"/>
        </w:rPr>
        <w:t xml:space="preserve"> AWS cloud services for receiving incoming data from different devices, processing the data and storing data into the respective databases. Linux EC2 </w:t>
      </w:r>
      <w:r w:rsidR="008777B3">
        <w:rPr>
          <w:lang w:val="en-US"/>
        </w:rPr>
        <w:lastRenderedPageBreak/>
        <w:t>instance with the Docker container shall be set up on the AWS cloud for the JAVA web application which will be installed into a Docker Image and deployed into EC2 instance, for the users to interact with the system. The necessary API for the web user interfaces will be implemented in JAVA application for consuming required data. The API design for web application will be documented in the programmer’s manual.</w:t>
      </w:r>
    </w:p>
    <w:p w:rsidR="00F225C1" w:rsidRDefault="008777B3" w:rsidP="008777B3">
      <w:pPr>
        <w:pStyle w:val="Heading3"/>
        <w:rPr>
          <w:lang w:val="en-US"/>
        </w:rPr>
      </w:pPr>
      <w:bookmarkStart w:id="32" w:name="_Toc510623773"/>
      <w:r w:rsidRPr="008777B3">
        <w:rPr>
          <w:lang w:val="en-US"/>
        </w:rPr>
        <w:t>Process Specification.</w:t>
      </w:r>
      <w:bookmarkEnd w:id="32"/>
    </w:p>
    <w:p w:rsidR="008777B3" w:rsidRDefault="008777B3" w:rsidP="008777B3">
      <w:pPr>
        <w:rPr>
          <w:lang w:val="en-US"/>
        </w:rPr>
      </w:pPr>
      <w:r w:rsidRPr="008777B3">
        <w:rPr>
          <w:lang w:val="en-US"/>
        </w:rPr>
        <w:t>Processes that are required to be coded will be specified. These specifications will be documented in the programmer's manual or HLD produced in Activity 6.</w:t>
      </w:r>
    </w:p>
    <w:p w:rsidR="008777B3" w:rsidRDefault="008777B3" w:rsidP="008777B3">
      <w:pPr>
        <w:pStyle w:val="Heading3"/>
        <w:rPr>
          <w:lang w:val="en-US"/>
        </w:rPr>
      </w:pPr>
      <w:bookmarkStart w:id="33" w:name="_Toc510623774"/>
      <w:r w:rsidRPr="008777B3">
        <w:rPr>
          <w:lang w:val="en-US"/>
        </w:rPr>
        <w:t>Software Coding.</w:t>
      </w:r>
      <w:bookmarkEnd w:id="33"/>
    </w:p>
    <w:p w:rsidR="008777B3" w:rsidRDefault="008777B3" w:rsidP="008777B3">
      <w:pPr>
        <w:rPr>
          <w:lang w:val="en-US"/>
        </w:rPr>
      </w:pPr>
      <w:r w:rsidRPr="008777B3">
        <w:rPr>
          <w:lang w:val="en-US"/>
        </w:rPr>
        <w:t xml:space="preserve">The software will be coded by using </w:t>
      </w:r>
      <w:r>
        <w:rPr>
          <w:lang w:val="en-US"/>
        </w:rPr>
        <w:t>JAVA</w:t>
      </w:r>
      <w:r w:rsidRPr="008777B3">
        <w:rPr>
          <w:lang w:val="en-US"/>
        </w:rPr>
        <w:t xml:space="preserve">, </w:t>
      </w:r>
      <w:r>
        <w:rPr>
          <w:lang w:val="en-US"/>
        </w:rPr>
        <w:t>Angular or React</w:t>
      </w:r>
      <w:r w:rsidRPr="008777B3">
        <w:rPr>
          <w:lang w:val="en-US"/>
        </w:rPr>
        <w:t>,</w:t>
      </w:r>
      <w:r w:rsidR="003F048E">
        <w:rPr>
          <w:lang w:val="en-US"/>
        </w:rPr>
        <w:t xml:space="preserve"> JavaScript Graph Libraries, AWS</w:t>
      </w:r>
      <w:r w:rsidRPr="008777B3">
        <w:rPr>
          <w:lang w:val="en-US"/>
        </w:rPr>
        <w:t xml:space="preserve"> </w:t>
      </w:r>
      <w:r>
        <w:rPr>
          <w:lang w:val="en-US"/>
        </w:rPr>
        <w:t>Lambda</w:t>
      </w:r>
      <w:r w:rsidRPr="008777B3">
        <w:rPr>
          <w:lang w:val="en-US"/>
        </w:rPr>
        <w:t xml:space="preserve"> for </w:t>
      </w:r>
      <w:r>
        <w:rPr>
          <w:lang w:val="en-US"/>
        </w:rPr>
        <w:t>processing incoming data</w:t>
      </w:r>
      <w:r w:rsidRPr="008777B3">
        <w:rPr>
          <w:lang w:val="en-US"/>
        </w:rPr>
        <w:t xml:space="preserve">, </w:t>
      </w:r>
      <w:r w:rsidR="003F048E">
        <w:rPr>
          <w:lang w:val="en-US"/>
        </w:rPr>
        <w:t>NPM</w:t>
      </w:r>
      <w:r w:rsidRPr="008777B3">
        <w:rPr>
          <w:lang w:val="en-US"/>
        </w:rPr>
        <w:t>/</w:t>
      </w:r>
      <w:r w:rsidR="003F048E">
        <w:rPr>
          <w:lang w:val="en-US"/>
        </w:rPr>
        <w:t>Yarn</w:t>
      </w:r>
      <w:r w:rsidRPr="008777B3">
        <w:rPr>
          <w:lang w:val="en-US"/>
        </w:rPr>
        <w:t>, AWS</w:t>
      </w:r>
      <w:r w:rsidR="003F048E">
        <w:rPr>
          <w:lang w:val="en-US"/>
        </w:rPr>
        <w:t xml:space="preserve"> Elastic Load Balancing</w:t>
      </w:r>
      <w:r w:rsidRPr="008777B3">
        <w:rPr>
          <w:lang w:val="en-US"/>
        </w:rPr>
        <w:t xml:space="preserve"> if required, </w:t>
      </w:r>
      <w:r w:rsidR="003F048E">
        <w:rPr>
          <w:lang w:val="en-US"/>
        </w:rPr>
        <w:t>Eclipse as tool</w:t>
      </w:r>
      <w:r w:rsidRPr="008777B3">
        <w:rPr>
          <w:lang w:val="en-US"/>
        </w:rPr>
        <w:t>, rest</w:t>
      </w:r>
      <w:r w:rsidR="003F048E">
        <w:rPr>
          <w:lang w:val="en-US"/>
        </w:rPr>
        <w:t>-</w:t>
      </w:r>
      <w:r w:rsidRPr="008777B3">
        <w:rPr>
          <w:lang w:val="en-US"/>
        </w:rPr>
        <w:t xml:space="preserve">based APIs services, AWS </w:t>
      </w:r>
      <w:r w:rsidR="003F048E">
        <w:rPr>
          <w:lang w:val="en-US"/>
        </w:rPr>
        <w:t>Dynamo DB</w:t>
      </w:r>
      <w:r w:rsidRPr="008777B3">
        <w:rPr>
          <w:lang w:val="en-US"/>
        </w:rPr>
        <w:t xml:space="preserve"> for static contents of </w:t>
      </w:r>
      <w:r w:rsidR="003F048E">
        <w:rPr>
          <w:lang w:val="en-US"/>
        </w:rPr>
        <w:t>RAM</w:t>
      </w:r>
      <w:r w:rsidRPr="008777B3">
        <w:rPr>
          <w:lang w:val="en-US"/>
        </w:rPr>
        <w:t>. During coding, the programmer will apply the programming standards specified in the project's QA plan, to ensure the consistency and quality of the software produced.</w:t>
      </w:r>
    </w:p>
    <w:p w:rsidR="003F048E" w:rsidRDefault="003F048E" w:rsidP="003F048E">
      <w:pPr>
        <w:pStyle w:val="Heading2"/>
        <w:rPr>
          <w:lang w:val="en-US"/>
        </w:rPr>
      </w:pPr>
      <w:bookmarkStart w:id="34" w:name="_Toc510623775"/>
      <w:r w:rsidRPr="003F048E">
        <w:rPr>
          <w:lang w:val="en-US"/>
        </w:rPr>
        <w:t>Activity 5 - Testing.</w:t>
      </w:r>
      <w:bookmarkEnd w:id="34"/>
    </w:p>
    <w:p w:rsidR="003F048E" w:rsidRDefault="003F048E" w:rsidP="003F048E">
      <w:pPr>
        <w:rPr>
          <w:lang w:val="en-US"/>
        </w:rPr>
      </w:pPr>
      <w:r w:rsidRPr="003F048E">
        <w:rPr>
          <w:lang w:val="en-US"/>
        </w:rPr>
        <w:t>To exercise quality control over the software produced, various testing procedures will be carried out. The following tasks will be performed. Refer MPP and QP for more detailed activity.</w:t>
      </w:r>
    </w:p>
    <w:p w:rsidR="003F048E" w:rsidRDefault="003F048E" w:rsidP="003F048E">
      <w:pPr>
        <w:pStyle w:val="Heading3"/>
      </w:pPr>
      <w:bookmarkStart w:id="35" w:name="_Toc510623776"/>
      <w:r>
        <w:t>Test Planning.</w:t>
      </w:r>
      <w:bookmarkEnd w:id="35"/>
    </w:p>
    <w:p w:rsidR="003F048E" w:rsidRDefault="003F048E" w:rsidP="003F048E">
      <w:r w:rsidRPr="003F048E">
        <w:t>The testing work to be performed will be formally planned, resulting in the production of a system test plan document. This document will define the tests to be performed to demonstrate all the circumstances in which the software is required to operate, as specified in the system specification. Any standards and guidelines that are required for carrying out the tests will also specified in the plan.</w:t>
      </w:r>
    </w:p>
    <w:p w:rsidR="003F048E" w:rsidRPr="003F048E" w:rsidRDefault="003F048E" w:rsidP="003F048E">
      <w:pPr>
        <w:pStyle w:val="Heading3"/>
      </w:pPr>
      <w:bookmarkStart w:id="36" w:name="_Toc510623777"/>
      <w:r>
        <w:t>System Testing</w:t>
      </w:r>
      <w:bookmarkEnd w:id="36"/>
    </w:p>
    <w:p w:rsidR="003F048E" w:rsidRDefault="003F048E" w:rsidP="003F048E">
      <w:pPr>
        <w:rPr>
          <w:lang w:val="en-US"/>
        </w:rPr>
      </w:pPr>
      <w:r w:rsidRPr="003F048E">
        <w:rPr>
          <w:lang w:val="en-US"/>
        </w:rPr>
        <w:t>The runs of the software, defined in the system test plan, will be undertaken, checked and documented in the system testing work file or defect tracker. Any errors detected during testing will be corrected and the appropriate tests will be re-run to demonstrate that the software is operating correctly.</w:t>
      </w:r>
    </w:p>
    <w:p w:rsidR="003F048E" w:rsidRDefault="003F048E" w:rsidP="000A7911">
      <w:pPr>
        <w:pStyle w:val="Heading2"/>
        <w:rPr>
          <w:lang w:val="en-US"/>
        </w:rPr>
      </w:pPr>
      <w:bookmarkStart w:id="37" w:name="_Toc510623778"/>
      <w:r w:rsidRPr="003F048E">
        <w:rPr>
          <w:lang w:val="en-US"/>
        </w:rPr>
        <w:t>Activity 6 - User and Programmer Documentation.</w:t>
      </w:r>
      <w:bookmarkEnd w:id="37"/>
    </w:p>
    <w:p w:rsidR="003F048E" w:rsidRDefault="003F048E" w:rsidP="003F048E">
      <w:pPr>
        <w:rPr>
          <w:lang w:val="en-US"/>
        </w:rPr>
      </w:pPr>
      <w:r w:rsidRPr="003F048E">
        <w:rPr>
          <w:lang w:val="en-US"/>
        </w:rPr>
        <w:t>Under this activity, the user's manual and the programmer's manual or HLD for the FMCA will be produced.</w:t>
      </w:r>
    </w:p>
    <w:p w:rsidR="003F048E" w:rsidRDefault="003F048E" w:rsidP="000A7911">
      <w:pPr>
        <w:pStyle w:val="Heading3"/>
        <w:rPr>
          <w:lang w:val="en-US"/>
        </w:rPr>
      </w:pPr>
      <w:bookmarkStart w:id="38" w:name="_Toc510623779"/>
      <w:r w:rsidRPr="003F048E">
        <w:rPr>
          <w:lang w:val="en-US"/>
        </w:rPr>
        <w:t>User's Manual.</w:t>
      </w:r>
      <w:bookmarkEnd w:id="38"/>
    </w:p>
    <w:p w:rsidR="003F048E" w:rsidRDefault="003F048E" w:rsidP="003F048E">
      <w:pPr>
        <w:rPr>
          <w:lang w:val="en-US"/>
        </w:rPr>
      </w:pPr>
      <w:r w:rsidRPr="003F048E">
        <w:rPr>
          <w:lang w:val="en-US"/>
        </w:rPr>
        <w:t>This document will describe the functions of the application.</w:t>
      </w:r>
    </w:p>
    <w:p w:rsidR="003F048E" w:rsidRDefault="003F048E" w:rsidP="000A7911">
      <w:pPr>
        <w:pStyle w:val="Heading3"/>
        <w:rPr>
          <w:lang w:val="en-US"/>
        </w:rPr>
      </w:pPr>
      <w:bookmarkStart w:id="39" w:name="_Toc510623780"/>
      <w:r w:rsidRPr="003F048E">
        <w:rPr>
          <w:lang w:val="en-US"/>
        </w:rPr>
        <w:t>Programmer's Manual.</w:t>
      </w:r>
      <w:bookmarkEnd w:id="39"/>
    </w:p>
    <w:p w:rsidR="003F048E" w:rsidRDefault="003F048E" w:rsidP="003F048E">
      <w:pPr>
        <w:rPr>
          <w:lang w:val="en-US"/>
        </w:rPr>
      </w:pPr>
      <w:r w:rsidRPr="003F048E">
        <w:rPr>
          <w:lang w:val="en-US"/>
        </w:rPr>
        <w:t>This manual will provide the information required by the programmers tasked with maintaining the software (that cannot be found in the system specification or user's manual). It will include wireframes, continuous integration tool, low level descriptions of the navigation between screens, and code listings.</w:t>
      </w:r>
    </w:p>
    <w:p w:rsidR="000A7911" w:rsidRDefault="000A7911" w:rsidP="000A7911">
      <w:pPr>
        <w:pStyle w:val="Heading2"/>
        <w:rPr>
          <w:lang w:val="en-US"/>
        </w:rPr>
      </w:pPr>
      <w:bookmarkStart w:id="40" w:name="_Toc510623781"/>
      <w:r w:rsidRPr="000A7911">
        <w:rPr>
          <w:lang w:val="en-US"/>
        </w:rPr>
        <w:t>Activity 7 - User Acceptance.</w:t>
      </w:r>
      <w:bookmarkEnd w:id="40"/>
    </w:p>
    <w:p w:rsidR="000A7911" w:rsidRDefault="000A7911" w:rsidP="000A7911">
      <w:pPr>
        <w:rPr>
          <w:lang w:val="en-US"/>
        </w:rPr>
      </w:pPr>
      <w:r w:rsidRPr="000A7911">
        <w:rPr>
          <w:lang w:val="en-US"/>
        </w:rPr>
        <w:t>The next stage in the development of the system will be for the users to test the system in a User Acceptance phase. This trial will form the basis of the process by which the user will accept the system. The following tasks will be performed.</w:t>
      </w:r>
    </w:p>
    <w:p w:rsidR="000A7911" w:rsidRDefault="000A7911" w:rsidP="000A7911">
      <w:pPr>
        <w:pStyle w:val="Heading3"/>
        <w:rPr>
          <w:lang w:val="en-US"/>
        </w:rPr>
      </w:pPr>
      <w:bookmarkStart w:id="41" w:name="_Toc510623782"/>
      <w:r w:rsidRPr="000A7911">
        <w:rPr>
          <w:lang w:val="en-US"/>
        </w:rPr>
        <w:t>Planning.</w:t>
      </w:r>
      <w:bookmarkEnd w:id="41"/>
    </w:p>
    <w:p w:rsidR="000A7911" w:rsidRDefault="000A7911" w:rsidP="000A7911">
      <w:pPr>
        <w:rPr>
          <w:lang w:val="en-US"/>
        </w:rPr>
      </w:pPr>
      <w:r w:rsidRPr="000A7911">
        <w:rPr>
          <w:lang w:val="en-US"/>
        </w:rPr>
        <w:t xml:space="preserve">The Project Manager will liaise with </w:t>
      </w:r>
      <w:r>
        <w:rPr>
          <w:lang w:val="en-US"/>
        </w:rPr>
        <w:t>SERIS</w:t>
      </w:r>
      <w:r w:rsidRPr="000A7911">
        <w:rPr>
          <w:lang w:val="en-US"/>
        </w:rPr>
        <w:t xml:space="preserve"> to arrange the User Acceptance and ensure that appropriate user staff are available to conduct the test. The Manager will also agree with </w:t>
      </w:r>
      <w:r w:rsidRPr="000A7911">
        <w:rPr>
          <w:lang w:val="en-US"/>
        </w:rPr>
        <w:lastRenderedPageBreak/>
        <w:t>the user, the duration of the trial and the method by which the users should report errors, observations and suggestions.</w:t>
      </w:r>
    </w:p>
    <w:p w:rsidR="000A7911" w:rsidRDefault="000A7911" w:rsidP="000A7911">
      <w:pPr>
        <w:pStyle w:val="Heading3"/>
        <w:rPr>
          <w:lang w:val="en-US"/>
        </w:rPr>
      </w:pPr>
      <w:bookmarkStart w:id="42" w:name="_Toc510623783"/>
      <w:r w:rsidRPr="000A7911">
        <w:rPr>
          <w:lang w:val="en-US"/>
        </w:rPr>
        <w:t>Installation.</w:t>
      </w:r>
      <w:bookmarkEnd w:id="42"/>
    </w:p>
    <w:p w:rsidR="000A7911" w:rsidRDefault="000A7911" w:rsidP="000A7911">
      <w:pPr>
        <w:rPr>
          <w:lang w:val="en-US"/>
        </w:rPr>
      </w:pPr>
      <w:r w:rsidRPr="000A7911">
        <w:rPr>
          <w:lang w:val="en-US"/>
        </w:rPr>
        <w:t>The software will be installed on AWS cloud, and a subset of the system tests will be re-run to ensure that the software functions correctly.</w:t>
      </w:r>
    </w:p>
    <w:p w:rsidR="000A7911" w:rsidRDefault="000A7911" w:rsidP="000A7911">
      <w:pPr>
        <w:pStyle w:val="Heading3"/>
      </w:pPr>
      <w:bookmarkStart w:id="43" w:name="_Toc510623784"/>
      <w:r>
        <w:t>User Training.</w:t>
      </w:r>
      <w:bookmarkEnd w:id="43"/>
    </w:p>
    <w:p w:rsidR="000A7911" w:rsidRDefault="000A7911" w:rsidP="000A7911">
      <w:pPr>
        <w:rPr>
          <w:lang w:val="en-US"/>
        </w:rPr>
      </w:pPr>
      <w:r w:rsidRPr="000A7911">
        <w:rPr>
          <w:lang w:val="en-US"/>
        </w:rPr>
        <w:t>The users will receive training in the basic use of the software. No need to provide</w:t>
      </w:r>
      <w:r>
        <w:rPr>
          <w:lang w:val="en-US"/>
        </w:rPr>
        <w:t xml:space="preserve"> end user with training manual.</w:t>
      </w:r>
    </w:p>
    <w:p w:rsidR="000A7911" w:rsidRDefault="000A7911" w:rsidP="000A7911">
      <w:pPr>
        <w:pStyle w:val="Heading3"/>
        <w:rPr>
          <w:lang w:val="en-US"/>
        </w:rPr>
      </w:pPr>
      <w:bookmarkStart w:id="44" w:name="_Toc510623785"/>
      <w:r w:rsidRPr="000A7911">
        <w:rPr>
          <w:lang w:val="en-US"/>
        </w:rPr>
        <w:t>Trial.</w:t>
      </w:r>
      <w:bookmarkEnd w:id="44"/>
    </w:p>
    <w:p w:rsidR="000A7911" w:rsidRDefault="000A7911" w:rsidP="000A7911">
      <w:pPr>
        <w:rPr>
          <w:lang w:val="en-US"/>
        </w:rPr>
      </w:pPr>
      <w:r w:rsidRPr="000A7911">
        <w:rPr>
          <w:lang w:val="en-US"/>
        </w:rPr>
        <w:t>The user stall vendors will use the system during the suggested trial period. The Project Leader will provide continuous support to the users during the trial period. All errors detected, observations and suggestions will be reported in the form agreed at the planning stage (refer to Section 3.7.1).</w:t>
      </w:r>
    </w:p>
    <w:p w:rsidR="00EC1FFA" w:rsidRDefault="00EC1FFA" w:rsidP="00EC1FFA">
      <w:pPr>
        <w:pStyle w:val="Heading3"/>
      </w:pPr>
      <w:bookmarkStart w:id="45" w:name="_Toc510623786"/>
      <w:r>
        <w:t>Final Changes.</w:t>
      </w:r>
      <w:bookmarkEnd w:id="45"/>
    </w:p>
    <w:p w:rsidR="00EC1FFA" w:rsidRDefault="00EC1FFA" w:rsidP="000A7911">
      <w:pPr>
        <w:rPr>
          <w:lang w:val="en-US"/>
        </w:rPr>
      </w:pPr>
      <w:r w:rsidRPr="00EC1FFA">
        <w:rPr>
          <w:lang w:val="en-US"/>
        </w:rPr>
        <w:t>At the end of the trial, a meeting will be held at which the user and the project team will review the reports from the trial (errors, observations and suggestions), and agree the changes to be made to the software. The project team will then implement the agreed changes.</w:t>
      </w:r>
    </w:p>
    <w:p w:rsidR="00EC1FFA" w:rsidRDefault="00EC1FFA" w:rsidP="00EC1FFA">
      <w:pPr>
        <w:pStyle w:val="Heading2"/>
        <w:spacing w:before="0"/>
      </w:pPr>
      <w:bookmarkStart w:id="46" w:name="_Toc510623787"/>
      <w:r>
        <w:t>Activity 8 - Implementation.</w:t>
      </w:r>
      <w:bookmarkEnd w:id="46"/>
    </w:p>
    <w:p w:rsidR="00EC1FFA" w:rsidRDefault="00EC1FFA" w:rsidP="000A7911">
      <w:pPr>
        <w:rPr>
          <w:lang w:val="en-US"/>
        </w:rPr>
      </w:pPr>
      <w:r w:rsidRPr="00EC1FFA">
        <w:rPr>
          <w:lang w:val="en-US"/>
        </w:rPr>
        <w:t xml:space="preserve">When the final changes have been successfully completed by the project team (refer to Section 3.7.5), a formal acceptance meeting will be held at which the project will demonstrate that the "agreed final changes" have been made. If this has been satisfied by the users, then </w:t>
      </w:r>
      <w:r>
        <w:rPr>
          <w:lang w:val="en-US"/>
        </w:rPr>
        <w:t>SERIS</w:t>
      </w:r>
      <w:r w:rsidRPr="00EC1FFA">
        <w:rPr>
          <w:lang w:val="en-US"/>
        </w:rPr>
        <w:t xml:space="preserve"> will be requested to accept the system. Otherwise, further modifications will be made until the "agreed final changes" are acceptably implemented. The system will be deemed accepted when written confirmation of acceptance is received from the user.</w:t>
      </w:r>
    </w:p>
    <w:p w:rsidR="00EC1FFA" w:rsidRDefault="00EC1FFA" w:rsidP="00EC1FFA">
      <w:pPr>
        <w:pStyle w:val="Heading2"/>
      </w:pPr>
      <w:bookmarkStart w:id="47" w:name="_Toc510623788"/>
      <w:r>
        <w:t>Activity 9 - Management and Administration.</w:t>
      </w:r>
      <w:bookmarkEnd w:id="47"/>
    </w:p>
    <w:p w:rsidR="00EC1FFA" w:rsidRDefault="00EC1FFA" w:rsidP="00EC1FFA">
      <w:r w:rsidRPr="00EC1FFA">
        <w:t>This activity covers the project planning, management and administration activities required to support the technical project tasks. The following tasks are to be involved.</w:t>
      </w:r>
    </w:p>
    <w:p w:rsidR="00EC1FFA" w:rsidRDefault="00EC1FFA" w:rsidP="00EC1FFA">
      <w:pPr>
        <w:pStyle w:val="Heading3"/>
        <w:spacing w:line="276" w:lineRule="auto"/>
      </w:pPr>
      <w:bookmarkStart w:id="48" w:name="_Toc510623789"/>
      <w:r>
        <w:t>Production of Project Plan.</w:t>
      </w:r>
      <w:bookmarkEnd w:id="48"/>
    </w:p>
    <w:p w:rsidR="00EC1FFA" w:rsidRDefault="00EC1FFA" w:rsidP="00EC1FFA">
      <w:r w:rsidRPr="00EC1FFA">
        <w:t xml:space="preserve">This activity involves the detailed planning of the project, resulting in the production of this document (ref </w:t>
      </w:r>
      <w:r>
        <w:t>MGMT/PLAN/PP/WORK IN PROGRESS</w:t>
      </w:r>
      <w:r w:rsidRPr="00EC1FFA">
        <w:t>). It consists of work breakdowns, staff effort estimates, resource requirements, time schedules, milestones and deliverables.</w:t>
      </w:r>
    </w:p>
    <w:p w:rsidR="00EC1FFA" w:rsidRDefault="00EC1FFA" w:rsidP="00EC1FFA">
      <w:pPr>
        <w:pStyle w:val="Heading3"/>
      </w:pPr>
      <w:bookmarkStart w:id="49" w:name="_Toc510623790"/>
      <w:r>
        <w:t>Set-up Filing System.</w:t>
      </w:r>
      <w:bookmarkEnd w:id="49"/>
    </w:p>
    <w:p w:rsidR="00EC1FFA" w:rsidRDefault="00EC1FFA" w:rsidP="00EC1FFA">
      <w:r w:rsidRPr="00EC1FFA">
        <w:t>The project filing system for management and technical files will be set- up in accordance with the pre-defined standards.</w:t>
      </w:r>
    </w:p>
    <w:p w:rsidR="00EC1FFA" w:rsidRDefault="00EC1FFA" w:rsidP="00EC1FFA">
      <w:pPr>
        <w:pStyle w:val="Heading3"/>
      </w:pPr>
      <w:bookmarkStart w:id="50" w:name="_Toc510623791"/>
      <w:r w:rsidRPr="00EC1FFA">
        <w:t>Production of Project Quality Plan.</w:t>
      </w:r>
      <w:bookmarkEnd w:id="50"/>
    </w:p>
    <w:p w:rsidR="00EC1FFA" w:rsidRDefault="00EC1FFA" w:rsidP="00EC1FFA">
      <w:r w:rsidRPr="00EC1FFA">
        <w:t xml:space="preserve">A project quality plan (ref </w:t>
      </w:r>
      <w:r>
        <w:t>MGMT/QUALITY/QP/WORK IN PROGRESS</w:t>
      </w:r>
      <w:r w:rsidRPr="00EC1FFA">
        <w:t>) will be produced to specify how the project will assure the quality of its deliverables, and its main mechanism by which the project is monitored and managed for quality assurance. In particulars, the plan will specify the standards and procedures that will be applied to the project's technical and management activities, and will detail the reviews to be performed and the acceptance procedure for each deliverable.</w:t>
      </w:r>
    </w:p>
    <w:p w:rsidR="00EC1FFA" w:rsidRDefault="00EC1FFA" w:rsidP="00EC1FFA">
      <w:pPr>
        <w:pStyle w:val="Heading3"/>
      </w:pPr>
      <w:bookmarkStart w:id="51" w:name="_Toc510623792"/>
      <w:r>
        <w:t>General Management and Administration.</w:t>
      </w:r>
      <w:bookmarkEnd w:id="51"/>
    </w:p>
    <w:p w:rsidR="00EC1FFA" w:rsidRDefault="00EC1FFA" w:rsidP="00EC1FFA">
      <w:r w:rsidRPr="00EC1FFA">
        <w:t>This activity covers all aspects of the general management and administration of the project to be performed. The following tasks will be involved.</w:t>
      </w:r>
    </w:p>
    <w:p w:rsidR="00EC1FFA" w:rsidRDefault="00EC1FFA" w:rsidP="00EC1FFA">
      <w:pPr>
        <w:pStyle w:val="ListParagraph"/>
        <w:numPr>
          <w:ilvl w:val="0"/>
          <w:numId w:val="6"/>
        </w:numPr>
      </w:pPr>
      <w:r>
        <w:lastRenderedPageBreak/>
        <w:t>detailed planning of activities;</w:t>
      </w:r>
    </w:p>
    <w:p w:rsidR="00EC1FFA" w:rsidRDefault="00EC1FFA" w:rsidP="00EC1FFA">
      <w:pPr>
        <w:pStyle w:val="ListParagraph"/>
        <w:numPr>
          <w:ilvl w:val="0"/>
          <w:numId w:val="6"/>
        </w:numPr>
      </w:pPr>
      <w:r>
        <w:t>progress reporting;</w:t>
      </w:r>
    </w:p>
    <w:p w:rsidR="00EC1FFA" w:rsidRDefault="00EC1FFA" w:rsidP="00EC1FFA">
      <w:pPr>
        <w:pStyle w:val="ListParagraph"/>
        <w:numPr>
          <w:ilvl w:val="0"/>
          <w:numId w:val="6"/>
        </w:numPr>
      </w:pPr>
      <w:r>
        <w:t>production of meeting minutes;</w:t>
      </w:r>
    </w:p>
    <w:p w:rsidR="00EC1FFA" w:rsidRDefault="00EC1FFA" w:rsidP="00EC1FFA">
      <w:pPr>
        <w:pStyle w:val="ListParagraph"/>
        <w:numPr>
          <w:ilvl w:val="0"/>
          <w:numId w:val="6"/>
        </w:numPr>
      </w:pPr>
      <w:r>
        <w:t>project tracking; and</w:t>
      </w:r>
    </w:p>
    <w:p w:rsidR="00EC1FFA" w:rsidRPr="00EC1FFA" w:rsidRDefault="00EC1FFA" w:rsidP="00EC1FFA">
      <w:pPr>
        <w:pStyle w:val="ListParagraph"/>
        <w:numPr>
          <w:ilvl w:val="0"/>
          <w:numId w:val="6"/>
        </w:numPr>
      </w:pPr>
      <w:r>
        <w:t>the maintenance of the project filing system.</w:t>
      </w:r>
    </w:p>
    <w:p w:rsidR="00EC1FFA" w:rsidRDefault="00EC1FFA" w:rsidP="00EC1FFA">
      <w:pPr>
        <w:pStyle w:val="Heading1"/>
      </w:pPr>
      <w:bookmarkStart w:id="52" w:name="_Toc480653741"/>
      <w:bookmarkStart w:id="53" w:name="_Toc492426719"/>
      <w:bookmarkStart w:id="54" w:name="_Toc510623793"/>
      <w:r>
        <w:t>STAFF EFFORT ESTIMATES.</w:t>
      </w:r>
      <w:bookmarkEnd w:id="52"/>
      <w:bookmarkEnd w:id="53"/>
      <w:bookmarkEnd w:id="54"/>
    </w:p>
    <w:p w:rsidR="00EC1FFA" w:rsidRDefault="00EC1FFA" w:rsidP="00EC1FFA">
      <w:r w:rsidRPr="00EC1FFA">
        <w:t>Estimates of the staff effort required to undertake the activities described in Section 3 are given in Figure 4.1.</w:t>
      </w:r>
    </w:p>
    <w:p w:rsidR="005C0629" w:rsidRDefault="005C0629" w:rsidP="005C0629">
      <w:pPr>
        <w:pStyle w:val="Heading2"/>
      </w:pPr>
      <w:bookmarkStart w:id="55" w:name="_Toc510623794"/>
      <w:r w:rsidRPr="00283896">
        <w:t>Staf</w:t>
      </w:r>
      <w:r>
        <w:t>f Effort Estimates and Progress</w:t>
      </w:r>
      <w:bookmarkEnd w:id="55"/>
    </w:p>
    <w:p w:rsidR="005C0629" w:rsidRDefault="005C0629" w:rsidP="00EC1FFA">
      <w:pPr>
        <w:rPr>
          <w:color w:val="FF0000"/>
        </w:rPr>
      </w:pPr>
      <w:r w:rsidRPr="005C0629">
        <w:rPr>
          <w:color w:val="FF0000"/>
        </w:rPr>
        <w:t>Refer to GANTT Chart in MPP .. need to create this.</w:t>
      </w:r>
    </w:p>
    <w:p w:rsidR="005C0629" w:rsidRDefault="005C0629" w:rsidP="005C0629">
      <w:pPr>
        <w:pStyle w:val="Heading2"/>
      </w:pPr>
      <w:bookmarkStart w:id="56" w:name="_Toc480653743"/>
      <w:bookmarkStart w:id="57" w:name="_Toc492426721"/>
      <w:bookmarkStart w:id="58" w:name="_Toc510623795"/>
      <w:bookmarkStart w:id="59" w:name="OLE_LINK9"/>
      <w:bookmarkStart w:id="60" w:name="OLE_LINK10"/>
      <w:r w:rsidRPr="00283896">
        <w:t>Use-Case Point Estimation</w:t>
      </w:r>
      <w:bookmarkEnd w:id="56"/>
      <w:bookmarkEnd w:id="57"/>
      <w:bookmarkEnd w:id="58"/>
    </w:p>
    <w:p w:rsidR="005C0629" w:rsidRDefault="005C0629" w:rsidP="005C0629"/>
    <w:p w:rsidR="00730764" w:rsidRDefault="00730764" w:rsidP="00730764">
      <w:pPr>
        <w:pStyle w:val="Heading3"/>
      </w:pPr>
      <w:r w:rsidRPr="0636AD33">
        <w:t xml:space="preserve">    1.   Calculate weighted number of Actors</w:t>
      </w:r>
    </w:p>
    <w:p w:rsidR="00730764" w:rsidRDefault="00730764" w:rsidP="005C0629"/>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5"/>
        <w:gridCol w:w="2311"/>
        <w:gridCol w:w="2311"/>
        <w:gridCol w:w="2309"/>
      </w:tblGrid>
      <w:tr w:rsidR="00730764" w:rsidRPr="00670796" w:rsidTr="00730764">
        <w:tc>
          <w:tcPr>
            <w:tcW w:w="1248" w:type="pct"/>
            <w:shd w:val="clear" w:color="auto" w:fill="auto"/>
          </w:tcPr>
          <w:p w:rsidR="00730764" w:rsidRPr="00925E67" w:rsidRDefault="00730764" w:rsidP="007D0D33">
            <w:pPr>
              <w:pStyle w:val="BodyParagraph"/>
              <w:rPr>
                <w:b/>
                <w:szCs w:val="20"/>
                <w:lang w:val="en-US"/>
              </w:rPr>
            </w:pPr>
            <w:r w:rsidRPr="00925E67">
              <w:rPr>
                <w:b/>
                <w:szCs w:val="20"/>
                <w:lang w:val="en-US"/>
              </w:rPr>
              <w:t>Actors</w:t>
            </w:r>
          </w:p>
        </w:tc>
        <w:tc>
          <w:tcPr>
            <w:tcW w:w="1251" w:type="pct"/>
            <w:shd w:val="clear" w:color="auto" w:fill="auto"/>
          </w:tcPr>
          <w:p w:rsidR="00730764" w:rsidRPr="00925E67" w:rsidRDefault="00730764" w:rsidP="007D0D33">
            <w:pPr>
              <w:pStyle w:val="BodyParagraph"/>
              <w:rPr>
                <w:b/>
                <w:szCs w:val="20"/>
                <w:lang w:val="en-US"/>
              </w:rPr>
            </w:pPr>
            <w:r w:rsidRPr="00925E67">
              <w:rPr>
                <w:b/>
                <w:szCs w:val="20"/>
                <w:lang w:val="en-US"/>
              </w:rPr>
              <w:t>Complexity</w:t>
            </w:r>
          </w:p>
        </w:tc>
        <w:tc>
          <w:tcPr>
            <w:tcW w:w="1251" w:type="pct"/>
          </w:tcPr>
          <w:p w:rsidR="00730764" w:rsidRPr="00925E67" w:rsidRDefault="00730764" w:rsidP="007D0D33">
            <w:pPr>
              <w:pStyle w:val="BodyParagraph"/>
              <w:rPr>
                <w:b/>
                <w:szCs w:val="20"/>
                <w:lang w:val="en-US"/>
              </w:rPr>
            </w:pPr>
            <w:r>
              <w:rPr>
                <w:b/>
                <w:szCs w:val="20"/>
                <w:lang w:val="en-US"/>
              </w:rPr>
              <w:t>Weighting Factor</w:t>
            </w:r>
          </w:p>
        </w:tc>
        <w:tc>
          <w:tcPr>
            <w:tcW w:w="1250" w:type="pct"/>
          </w:tcPr>
          <w:p w:rsidR="00730764" w:rsidRDefault="00730764" w:rsidP="007D0D33">
            <w:pPr>
              <w:pStyle w:val="BodyParagraph"/>
              <w:rPr>
                <w:b/>
                <w:szCs w:val="20"/>
                <w:lang w:val="en-US"/>
              </w:rPr>
            </w:pPr>
            <w:r>
              <w:rPr>
                <w:b/>
                <w:szCs w:val="20"/>
                <w:lang w:val="en-US"/>
              </w:rPr>
              <w:t>Contribution</w:t>
            </w:r>
          </w:p>
        </w:tc>
      </w:tr>
      <w:tr w:rsidR="00730764" w:rsidRPr="00670796" w:rsidTr="00730764">
        <w:tc>
          <w:tcPr>
            <w:tcW w:w="1248" w:type="pct"/>
            <w:shd w:val="clear" w:color="auto" w:fill="auto"/>
          </w:tcPr>
          <w:p w:rsidR="00730764" w:rsidRDefault="00E01669">
            <w:pPr>
              <w:pStyle w:val="BodyParagraph"/>
              <w:jc w:val="left"/>
              <w:rPr>
                <w:szCs w:val="20"/>
                <w:lang w:val="en-US"/>
              </w:rPr>
              <w:pPrChange w:id="61" w:author="Kaung Myat Bo" w:date="2018-04-09T15:39:00Z">
                <w:pPr>
                  <w:pStyle w:val="BodyParagraph"/>
                </w:pPr>
              </w:pPrChange>
            </w:pPr>
            <w:ins w:id="62" w:author="Kaung Myat Bo" w:date="2018-04-09T15:39:00Z">
              <w:r>
                <w:rPr>
                  <w:szCs w:val="20"/>
                  <w:lang w:val="en-US"/>
                </w:rPr>
                <w:t>System Admin</w:t>
              </w:r>
              <w:r>
                <w:rPr>
                  <w:szCs w:val="20"/>
                  <w:lang w:val="en-US"/>
                </w:rPr>
                <w:br/>
                <w:t>System User</w:t>
              </w:r>
            </w:ins>
          </w:p>
        </w:tc>
        <w:tc>
          <w:tcPr>
            <w:tcW w:w="1251" w:type="pct"/>
            <w:shd w:val="clear" w:color="auto" w:fill="auto"/>
          </w:tcPr>
          <w:p w:rsidR="00730764" w:rsidRPr="00925E67" w:rsidRDefault="00730764" w:rsidP="007D0D33">
            <w:pPr>
              <w:pStyle w:val="BodyParagraph"/>
              <w:rPr>
                <w:szCs w:val="20"/>
                <w:lang w:val="en-US"/>
              </w:rPr>
            </w:pPr>
            <w:r>
              <w:rPr>
                <w:szCs w:val="20"/>
                <w:lang w:val="en-US"/>
              </w:rPr>
              <w:t>Complex</w:t>
            </w:r>
          </w:p>
        </w:tc>
        <w:tc>
          <w:tcPr>
            <w:tcW w:w="1251" w:type="pct"/>
          </w:tcPr>
          <w:p w:rsidR="00730764" w:rsidRPr="00925E67" w:rsidRDefault="00E01669" w:rsidP="007D0D33">
            <w:pPr>
              <w:pStyle w:val="BodyParagraph"/>
              <w:rPr>
                <w:szCs w:val="20"/>
                <w:lang w:val="en-US"/>
              </w:rPr>
            </w:pPr>
            <w:ins w:id="63" w:author="Kaung Myat Bo" w:date="2018-04-09T15:41:00Z">
              <w:r>
                <w:rPr>
                  <w:szCs w:val="20"/>
                  <w:lang w:val="en-US"/>
                </w:rPr>
                <w:t>3</w:t>
              </w:r>
            </w:ins>
          </w:p>
        </w:tc>
        <w:tc>
          <w:tcPr>
            <w:tcW w:w="1250" w:type="pct"/>
          </w:tcPr>
          <w:p w:rsidR="00730764" w:rsidRPr="00925E67" w:rsidRDefault="00E01669" w:rsidP="007D0D33">
            <w:pPr>
              <w:pStyle w:val="BodyParagraph"/>
              <w:rPr>
                <w:szCs w:val="20"/>
                <w:lang w:val="en-US"/>
              </w:rPr>
            </w:pPr>
            <w:ins w:id="64" w:author="Kaung Myat Bo" w:date="2018-04-09T15:42:00Z">
              <w:r>
                <w:rPr>
                  <w:szCs w:val="20"/>
                  <w:lang w:val="en-US"/>
                </w:rPr>
                <w:t>6</w:t>
              </w:r>
            </w:ins>
          </w:p>
        </w:tc>
      </w:tr>
      <w:tr w:rsidR="00730764" w:rsidRPr="00670796" w:rsidTr="00730764">
        <w:tc>
          <w:tcPr>
            <w:tcW w:w="1248" w:type="pct"/>
            <w:shd w:val="clear" w:color="auto" w:fill="auto"/>
          </w:tcPr>
          <w:p w:rsidR="00730764" w:rsidRDefault="00931FF5" w:rsidP="007D0D33">
            <w:pPr>
              <w:pStyle w:val="BodyParagraph"/>
              <w:rPr>
                <w:szCs w:val="20"/>
                <w:lang w:val="en-US"/>
              </w:rPr>
            </w:pPr>
            <w:ins w:id="65" w:author="Kaung Myat Bo" w:date="2018-04-09T15:38:00Z">
              <w:r>
                <w:rPr>
                  <w:szCs w:val="20"/>
                  <w:lang w:val="en-US"/>
                </w:rPr>
                <w:t>Device</w:t>
              </w:r>
              <w:r>
                <w:rPr>
                  <w:szCs w:val="20"/>
                  <w:lang w:val="en-US"/>
                </w:rPr>
                <w:br/>
              </w:r>
              <w:proofErr w:type="spellStart"/>
              <w:r>
                <w:rPr>
                  <w:szCs w:val="20"/>
                  <w:lang w:val="en-US"/>
                </w:rPr>
                <w:t>IoT</w:t>
              </w:r>
            </w:ins>
            <w:proofErr w:type="spellEnd"/>
            <w:ins w:id="66" w:author="Kaung Myat Bo" w:date="2018-04-09T15:39:00Z">
              <w:r>
                <w:rPr>
                  <w:szCs w:val="20"/>
                  <w:lang w:val="en-US"/>
                </w:rPr>
                <w:br/>
                <w:t>Lambda</w:t>
              </w:r>
              <w:r w:rsidR="00E01669">
                <w:rPr>
                  <w:szCs w:val="20"/>
                  <w:lang w:val="en-US"/>
                </w:rPr>
                <w:br/>
                <w:t>Synchronizer</w:t>
              </w:r>
            </w:ins>
          </w:p>
        </w:tc>
        <w:tc>
          <w:tcPr>
            <w:tcW w:w="1251" w:type="pct"/>
            <w:shd w:val="clear" w:color="auto" w:fill="auto"/>
          </w:tcPr>
          <w:p w:rsidR="00730764" w:rsidRPr="00925E67" w:rsidRDefault="00730764" w:rsidP="007D0D33">
            <w:pPr>
              <w:pStyle w:val="BodyParagraph"/>
              <w:rPr>
                <w:szCs w:val="20"/>
                <w:lang w:val="en-US"/>
              </w:rPr>
            </w:pPr>
            <w:r>
              <w:rPr>
                <w:szCs w:val="20"/>
                <w:lang w:val="en-US"/>
              </w:rPr>
              <w:t>Average</w:t>
            </w:r>
          </w:p>
        </w:tc>
        <w:tc>
          <w:tcPr>
            <w:tcW w:w="1251" w:type="pct"/>
          </w:tcPr>
          <w:p w:rsidR="00730764" w:rsidRPr="00925E67" w:rsidRDefault="00E01669" w:rsidP="007D0D33">
            <w:pPr>
              <w:pStyle w:val="BodyParagraph"/>
              <w:rPr>
                <w:szCs w:val="20"/>
                <w:lang w:val="en-US"/>
              </w:rPr>
            </w:pPr>
            <w:ins w:id="67" w:author="Kaung Myat Bo" w:date="2018-04-09T15:41:00Z">
              <w:r>
                <w:rPr>
                  <w:szCs w:val="20"/>
                  <w:lang w:val="en-US"/>
                </w:rPr>
                <w:t>2</w:t>
              </w:r>
            </w:ins>
          </w:p>
        </w:tc>
        <w:tc>
          <w:tcPr>
            <w:tcW w:w="1250" w:type="pct"/>
          </w:tcPr>
          <w:p w:rsidR="00730764" w:rsidRPr="00925E67" w:rsidRDefault="00E01669" w:rsidP="007D0D33">
            <w:pPr>
              <w:pStyle w:val="BodyParagraph"/>
              <w:rPr>
                <w:szCs w:val="20"/>
                <w:lang w:val="en-US"/>
              </w:rPr>
            </w:pPr>
            <w:ins w:id="68" w:author="Kaung Myat Bo" w:date="2018-04-09T15:42:00Z">
              <w:r>
                <w:rPr>
                  <w:szCs w:val="20"/>
                  <w:lang w:val="en-US"/>
                </w:rPr>
                <w:t>8</w:t>
              </w:r>
            </w:ins>
          </w:p>
        </w:tc>
      </w:tr>
      <w:tr w:rsidR="00730764" w:rsidRPr="00670796" w:rsidTr="00730764">
        <w:tc>
          <w:tcPr>
            <w:tcW w:w="1248" w:type="pct"/>
            <w:shd w:val="clear" w:color="auto" w:fill="auto"/>
          </w:tcPr>
          <w:p w:rsidR="00730764" w:rsidRDefault="00E01669" w:rsidP="007D0D33">
            <w:pPr>
              <w:pStyle w:val="BodyParagraph"/>
              <w:rPr>
                <w:szCs w:val="20"/>
                <w:lang w:val="en-US"/>
              </w:rPr>
            </w:pPr>
            <w:ins w:id="69" w:author="Kaung Myat Bo" w:date="2018-04-09T15:39:00Z">
              <w:r>
                <w:rPr>
                  <w:szCs w:val="20"/>
                  <w:lang w:val="en-US"/>
                </w:rPr>
                <w:t>AWS Dynamo</w:t>
              </w:r>
            </w:ins>
          </w:p>
        </w:tc>
        <w:tc>
          <w:tcPr>
            <w:tcW w:w="1251" w:type="pct"/>
            <w:shd w:val="clear" w:color="auto" w:fill="auto"/>
          </w:tcPr>
          <w:p w:rsidR="00730764" w:rsidRPr="00925E67" w:rsidRDefault="00730764" w:rsidP="007D0D33">
            <w:pPr>
              <w:pStyle w:val="BodyParagraph"/>
              <w:rPr>
                <w:szCs w:val="20"/>
                <w:lang w:val="en-US"/>
              </w:rPr>
            </w:pPr>
            <w:r>
              <w:rPr>
                <w:szCs w:val="20"/>
                <w:lang w:val="en-US"/>
              </w:rPr>
              <w:t>Sample</w:t>
            </w:r>
          </w:p>
        </w:tc>
        <w:tc>
          <w:tcPr>
            <w:tcW w:w="1251" w:type="pct"/>
          </w:tcPr>
          <w:p w:rsidR="00730764" w:rsidRPr="00925E67" w:rsidRDefault="00E01669" w:rsidP="007D0D33">
            <w:pPr>
              <w:pStyle w:val="BodyParagraph"/>
              <w:rPr>
                <w:szCs w:val="20"/>
                <w:lang w:val="en-US"/>
              </w:rPr>
            </w:pPr>
            <w:ins w:id="70" w:author="Kaung Myat Bo" w:date="2018-04-09T15:41:00Z">
              <w:r>
                <w:rPr>
                  <w:szCs w:val="20"/>
                  <w:lang w:val="en-US"/>
                </w:rPr>
                <w:t>1</w:t>
              </w:r>
            </w:ins>
          </w:p>
        </w:tc>
        <w:tc>
          <w:tcPr>
            <w:tcW w:w="1250" w:type="pct"/>
          </w:tcPr>
          <w:p w:rsidR="00730764" w:rsidRPr="00925E67" w:rsidRDefault="00E01669" w:rsidP="007D0D33">
            <w:pPr>
              <w:pStyle w:val="BodyParagraph"/>
              <w:rPr>
                <w:szCs w:val="20"/>
                <w:lang w:val="en-US"/>
              </w:rPr>
            </w:pPr>
            <w:ins w:id="71" w:author="Kaung Myat Bo" w:date="2018-04-09T15:41:00Z">
              <w:r>
                <w:rPr>
                  <w:szCs w:val="20"/>
                  <w:lang w:val="en-US"/>
                </w:rPr>
                <w:t>1</w:t>
              </w:r>
            </w:ins>
          </w:p>
        </w:tc>
      </w:tr>
      <w:tr w:rsidR="00E01669" w:rsidRPr="00670796" w:rsidTr="00730764">
        <w:trPr>
          <w:ins w:id="72" w:author="Kaung Myat Bo" w:date="2018-04-09T15:42:00Z"/>
        </w:trPr>
        <w:tc>
          <w:tcPr>
            <w:tcW w:w="1248" w:type="pct"/>
            <w:shd w:val="clear" w:color="auto" w:fill="auto"/>
          </w:tcPr>
          <w:p w:rsidR="00E01669" w:rsidRDefault="00E01669" w:rsidP="007D0D33">
            <w:pPr>
              <w:pStyle w:val="BodyParagraph"/>
              <w:rPr>
                <w:ins w:id="73" w:author="Kaung Myat Bo" w:date="2018-04-09T15:42:00Z"/>
                <w:szCs w:val="20"/>
                <w:lang w:val="en-US"/>
              </w:rPr>
            </w:pPr>
          </w:p>
        </w:tc>
        <w:tc>
          <w:tcPr>
            <w:tcW w:w="1251" w:type="pct"/>
            <w:shd w:val="clear" w:color="auto" w:fill="auto"/>
          </w:tcPr>
          <w:p w:rsidR="00E01669" w:rsidRDefault="00E01669" w:rsidP="007D0D33">
            <w:pPr>
              <w:pStyle w:val="BodyParagraph"/>
              <w:rPr>
                <w:ins w:id="74" w:author="Kaung Myat Bo" w:date="2018-04-09T15:42:00Z"/>
                <w:szCs w:val="20"/>
                <w:lang w:val="en-US"/>
              </w:rPr>
            </w:pPr>
          </w:p>
        </w:tc>
        <w:tc>
          <w:tcPr>
            <w:tcW w:w="1251" w:type="pct"/>
          </w:tcPr>
          <w:p w:rsidR="00E01669" w:rsidRDefault="00E01669" w:rsidP="007D0D33">
            <w:pPr>
              <w:pStyle w:val="BodyParagraph"/>
              <w:rPr>
                <w:ins w:id="75" w:author="Kaung Myat Bo" w:date="2018-04-09T15:42:00Z"/>
                <w:szCs w:val="20"/>
                <w:lang w:val="en-US"/>
              </w:rPr>
            </w:pPr>
            <w:ins w:id="76" w:author="Kaung Myat Bo" w:date="2018-04-09T15:42:00Z">
              <w:r>
                <w:rPr>
                  <w:szCs w:val="20"/>
                  <w:lang w:val="en-US"/>
                </w:rPr>
                <w:t>Total Weight(Actors)</w:t>
              </w:r>
            </w:ins>
          </w:p>
        </w:tc>
        <w:tc>
          <w:tcPr>
            <w:tcW w:w="1250" w:type="pct"/>
          </w:tcPr>
          <w:p w:rsidR="00E01669" w:rsidRDefault="00E01669" w:rsidP="007D0D33">
            <w:pPr>
              <w:pStyle w:val="BodyParagraph"/>
              <w:rPr>
                <w:ins w:id="77" w:author="Kaung Myat Bo" w:date="2018-04-09T15:42:00Z"/>
                <w:szCs w:val="20"/>
                <w:lang w:val="en-US"/>
              </w:rPr>
            </w:pPr>
            <w:ins w:id="78" w:author="Kaung Myat Bo" w:date="2018-04-09T15:42:00Z">
              <w:r>
                <w:rPr>
                  <w:szCs w:val="20"/>
                  <w:lang w:val="en-US"/>
                </w:rPr>
                <w:t>15</w:t>
              </w:r>
            </w:ins>
          </w:p>
        </w:tc>
      </w:tr>
      <w:tr w:rsidR="00730764" w:rsidRPr="00670796" w:rsidDel="00E01669" w:rsidTr="00730764">
        <w:trPr>
          <w:del w:id="79" w:author="Kaung Myat Bo" w:date="2018-04-09T15:40:00Z"/>
        </w:trPr>
        <w:tc>
          <w:tcPr>
            <w:tcW w:w="1248" w:type="pct"/>
            <w:shd w:val="clear" w:color="auto" w:fill="auto"/>
          </w:tcPr>
          <w:p w:rsidR="00730764" w:rsidRPr="00925E67" w:rsidDel="00E01669" w:rsidRDefault="00730764" w:rsidP="007D0D33">
            <w:pPr>
              <w:pStyle w:val="BodyParagraph"/>
              <w:rPr>
                <w:del w:id="80" w:author="Kaung Myat Bo" w:date="2018-04-09T15:40:00Z"/>
                <w:szCs w:val="20"/>
                <w:lang w:val="en-US"/>
              </w:rPr>
            </w:pPr>
            <w:del w:id="81" w:author="Kaung Myat Bo" w:date="2018-04-09T15:38:00Z">
              <w:r w:rsidDel="00931FF5">
                <w:rPr>
                  <w:szCs w:val="20"/>
                  <w:lang w:val="en-US"/>
                </w:rPr>
                <w:delText>Device</w:delText>
              </w:r>
            </w:del>
          </w:p>
        </w:tc>
        <w:tc>
          <w:tcPr>
            <w:tcW w:w="1251" w:type="pct"/>
            <w:shd w:val="clear" w:color="auto" w:fill="auto"/>
          </w:tcPr>
          <w:p w:rsidR="00730764" w:rsidRPr="00925E67" w:rsidDel="00E01669" w:rsidRDefault="00730764" w:rsidP="007D0D33">
            <w:pPr>
              <w:pStyle w:val="BodyParagraph"/>
              <w:rPr>
                <w:del w:id="82" w:author="Kaung Myat Bo" w:date="2018-04-09T15:40:00Z"/>
                <w:szCs w:val="20"/>
                <w:lang w:val="en-US"/>
              </w:rPr>
            </w:pPr>
          </w:p>
        </w:tc>
        <w:tc>
          <w:tcPr>
            <w:tcW w:w="1251" w:type="pct"/>
          </w:tcPr>
          <w:p w:rsidR="00730764" w:rsidRPr="00925E67" w:rsidDel="00E01669" w:rsidRDefault="00730764" w:rsidP="007D0D33">
            <w:pPr>
              <w:pStyle w:val="BodyParagraph"/>
              <w:rPr>
                <w:del w:id="83" w:author="Kaung Myat Bo" w:date="2018-04-09T15:40:00Z"/>
                <w:szCs w:val="20"/>
                <w:lang w:val="en-US"/>
              </w:rPr>
            </w:pPr>
          </w:p>
        </w:tc>
        <w:tc>
          <w:tcPr>
            <w:tcW w:w="1250" w:type="pct"/>
          </w:tcPr>
          <w:p w:rsidR="00730764" w:rsidRPr="00925E67" w:rsidDel="00E01669" w:rsidRDefault="00730764" w:rsidP="007D0D33">
            <w:pPr>
              <w:pStyle w:val="BodyParagraph"/>
              <w:rPr>
                <w:del w:id="84" w:author="Kaung Myat Bo" w:date="2018-04-09T15:40:00Z"/>
                <w:szCs w:val="20"/>
                <w:lang w:val="en-US"/>
              </w:rPr>
            </w:pPr>
          </w:p>
        </w:tc>
      </w:tr>
      <w:tr w:rsidR="00730764" w:rsidRPr="00670796" w:rsidDel="00E01669" w:rsidTr="00730764">
        <w:trPr>
          <w:del w:id="85" w:author="Kaung Myat Bo" w:date="2018-04-09T15:40:00Z"/>
        </w:trPr>
        <w:tc>
          <w:tcPr>
            <w:tcW w:w="1248" w:type="pct"/>
            <w:shd w:val="clear" w:color="auto" w:fill="auto"/>
          </w:tcPr>
          <w:p w:rsidR="00730764" w:rsidRPr="00925E67" w:rsidDel="00E01669" w:rsidRDefault="00730764" w:rsidP="007D0D33">
            <w:pPr>
              <w:pStyle w:val="BodyParagraph"/>
              <w:rPr>
                <w:del w:id="86" w:author="Kaung Myat Bo" w:date="2018-04-09T15:40:00Z"/>
                <w:szCs w:val="20"/>
                <w:lang w:val="en-US"/>
              </w:rPr>
            </w:pPr>
            <w:del w:id="87" w:author="Kaung Myat Bo" w:date="2018-04-09T15:38:00Z">
              <w:r w:rsidDel="00931FF5">
                <w:rPr>
                  <w:szCs w:val="20"/>
                  <w:lang w:val="en-US"/>
                </w:rPr>
                <w:delText>IoT</w:delText>
              </w:r>
            </w:del>
          </w:p>
        </w:tc>
        <w:tc>
          <w:tcPr>
            <w:tcW w:w="1251" w:type="pct"/>
            <w:shd w:val="clear" w:color="auto" w:fill="auto"/>
          </w:tcPr>
          <w:p w:rsidR="00730764" w:rsidRPr="00925E67" w:rsidDel="00E01669" w:rsidRDefault="00730764" w:rsidP="007D0D33">
            <w:pPr>
              <w:pStyle w:val="BodyParagraph"/>
              <w:rPr>
                <w:del w:id="88" w:author="Kaung Myat Bo" w:date="2018-04-09T15:40:00Z"/>
                <w:szCs w:val="20"/>
                <w:lang w:val="en-US"/>
              </w:rPr>
            </w:pPr>
          </w:p>
        </w:tc>
        <w:tc>
          <w:tcPr>
            <w:tcW w:w="1251" w:type="pct"/>
          </w:tcPr>
          <w:p w:rsidR="00730764" w:rsidRPr="00925E67" w:rsidDel="00E01669" w:rsidRDefault="00730764" w:rsidP="007D0D33">
            <w:pPr>
              <w:pStyle w:val="BodyParagraph"/>
              <w:rPr>
                <w:del w:id="89" w:author="Kaung Myat Bo" w:date="2018-04-09T15:40:00Z"/>
                <w:szCs w:val="20"/>
                <w:lang w:val="en-US"/>
              </w:rPr>
            </w:pPr>
          </w:p>
        </w:tc>
        <w:tc>
          <w:tcPr>
            <w:tcW w:w="1250" w:type="pct"/>
          </w:tcPr>
          <w:p w:rsidR="00730764" w:rsidRPr="00925E67" w:rsidDel="00E01669" w:rsidRDefault="00730764" w:rsidP="007D0D33">
            <w:pPr>
              <w:pStyle w:val="BodyParagraph"/>
              <w:rPr>
                <w:del w:id="90" w:author="Kaung Myat Bo" w:date="2018-04-09T15:40:00Z"/>
                <w:szCs w:val="20"/>
                <w:lang w:val="en-US"/>
              </w:rPr>
            </w:pPr>
          </w:p>
        </w:tc>
      </w:tr>
      <w:tr w:rsidR="00730764" w:rsidRPr="00670796" w:rsidDel="00E01669" w:rsidTr="00730764">
        <w:trPr>
          <w:del w:id="91" w:author="Kaung Myat Bo" w:date="2018-04-09T15:40:00Z"/>
        </w:trPr>
        <w:tc>
          <w:tcPr>
            <w:tcW w:w="1248" w:type="pct"/>
            <w:shd w:val="clear" w:color="auto" w:fill="auto"/>
          </w:tcPr>
          <w:p w:rsidR="00730764" w:rsidRPr="00925E67" w:rsidDel="00E01669" w:rsidRDefault="00730764" w:rsidP="007D0D33">
            <w:pPr>
              <w:pStyle w:val="BodyParagraph"/>
              <w:rPr>
                <w:del w:id="92" w:author="Kaung Myat Bo" w:date="2018-04-09T15:40:00Z"/>
                <w:szCs w:val="20"/>
                <w:lang w:val="en-US"/>
              </w:rPr>
            </w:pPr>
            <w:del w:id="93" w:author="Kaung Myat Bo" w:date="2018-04-09T15:39:00Z">
              <w:r w:rsidDel="00931FF5">
                <w:rPr>
                  <w:szCs w:val="20"/>
                  <w:lang w:val="en-US"/>
                </w:rPr>
                <w:delText>Lambda</w:delText>
              </w:r>
            </w:del>
          </w:p>
        </w:tc>
        <w:tc>
          <w:tcPr>
            <w:tcW w:w="1251" w:type="pct"/>
            <w:shd w:val="clear" w:color="auto" w:fill="auto"/>
          </w:tcPr>
          <w:p w:rsidR="00730764" w:rsidRPr="00925E67" w:rsidDel="00E01669" w:rsidRDefault="00730764" w:rsidP="007D0D33">
            <w:pPr>
              <w:pStyle w:val="BodyParagraph"/>
              <w:rPr>
                <w:del w:id="94" w:author="Kaung Myat Bo" w:date="2018-04-09T15:40:00Z"/>
                <w:szCs w:val="20"/>
                <w:lang w:val="en-US"/>
              </w:rPr>
            </w:pPr>
          </w:p>
        </w:tc>
        <w:tc>
          <w:tcPr>
            <w:tcW w:w="1251" w:type="pct"/>
          </w:tcPr>
          <w:p w:rsidR="00730764" w:rsidRPr="00925E67" w:rsidDel="00E01669" w:rsidRDefault="00730764" w:rsidP="007D0D33">
            <w:pPr>
              <w:pStyle w:val="BodyParagraph"/>
              <w:rPr>
                <w:del w:id="95" w:author="Kaung Myat Bo" w:date="2018-04-09T15:40:00Z"/>
                <w:szCs w:val="20"/>
                <w:lang w:val="en-US"/>
              </w:rPr>
            </w:pPr>
          </w:p>
        </w:tc>
        <w:tc>
          <w:tcPr>
            <w:tcW w:w="1250" w:type="pct"/>
          </w:tcPr>
          <w:p w:rsidR="00730764" w:rsidRPr="00925E67" w:rsidDel="00E01669" w:rsidRDefault="00730764" w:rsidP="007D0D33">
            <w:pPr>
              <w:pStyle w:val="BodyParagraph"/>
              <w:rPr>
                <w:del w:id="96" w:author="Kaung Myat Bo" w:date="2018-04-09T15:40:00Z"/>
                <w:szCs w:val="20"/>
                <w:lang w:val="en-US"/>
              </w:rPr>
            </w:pPr>
          </w:p>
        </w:tc>
      </w:tr>
      <w:tr w:rsidR="00730764" w:rsidRPr="00670796" w:rsidDel="00E01669" w:rsidTr="00730764">
        <w:trPr>
          <w:del w:id="97" w:author="Kaung Myat Bo" w:date="2018-04-09T15:40:00Z"/>
        </w:trPr>
        <w:tc>
          <w:tcPr>
            <w:tcW w:w="1248" w:type="pct"/>
            <w:shd w:val="clear" w:color="auto" w:fill="auto"/>
          </w:tcPr>
          <w:p w:rsidR="00730764" w:rsidRPr="00925E67" w:rsidDel="00E01669" w:rsidRDefault="00730764" w:rsidP="007D0D33">
            <w:pPr>
              <w:pStyle w:val="BodyParagraph"/>
              <w:rPr>
                <w:del w:id="98" w:author="Kaung Myat Bo" w:date="2018-04-09T15:40:00Z"/>
                <w:szCs w:val="20"/>
                <w:lang w:val="en-US"/>
              </w:rPr>
            </w:pPr>
            <w:del w:id="99" w:author="Kaung Myat Bo" w:date="2018-04-09T15:39:00Z">
              <w:r w:rsidDel="00931FF5">
                <w:rPr>
                  <w:szCs w:val="20"/>
                  <w:lang w:val="en-US"/>
                </w:rPr>
                <w:delText>AWS Dynamo</w:delText>
              </w:r>
            </w:del>
          </w:p>
        </w:tc>
        <w:tc>
          <w:tcPr>
            <w:tcW w:w="1251" w:type="pct"/>
            <w:shd w:val="clear" w:color="auto" w:fill="auto"/>
          </w:tcPr>
          <w:p w:rsidR="00730764" w:rsidRPr="00925E67" w:rsidDel="00E01669" w:rsidRDefault="00730764" w:rsidP="007D0D33">
            <w:pPr>
              <w:pStyle w:val="BodyParagraph"/>
              <w:rPr>
                <w:del w:id="100" w:author="Kaung Myat Bo" w:date="2018-04-09T15:40:00Z"/>
                <w:szCs w:val="20"/>
                <w:lang w:val="en-US"/>
              </w:rPr>
            </w:pPr>
          </w:p>
        </w:tc>
        <w:tc>
          <w:tcPr>
            <w:tcW w:w="1251" w:type="pct"/>
          </w:tcPr>
          <w:p w:rsidR="00730764" w:rsidRPr="00925E67" w:rsidDel="00E01669" w:rsidRDefault="00730764" w:rsidP="007D0D33">
            <w:pPr>
              <w:pStyle w:val="BodyParagraph"/>
              <w:rPr>
                <w:del w:id="101" w:author="Kaung Myat Bo" w:date="2018-04-09T15:40:00Z"/>
                <w:szCs w:val="20"/>
                <w:lang w:val="en-US"/>
              </w:rPr>
            </w:pPr>
          </w:p>
        </w:tc>
        <w:tc>
          <w:tcPr>
            <w:tcW w:w="1250" w:type="pct"/>
          </w:tcPr>
          <w:p w:rsidR="00730764" w:rsidRPr="00925E67" w:rsidDel="00E01669" w:rsidRDefault="00730764" w:rsidP="007D0D33">
            <w:pPr>
              <w:pStyle w:val="BodyParagraph"/>
              <w:rPr>
                <w:del w:id="102" w:author="Kaung Myat Bo" w:date="2018-04-09T15:40:00Z"/>
                <w:szCs w:val="20"/>
                <w:lang w:val="en-US"/>
              </w:rPr>
            </w:pPr>
          </w:p>
        </w:tc>
      </w:tr>
      <w:tr w:rsidR="00730764" w:rsidRPr="00670796" w:rsidDel="00E01669" w:rsidTr="00730764">
        <w:trPr>
          <w:del w:id="103" w:author="Kaung Myat Bo" w:date="2018-04-09T15:40:00Z"/>
        </w:trPr>
        <w:tc>
          <w:tcPr>
            <w:tcW w:w="1248" w:type="pct"/>
            <w:shd w:val="clear" w:color="auto" w:fill="auto"/>
          </w:tcPr>
          <w:p w:rsidR="00730764" w:rsidRPr="00925E67" w:rsidDel="00E01669" w:rsidRDefault="00730764" w:rsidP="007D0D33">
            <w:pPr>
              <w:pStyle w:val="BodyParagraph"/>
              <w:rPr>
                <w:del w:id="104" w:author="Kaung Myat Bo" w:date="2018-04-09T15:40:00Z"/>
                <w:szCs w:val="20"/>
                <w:lang w:val="en-US"/>
              </w:rPr>
            </w:pPr>
            <w:del w:id="105" w:author="Kaung Myat Bo" w:date="2018-04-09T15:39:00Z">
              <w:r w:rsidDel="00E01669">
                <w:rPr>
                  <w:szCs w:val="20"/>
                  <w:lang w:val="en-US"/>
                </w:rPr>
                <w:delText>Synchronizer</w:delText>
              </w:r>
            </w:del>
          </w:p>
        </w:tc>
        <w:tc>
          <w:tcPr>
            <w:tcW w:w="1251" w:type="pct"/>
            <w:shd w:val="clear" w:color="auto" w:fill="auto"/>
          </w:tcPr>
          <w:p w:rsidR="00730764" w:rsidRPr="00925E67" w:rsidDel="00E01669" w:rsidRDefault="00730764" w:rsidP="007D0D33">
            <w:pPr>
              <w:pStyle w:val="BodyParagraph"/>
              <w:rPr>
                <w:del w:id="106" w:author="Kaung Myat Bo" w:date="2018-04-09T15:40:00Z"/>
                <w:szCs w:val="20"/>
                <w:lang w:val="en-US"/>
              </w:rPr>
            </w:pPr>
          </w:p>
        </w:tc>
        <w:tc>
          <w:tcPr>
            <w:tcW w:w="1251" w:type="pct"/>
          </w:tcPr>
          <w:p w:rsidR="00730764" w:rsidRPr="00925E67" w:rsidDel="00E01669" w:rsidRDefault="00730764" w:rsidP="007D0D33">
            <w:pPr>
              <w:pStyle w:val="BodyParagraph"/>
              <w:rPr>
                <w:del w:id="107" w:author="Kaung Myat Bo" w:date="2018-04-09T15:40:00Z"/>
                <w:szCs w:val="20"/>
                <w:lang w:val="en-US"/>
              </w:rPr>
            </w:pPr>
          </w:p>
        </w:tc>
        <w:tc>
          <w:tcPr>
            <w:tcW w:w="1250" w:type="pct"/>
          </w:tcPr>
          <w:p w:rsidR="00730764" w:rsidRPr="00925E67" w:rsidDel="00E01669" w:rsidRDefault="00730764" w:rsidP="007D0D33">
            <w:pPr>
              <w:pStyle w:val="BodyParagraph"/>
              <w:rPr>
                <w:del w:id="108" w:author="Kaung Myat Bo" w:date="2018-04-09T15:40:00Z"/>
                <w:szCs w:val="20"/>
                <w:lang w:val="en-US"/>
              </w:rPr>
            </w:pPr>
          </w:p>
        </w:tc>
      </w:tr>
      <w:tr w:rsidR="00730764" w:rsidRPr="00670796" w:rsidDel="00E01669" w:rsidTr="00730764">
        <w:trPr>
          <w:del w:id="109" w:author="Kaung Myat Bo" w:date="2018-04-09T15:40:00Z"/>
        </w:trPr>
        <w:tc>
          <w:tcPr>
            <w:tcW w:w="1248" w:type="pct"/>
            <w:shd w:val="clear" w:color="auto" w:fill="auto"/>
          </w:tcPr>
          <w:p w:rsidR="00730764" w:rsidRPr="00925E67" w:rsidDel="00E01669" w:rsidRDefault="00730764" w:rsidP="007D0D33">
            <w:pPr>
              <w:pStyle w:val="BodyParagraph"/>
              <w:rPr>
                <w:del w:id="110" w:author="Kaung Myat Bo" w:date="2018-04-09T15:40:00Z"/>
                <w:szCs w:val="20"/>
                <w:lang w:val="en-US"/>
              </w:rPr>
            </w:pPr>
            <w:del w:id="111" w:author="Kaung Myat Bo" w:date="2018-04-09T15:39:00Z">
              <w:r w:rsidDel="00E01669">
                <w:rPr>
                  <w:szCs w:val="20"/>
                  <w:lang w:val="en-US"/>
                </w:rPr>
                <w:delText>System Admin</w:delText>
              </w:r>
            </w:del>
          </w:p>
        </w:tc>
        <w:tc>
          <w:tcPr>
            <w:tcW w:w="1251" w:type="pct"/>
            <w:shd w:val="clear" w:color="auto" w:fill="auto"/>
          </w:tcPr>
          <w:p w:rsidR="00730764" w:rsidRPr="00925E67" w:rsidDel="00E01669" w:rsidRDefault="00730764" w:rsidP="007D0D33">
            <w:pPr>
              <w:pStyle w:val="BodyParagraph"/>
              <w:rPr>
                <w:del w:id="112" w:author="Kaung Myat Bo" w:date="2018-04-09T15:40:00Z"/>
                <w:szCs w:val="20"/>
                <w:lang w:val="en-US"/>
              </w:rPr>
            </w:pPr>
          </w:p>
        </w:tc>
        <w:tc>
          <w:tcPr>
            <w:tcW w:w="1251" w:type="pct"/>
          </w:tcPr>
          <w:p w:rsidR="00730764" w:rsidRPr="00925E67" w:rsidDel="00E01669" w:rsidRDefault="00730764" w:rsidP="007D0D33">
            <w:pPr>
              <w:pStyle w:val="BodyParagraph"/>
              <w:rPr>
                <w:del w:id="113" w:author="Kaung Myat Bo" w:date="2018-04-09T15:40:00Z"/>
                <w:szCs w:val="20"/>
                <w:lang w:val="en-US"/>
              </w:rPr>
            </w:pPr>
          </w:p>
        </w:tc>
        <w:tc>
          <w:tcPr>
            <w:tcW w:w="1250" w:type="pct"/>
          </w:tcPr>
          <w:p w:rsidR="00730764" w:rsidRPr="00925E67" w:rsidDel="00E01669" w:rsidRDefault="00730764" w:rsidP="007D0D33">
            <w:pPr>
              <w:pStyle w:val="BodyParagraph"/>
              <w:rPr>
                <w:del w:id="114" w:author="Kaung Myat Bo" w:date="2018-04-09T15:40:00Z"/>
                <w:szCs w:val="20"/>
                <w:lang w:val="en-US"/>
              </w:rPr>
            </w:pPr>
          </w:p>
        </w:tc>
      </w:tr>
      <w:tr w:rsidR="00730764" w:rsidRPr="00670796" w:rsidDel="00E01669" w:rsidTr="00730764">
        <w:trPr>
          <w:del w:id="115" w:author="Kaung Myat Bo" w:date="2018-04-09T15:40:00Z"/>
        </w:trPr>
        <w:tc>
          <w:tcPr>
            <w:tcW w:w="1248" w:type="pct"/>
            <w:shd w:val="clear" w:color="auto" w:fill="auto"/>
          </w:tcPr>
          <w:p w:rsidR="00730764" w:rsidRPr="00925E67" w:rsidDel="00E01669" w:rsidRDefault="00730764" w:rsidP="007D0D33">
            <w:pPr>
              <w:pStyle w:val="BodyParagraph"/>
              <w:rPr>
                <w:del w:id="116" w:author="Kaung Myat Bo" w:date="2018-04-09T15:40:00Z"/>
                <w:szCs w:val="20"/>
                <w:lang w:val="en-US"/>
              </w:rPr>
            </w:pPr>
            <w:del w:id="117" w:author="Kaung Myat Bo" w:date="2018-04-09T15:39:00Z">
              <w:r w:rsidDel="00E01669">
                <w:rPr>
                  <w:szCs w:val="20"/>
                  <w:lang w:val="en-US"/>
                </w:rPr>
                <w:delText>System User</w:delText>
              </w:r>
            </w:del>
          </w:p>
        </w:tc>
        <w:tc>
          <w:tcPr>
            <w:tcW w:w="1251" w:type="pct"/>
            <w:shd w:val="clear" w:color="auto" w:fill="auto"/>
          </w:tcPr>
          <w:p w:rsidR="00730764" w:rsidRPr="00925E67" w:rsidDel="00E01669" w:rsidRDefault="00730764" w:rsidP="007D0D33">
            <w:pPr>
              <w:pStyle w:val="BodyParagraph"/>
              <w:rPr>
                <w:del w:id="118" w:author="Kaung Myat Bo" w:date="2018-04-09T15:40:00Z"/>
                <w:szCs w:val="20"/>
                <w:lang w:val="en-US"/>
              </w:rPr>
            </w:pPr>
          </w:p>
        </w:tc>
        <w:tc>
          <w:tcPr>
            <w:tcW w:w="1251" w:type="pct"/>
          </w:tcPr>
          <w:p w:rsidR="00730764" w:rsidRPr="00925E67" w:rsidDel="00E01669" w:rsidRDefault="00730764" w:rsidP="007D0D33">
            <w:pPr>
              <w:pStyle w:val="BodyParagraph"/>
              <w:rPr>
                <w:del w:id="119" w:author="Kaung Myat Bo" w:date="2018-04-09T15:40:00Z"/>
                <w:szCs w:val="20"/>
                <w:lang w:val="en-US"/>
              </w:rPr>
            </w:pPr>
          </w:p>
        </w:tc>
        <w:tc>
          <w:tcPr>
            <w:tcW w:w="1250" w:type="pct"/>
          </w:tcPr>
          <w:p w:rsidR="00730764" w:rsidRPr="00925E67" w:rsidDel="00E01669" w:rsidRDefault="00730764" w:rsidP="007D0D33">
            <w:pPr>
              <w:pStyle w:val="BodyParagraph"/>
              <w:rPr>
                <w:del w:id="120" w:author="Kaung Myat Bo" w:date="2018-04-09T15:40:00Z"/>
                <w:szCs w:val="20"/>
                <w:lang w:val="en-US"/>
              </w:rPr>
            </w:pPr>
          </w:p>
        </w:tc>
      </w:tr>
    </w:tbl>
    <w:p w:rsidR="005C0629" w:rsidRPr="005C0629" w:rsidRDefault="005C0629" w:rsidP="005C0629"/>
    <w:bookmarkEnd w:id="59"/>
    <w:bookmarkEnd w:id="60"/>
    <w:p w:rsidR="005C0629" w:rsidRPr="005C0629" w:rsidRDefault="005C0629" w:rsidP="00EC1FFA">
      <w:pPr>
        <w:rPr>
          <w:color w:val="FF0000"/>
        </w:rPr>
      </w:pPr>
    </w:p>
    <w:p w:rsidR="00730764" w:rsidRDefault="00730764" w:rsidP="00730764">
      <w:pPr>
        <w:pStyle w:val="Heading3"/>
      </w:pPr>
      <w:r w:rsidRPr="0636AD33">
        <w:t xml:space="preserve">Calculate weighted number of Use Cases </w:t>
      </w:r>
    </w:p>
    <w:p w:rsidR="000A7911" w:rsidRPr="000A7911" w:rsidRDefault="000A7911" w:rsidP="000A7911">
      <w:pPr>
        <w:rPr>
          <w:lang w:val="en-US"/>
        </w:rPr>
      </w:pPr>
    </w:p>
    <w:tbl>
      <w:tblPr>
        <w:tblW w:w="8820" w:type="dxa"/>
        <w:tblInd w:w="108" w:type="dxa"/>
        <w:tblLayout w:type="fixed"/>
        <w:tblLook w:val="04A0" w:firstRow="1" w:lastRow="0" w:firstColumn="1" w:lastColumn="0" w:noHBand="0" w:noVBand="1"/>
      </w:tblPr>
      <w:tblGrid>
        <w:gridCol w:w="4320"/>
        <w:gridCol w:w="1440"/>
        <w:gridCol w:w="1440"/>
        <w:gridCol w:w="1620"/>
      </w:tblGrid>
      <w:tr w:rsidR="00730764" w:rsidRPr="00EA0E69" w:rsidTr="007D0D33">
        <w:trPr>
          <w:trHeight w:val="360"/>
        </w:trPr>
        <w:tc>
          <w:tcPr>
            <w:tcW w:w="43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30764" w:rsidRPr="00D02D4E" w:rsidRDefault="00730764" w:rsidP="007D0D33">
            <w:pPr>
              <w:jc w:val="center"/>
              <w:rPr>
                <w:b/>
                <w:bCs/>
                <w:color w:val="000000" w:themeColor="text1"/>
                <w:sz w:val="23"/>
                <w:szCs w:val="23"/>
              </w:rPr>
            </w:pPr>
            <w:r w:rsidRPr="0636AD33">
              <w:rPr>
                <w:b/>
                <w:bCs/>
                <w:color w:val="000000" w:themeColor="text1"/>
                <w:sz w:val="23"/>
                <w:szCs w:val="23"/>
              </w:rPr>
              <w:t>Use Cases</w:t>
            </w:r>
          </w:p>
        </w:tc>
        <w:tc>
          <w:tcPr>
            <w:tcW w:w="1440" w:type="dxa"/>
            <w:tcBorders>
              <w:top w:val="single" w:sz="4" w:space="0" w:color="auto"/>
              <w:left w:val="nil"/>
              <w:bottom w:val="single" w:sz="4" w:space="0" w:color="auto"/>
              <w:right w:val="single" w:sz="4" w:space="0" w:color="auto"/>
            </w:tcBorders>
            <w:shd w:val="clear" w:color="auto" w:fill="auto"/>
            <w:noWrap/>
            <w:vAlign w:val="center"/>
            <w:hideMark/>
          </w:tcPr>
          <w:p w:rsidR="00730764" w:rsidRPr="00D02D4E" w:rsidRDefault="00730764" w:rsidP="007D0D33">
            <w:pPr>
              <w:jc w:val="center"/>
              <w:rPr>
                <w:b/>
                <w:bCs/>
                <w:color w:val="000000" w:themeColor="text1"/>
                <w:sz w:val="23"/>
                <w:szCs w:val="23"/>
              </w:rPr>
            </w:pPr>
            <w:r w:rsidRPr="0636AD33">
              <w:rPr>
                <w:b/>
                <w:bCs/>
                <w:color w:val="000000" w:themeColor="text1"/>
                <w:sz w:val="23"/>
                <w:szCs w:val="23"/>
              </w:rPr>
              <w:t>Use Case Type</w:t>
            </w:r>
          </w:p>
        </w:tc>
        <w:tc>
          <w:tcPr>
            <w:tcW w:w="1440" w:type="dxa"/>
            <w:tcBorders>
              <w:top w:val="single" w:sz="4" w:space="0" w:color="auto"/>
              <w:left w:val="nil"/>
              <w:bottom w:val="single" w:sz="4" w:space="0" w:color="auto"/>
              <w:right w:val="single" w:sz="4" w:space="0" w:color="auto"/>
            </w:tcBorders>
            <w:vAlign w:val="center"/>
          </w:tcPr>
          <w:p w:rsidR="00730764" w:rsidRPr="00D02D4E" w:rsidRDefault="00730764" w:rsidP="007D0D33">
            <w:pPr>
              <w:jc w:val="center"/>
              <w:rPr>
                <w:b/>
                <w:bCs/>
                <w:color w:val="000000" w:themeColor="text1"/>
                <w:sz w:val="23"/>
                <w:szCs w:val="23"/>
              </w:rPr>
            </w:pPr>
            <w:r w:rsidRPr="0636AD33">
              <w:rPr>
                <w:b/>
                <w:bCs/>
                <w:color w:val="000000" w:themeColor="text1"/>
                <w:sz w:val="23"/>
                <w:szCs w:val="23"/>
              </w:rPr>
              <w:t>Weighting Factor</w:t>
            </w:r>
          </w:p>
        </w:tc>
        <w:tc>
          <w:tcPr>
            <w:tcW w:w="1620" w:type="dxa"/>
            <w:tcBorders>
              <w:top w:val="single" w:sz="4" w:space="0" w:color="auto"/>
              <w:left w:val="nil"/>
              <w:bottom w:val="single" w:sz="4" w:space="0" w:color="auto"/>
              <w:right w:val="single" w:sz="4" w:space="0" w:color="auto"/>
            </w:tcBorders>
            <w:vAlign w:val="center"/>
          </w:tcPr>
          <w:p w:rsidR="00730764" w:rsidRPr="00D02D4E" w:rsidRDefault="00730764" w:rsidP="007D0D33">
            <w:pPr>
              <w:jc w:val="center"/>
              <w:rPr>
                <w:b/>
                <w:bCs/>
                <w:color w:val="000000" w:themeColor="text1"/>
                <w:sz w:val="23"/>
                <w:szCs w:val="23"/>
              </w:rPr>
            </w:pPr>
            <w:r w:rsidRPr="0636AD33">
              <w:rPr>
                <w:b/>
                <w:bCs/>
                <w:color w:val="000000" w:themeColor="text1"/>
                <w:sz w:val="23"/>
                <w:szCs w:val="23"/>
              </w:rPr>
              <w:t>Contribution</w:t>
            </w:r>
          </w:p>
        </w:tc>
      </w:tr>
      <w:tr w:rsidR="00730764" w:rsidRPr="00EA0E69" w:rsidTr="007D0D33">
        <w:trPr>
          <w:trHeight w:val="360"/>
        </w:trPr>
        <w:tc>
          <w:tcPr>
            <w:tcW w:w="4320" w:type="dxa"/>
            <w:tcBorders>
              <w:top w:val="nil"/>
              <w:left w:val="single" w:sz="4" w:space="0" w:color="auto"/>
              <w:bottom w:val="single" w:sz="4" w:space="0" w:color="auto"/>
              <w:right w:val="single" w:sz="4" w:space="0" w:color="auto"/>
            </w:tcBorders>
            <w:shd w:val="clear" w:color="auto" w:fill="auto"/>
            <w:noWrap/>
            <w:vAlign w:val="center"/>
            <w:hideMark/>
          </w:tcPr>
          <w:p w:rsidR="00BC2766" w:rsidRDefault="00BC2766" w:rsidP="00730764">
            <w:pPr>
              <w:spacing w:line="276" w:lineRule="auto"/>
              <w:rPr>
                <w:ins w:id="121" w:author="Kaung Myat Bo" w:date="2018-04-09T16:03:00Z"/>
                <w:color w:val="000000" w:themeColor="text1"/>
                <w:sz w:val="23"/>
                <w:szCs w:val="23"/>
              </w:rPr>
            </w:pPr>
            <w:ins w:id="122" w:author="Kaung Myat Bo" w:date="2018-04-09T16:02:00Z">
              <w:r>
                <w:rPr>
                  <w:color w:val="000000" w:themeColor="text1"/>
                  <w:sz w:val="23"/>
                  <w:szCs w:val="23"/>
                </w:rPr>
                <w:t xml:space="preserve">Transform unstructured data to structured </w:t>
              </w:r>
            </w:ins>
          </w:p>
          <w:p w:rsidR="00730764" w:rsidRDefault="00BC2766" w:rsidP="00730764">
            <w:pPr>
              <w:spacing w:line="276" w:lineRule="auto"/>
              <w:rPr>
                <w:ins w:id="123" w:author="Kaung Myat Bo" w:date="2018-04-09T16:03:00Z"/>
                <w:color w:val="000000" w:themeColor="text1"/>
                <w:sz w:val="23"/>
                <w:szCs w:val="23"/>
              </w:rPr>
            </w:pPr>
            <w:ins w:id="124" w:author="Kaung Myat Bo" w:date="2018-04-09T16:02:00Z">
              <w:r>
                <w:rPr>
                  <w:color w:val="000000" w:themeColor="text1"/>
                  <w:sz w:val="23"/>
                  <w:szCs w:val="23"/>
                </w:rPr>
                <w:t>Data</w:t>
              </w:r>
            </w:ins>
          </w:p>
          <w:p w:rsidR="00BC2766" w:rsidRDefault="00BC2766" w:rsidP="00BC2766">
            <w:pPr>
              <w:spacing w:line="276" w:lineRule="auto"/>
              <w:rPr>
                <w:ins w:id="125" w:author="Kaung Myat Bo" w:date="2018-04-09T16:03:00Z"/>
                <w:color w:val="000000" w:themeColor="text1"/>
                <w:sz w:val="23"/>
                <w:szCs w:val="23"/>
              </w:rPr>
            </w:pPr>
            <w:ins w:id="126" w:author="Kaung Myat Bo" w:date="2018-04-09T16:03:00Z">
              <w:r>
                <w:rPr>
                  <w:color w:val="000000" w:themeColor="text1"/>
                  <w:sz w:val="23"/>
                  <w:szCs w:val="23"/>
                </w:rPr>
                <w:t>View real-time station information</w:t>
              </w:r>
            </w:ins>
          </w:p>
          <w:p w:rsidR="00BC2766" w:rsidRDefault="00BC2766" w:rsidP="00BC2766">
            <w:pPr>
              <w:spacing w:line="276" w:lineRule="auto"/>
              <w:rPr>
                <w:ins w:id="127" w:author="Kaung Myat Bo" w:date="2018-04-09T16:03:00Z"/>
                <w:color w:val="000000" w:themeColor="text1"/>
                <w:sz w:val="23"/>
                <w:szCs w:val="23"/>
              </w:rPr>
            </w:pPr>
            <w:ins w:id="128" w:author="Kaung Myat Bo" w:date="2018-04-09T16:03:00Z">
              <w:r>
                <w:rPr>
                  <w:color w:val="000000" w:themeColor="text1"/>
                  <w:sz w:val="23"/>
                  <w:szCs w:val="23"/>
                </w:rPr>
                <w:t xml:space="preserve">View station history </w:t>
              </w:r>
              <w:proofErr w:type="spellStart"/>
              <w:r>
                <w:rPr>
                  <w:color w:val="000000" w:themeColor="text1"/>
                  <w:sz w:val="23"/>
                  <w:szCs w:val="23"/>
                </w:rPr>
                <w:t>informnation</w:t>
              </w:r>
              <w:proofErr w:type="spellEnd"/>
            </w:ins>
          </w:p>
          <w:p w:rsidR="00BC2766" w:rsidRPr="00730764" w:rsidRDefault="00BC2766" w:rsidP="00730764">
            <w:pPr>
              <w:spacing w:line="276" w:lineRule="auto"/>
              <w:rPr>
                <w:color w:val="000000" w:themeColor="text1"/>
                <w:sz w:val="23"/>
                <w:szCs w:val="23"/>
              </w:rPr>
            </w:pPr>
          </w:p>
        </w:tc>
        <w:tc>
          <w:tcPr>
            <w:tcW w:w="1440" w:type="dxa"/>
            <w:tcBorders>
              <w:top w:val="nil"/>
              <w:left w:val="nil"/>
              <w:right w:val="single" w:sz="4" w:space="0" w:color="auto"/>
            </w:tcBorders>
            <w:shd w:val="clear" w:color="auto" w:fill="auto"/>
            <w:noWrap/>
            <w:vAlign w:val="center"/>
            <w:hideMark/>
          </w:tcPr>
          <w:p w:rsidR="00730764" w:rsidRPr="00D02D4E" w:rsidRDefault="00730764" w:rsidP="007D0D33">
            <w:pPr>
              <w:jc w:val="center"/>
              <w:rPr>
                <w:color w:val="000000" w:themeColor="text1"/>
                <w:sz w:val="23"/>
                <w:szCs w:val="23"/>
              </w:rPr>
            </w:pPr>
            <w:r w:rsidRPr="0636AD33">
              <w:rPr>
                <w:color w:val="000000" w:themeColor="text1"/>
                <w:sz w:val="23"/>
                <w:szCs w:val="23"/>
              </w:rPr>
              <w:t>Complex</w:t>
            </w:r>
          </w:p>
          <w:p w:rsidR="00730764" w:rsidRPr="00D02D4E" w:rsidRDefault="00730764" w:rsidP="007D0D33">
            <w:pPr>
              <w:jc w:val="center"/>
              <w:rPr>
                <w:color w:val="000000"/>
                <w:sz w:val="23"/>
                <w:szCs w:val="23"/>
              </w:rPr>
            </w:pPr>
          </w:p>
        </w:tc>
        <w:tc>
          <w:tcPr>
            <w:tcW w:w="1440" w:type="dxa"/>
            <w:tcBorders>
              <w:top w:val="nil"/>
              <w:left w:val="nil"/>
              <w:right w:val="single" w:sz="4" w:space="0" w:color="auto"/>
            </w:tcBorders>
            <w:vAlign w:val="center"/>
          </w:tcPr>
          <w:p w:rsidR="00730764" w:rsidRPr="00D02D4E" w:rsidRDefault="00730764" w:rsidP="007D0D33">
            <w:pPr>
              <w:jc w:val="center"/>
              <w:rPr>
                <w:color w:val="000000" w:themeColor="text1"/>
                <w:sz w:val="23"/>
                <w:szCs w:val="23"/>
              </w:rPr>
            </w:pPr>
            <w:r w:rsidRPr="0807AC80">
              <w:rPr>
                <w:color w:val="000000" w:themeColor="text1"/>
                <w:sz w:val="23"/>
                <w:szCs w:val="23"/>
              </w:rPr>
              <w:t>15</w:t>
            </w:r>
          </w:p>
          <w:p w:rsidR="00730764" w:rsidRPr="00D02D4E" w:rsidRDefault="00730764" w:rsidP="007D0D33">
            <w:pPr>
              <w:jc w:val="center"/>
              <w:rPr>
                <w:color w:val="000000"/>
                <w:sz w:val="23"/>
                <w:szCs w:val="23"/>
              </w:rPr>
            </w:pPr>
          </w:p>
        </w:tc>
        <w:tc>
          <w:tcPr>
            <w:tcW w:w="1620" w:type="dxa"/>
            <w:tcBorders>
              <w:top w:val="nil"/>
              <w:left w:val="nil"/>
              <w:right w:val="single" w:sz="4" w:space="0" w:color="auto"/>
            </w:tcBorders>
            <w:vAlign w:val="center"/>
          </w:tcPr>
          <w:p w:rsidR="00730764" w:rsidRPr="00D02D4E" w:rsidRDefault="00730764" w:rsidP="007D0D33">
            <w:pPr>
              <w:jc w:val="center"/>
              <w:rPr>
                <w:color w:val="000000" w:themeColor="text1"/>
                <w:sz w:val="23"/>
                <w:szCs w:val="23"/>
              </w:rPr>
            </w:pPr>
            <w:r w:rsidRPr="0807AC80">
              <w:rPr>
                <w:color w:val="000000" w:themeColor="text1"/>
                <w:sz w:val="23"/>
                <w:szCs w:val="23"/>
              </w:rPr>
              <w:t>45</w:t>
            </w:r>
          </w:p>
        </w:tc>
      </w:tr>
      <w:tr w:rsidR="00730764" w:rsidRPr="00EA0E69" w:rsidTr="007D0D33">
        <w:trPr>
          <w:trHeight w:val="360"/>
        </w:trPr>
        <w:tc>
          <w:tcPr>
            <w:tcW w:w="43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30764" w:rsidRDefault="00E01669">
            <w:pPr>
              <w:spacing w:line="276" w:lineRule="auto"/>
              <w:rPr>
                <w:ins w:id="129" w:author="Kaung Myat Bo" w:date="2018-04-09T15:49:00Z"/>
                <w:color w:val="000000" w:themeColor="text1"/>
                <w:sz w:val="23"/>
                <w:szCs w:val="23"/>
              </w:rPr>
              <w:pPrChange w:id="130" w:author="Kaung Myat Bo" w:date="2018-04-09T15:47:00Z">
                <w:pPr>
                  <w:pStyle w:val="ListParagraph"/>
                  <w:spacing w:line="276" w:lineRule="auto"/>
                  <w:ind w:left="360"/>
                </w:pPr>
              </w:pPrChange>
            </w:pPr>
            <w:ins w:id="131" w:author="Kaung Myat Bo" w:date="2018-04-09T15:47:00Z">
              <w:r w:rsidRPr="00E01669">
                <w:rPr>
                  <w:color w:val="000000" w:themeColor="text1"/>
                  <w:sz w:val="23"/>
                  <w:szCs w:val="23"/>
                  <w:rPrChange w:id="132" w:author="Kaung Myat Bo" w:date="2018-04-09T15:47:00Z">
                    <w:rPr/>
                  </w:rPrChange>
                </w:rPr>
                <w:t>Authenticate Users</w:t>
              </w:r>
            </w:ins>
          </w:p>
          <w:p w:rsidR="000B4C75" w:rsidRDefault="000B4C75">
            <w:pPr>
              <w:spacing w:line="276" w:lineRule="auto"/>
              <w:rPr>
                <w:ins w:id="133" w:author="Kaung Myat Bo" w:date="2018-04-09T15:50:00Z"/>
                <w:color w:val="000000" w:themeColor="text1"/>
                <w:sz w:val="23"/>
                <w:szCs w:val="23"/>
              </w:rPr>
              <w:pPrChange w:id="134" w:author="Kaung Myat Bo" w:date="2018-04-09T15:47:00Z">
                <w:pPr>
                  <w:pStyle w:val="ListParagraph"/>
                  <w:spacing w:line="276" w:lineRule="auto"/>
                  <w:ind w:left="360"/>
                </w:pPr>
              </w:pPrChange>
            </w:pPr>
            <w:ins w:id="135" w:author="Kaung Myat Bo" w:date="2018-04-09T15:49:00Z">
              <w:r>
                <w:rPr>
                  <w:color w:val="000000" w:themeColor="text1"/>
                  <w:sz w:val="23"/>
                  <w:szCs w:val="23"/>
                </w:rPr>
                <w:t>Create personas</w:t>
              </w:r>
            </w:ins>
          </w:p>
          <w:p w:rsidR="000B4C75" w:rsidRDefault="000B4C75">
            <w:pPr>
              <w:spacing w:line="276" w:lineRule="auto"/>
              <w:rPr>
                <w:ins w:id="136" w:author="Kaung Myat Bo" w:date="2018-04-09T15:50:00Z"/>
                <w:color w:val="000000" w:themeColor="text1"/>
                <w:sz w:val="23"/>
                <w:szCs w:val="23"/>
              </w:rPr>
              <w:pPrChange w:id="137" w:author="Kaung Myat Bo" w:date="2018-04-09T15:47:00Z">
                <w:pPr>
                  <w:pStyle w:val="ListParagraph"/>
                  <w:spacing w:line="276" w:lineRule="auto"/>
                  <w:ind w:left="360"/>
                </w:pPr>
              </w:pPrChange>
            </w:pPr>
            <w:ins w:id="138" w:author="Kaung Myat Bo" w:date="2018-04-09T15:50:00Z">
              <w:r>
                <w:rPr>
                  <w:color w:val="000000" w:themeColor="text1"/>
                  <w:sz w:val="23"/>
                  <w:szCs w:val="23"/>
                </w:rPr>
                <w:t>Maintain personas</w:t>
              </w:r>
            </w:ins>
          </w:p>
          <w:p w:rsidR="000B4C75" w:rsidRDefault="000B4C75">
            <w:pPr>
              <w:spacing w:line="276" w:lineRule="auto"/>
              <w:rPr>
                <w:ins w:id="139" w:author="Kaung Myat Bo" w:date="2018-04-09T15:50:00Z"/>
                <w:color w:val="000000" w:themeColor="text1"/>
                <w:sz w:val="23"/>
                <w:szCs w:val="23"/>
              </w:rPr>
              <w:pPrChange w:id="140" w:author="Kaung Myat Bo" w:date="2018-04-09T15:47:00Z">
                <w:pPr>
                  <w:pStyle w:val="ListParagraph"/>
                  <w:spacing w:line="276" w:lineRule="auto"/>
                  <w:ind w:left="360"/>
                </w:pPr>
              </w:pPrChange>
            </w:pPr>
            <w:ins w:id="141" w:author="Kaung Myat Bo" w:date="2018-04-09T15:50:00Z">
              <w:r>
                <w:rPr>
                  <w:color w:val="000000" w:themeColor="text1"/>
                  <w:sz w:val="23"/>
                  <w:szCs w:val="23"/>
                </w:rPr>
                <w:t>Create user</w:t>
              </w:r>
            </w:ins>
          </w:p>
          <w:p w:rsidR="000B4C75" w:rsidRDefault="000B4C75">
            <w:pPr>
              <w:spacing w:line="276" w:lineRule="auto"/>
              <w:rPr>
                <w:ins w:id="142" w:author="Kaung Myat Bo" w:date="2018-04-09T15:50:00Z"/>
                <w:color w:val="000000" w:themeColor="text1"/>
                <w:sz w:val="23"/>
                <w:szCs w:val="23"/>
              </w:rPr>
              <w:pPrChange w:id="143" w:author="Kaung Myat Bo" w:date="2018-04-09T15:47:00Z">
                <w:pPr>
                  <w:pStyle w:val="ListParagraph"/>
                  <w:spacing w:line="276" w:lineRule="auto"/>
                  <w:ind w:left="360"/>
                </w:pPr>
              </w:pPrChange>
            </w:pPr>
            <w:ins w:id="144" w:author="Kaung Myat Bo" w:date="2018-04-09T15:50:00Z">
              <w:r>
                <w:rPr>
                  <w:color w:val="000000" w:themeColor="text1"/>
                  <w:sz w:val="23"/>
                  <w:szCs w:val="23"/>
                </w:rPr>
                <w:t>Maintain users</w:t>
              </w:r>
            </w:ins>
          </w:p>
          <w:p w:rsidR="000B4C75" w:rsidRDefault="000B4C75">
            <w:pPr>
              <w:spacing w:line="276" w:lineRule="auto"/>
              <w:rPr>
                <w:ins w:id="145" w:author="Kaung Myat Bo" w:date="2018-04-09T15:50:00Z"/>
                <w:color w:val="000000" w:themeColor="text1"/>
                <w:sz w:val="23"/>
                <w:szCs w:val="23"/>
              </w:rPr>
              <w:pPrChange w:id="146" w:author="Kaung Myat Bo" w:date="2018-04-09T15:47:00Z">
                <w:pPr>
                  <w:pStyle w:val="ListParagraph"/>
                  <w:spacing w:line="276" w:lineRule="auto"/>
                  <w:ind w:left="360"/>
                </w:pPr>
              </w:pPrChange>
            </w:pPr>
            <w:ins w:id="147" w:author="Kaung Myat Bo" w:date="2018-04-09T15:50:00Z">
              <w:r>
                <w:rPr>
                  <w:color w:val="000000" w:themeColor="text1"/>
                  <w:sz w:val="23"/>
                  <w:szCs w:val="23"/>
                </w:rPr>
                <w:t>Create role</w:t>
              </w:r>
            </w:ins>
          </w:p>
          <w:p w:rsidR="000B4C75" w:rsidRDefault="000B4C75">
            <w:pPr>
              <w:spacing w:line="276" w:lineRule="auto"/>
              <w:rPr>
                <w:ins w:id="148" w:author="Kaung Myat Bo" w:date="2018-04-09T15:51:00Z"/>
                <w:color w:val="000000" w:themeColor="text1"/>
                <w:sz w:val="23"/>
                <w:szCs w:val="23"/>
              </w:rPr>
              <w:pPrChange w:id="149" w:author="Kaung Myat Bo" w:date="2018-04-09T15:47:00Z">
                <w:pPr>
                  <w:pStyle w:val="ListParagraph"/>
                  <w:spacing w:line="276" w:lineRule="auto"/>
                  <w:ind w:left="360"/>
                </w:pPr>
              </w:pPrChange>
            </w:pPr>
            <w:ins w:id="150" w:author="Kaung Myat Bo" w:date="2018-04-09T15:50:00Z">
              <w:r>
                <w:rPr>
                  <w:color w:val="000000" w:themeColor="text1"/>
                  <w:sz w:val="23"/>
                  <w:szCs w:val="23"/>
                </w:rPr>
                <w:t>Maintain roles</w:t>
              </w:r>
            </w:ins>
          </w:p>
          <w:p w:rsidR="000B4C75" w:rsidRDefault="000B4C75">
            <w:pPr>
              <w:spacing w:line="276" w:lineRule="auto"/>
              <w:rPr>
                <w:ins w:id="151" w:author="Kaung Myat Bo" w:date="2018-04-09T15:55:00Z"/>
                <w:color w:val="000000" w:themeColor="text1"/>
                <w:sz w:val="23"/>
                <w:szCs w:val="23"/>
              </w:rPr>
              <w:pPrChange w:id="152" w:author="Kaung Myat Bo" w:date="2018-04-09T15:47:00Z">
                <w:pPr>
                  <w:pStyle w:val="ListParagraph"/>
                  <w:spacing w:line="276" w:lineRule="auto"/>
                  <w:ind w:left="360"/>
                </w:pPr>
              </w:pPrChange>
            </w:pPr>
            <w:ins w:id="153" w:author="Kaung Myat Bo" w:date="2018-04-09T15:51:00Z">
              <w:r>
                <w:rPr>
                  <w:color w:val="000000" w:themeColor="text1"/>
                  <w:sz w:val="23"/>
                  <w:szCs w:val="23"/>
                </w:rPr>
                <w:t>Register device</w:t>
              </w:r>
            </w:ins>
          </w:p>
          <w:p w:rsidR="000B4C75" w:rsidRPr="00E01669" w:rsidRDefault="000B4C75">
            <w:pPr>
              <w:spacing w:line="276" w:lineRule="auto"/>
              <w:rPr>
                <w:color w:val="000000" w:themeColor="text1"/>
                <w:sz w:val="23"/>
                <w:szCs w:val="23"/>
                <w:rPrChange w:id="154" w:author="Kaung Myat Bo" w:date="2018-04-09T15:47:00Z">
                  <w:rPr/>
                </w:rPrChange>
              </w:rPr>
              <w:pPrChange w:id="155" w:author="Kaung Myat Bo" w:date="2018-04-09T15:47:00Z">
                <w:pPr>
                  <w:pStyle w:val="ListParagraph"/>
                  <w:spacing w:line="276" w:lineRule="auto"/>
                  <w:ind w:left="360"/>
                </w:pPr>
              </w:pPrChange>
            </w:pPr>
            <w:ins w:id="156" w:author="Kaung Myat Bo" w:date="2018-04-09T15:55:00Z">
              <w:r>
                <w:rPr>
                  <w:color w:val="000000" w:themeColor="text1"/>
                  <w:sz w:val="23"/>
                  <w:szCs w:val="23"/>
                </w:rPr>
                <w:lastRenderedPageBreak/>
                <w:t>Maintain devices info</w:t>
              </w:r>
            </w:ins>
          </w:p>
        </w:tc>
        <w:tc>
          <w:tcPr>
            <w:tcW w:w="1440" w:type="dxa"/>
            <w:tcBorders>
              <w:top w:val="single" w:sz="4" w:space="0" w:color="auto"/>
              <w:left w:val="nil"/>
              <w:bottom w:val="single" w:sz="4" w:space="0" w:color="auto"/>
              <w:right w:val="single" w:sz="4" w:space="0" w:color="auto"/>
            </w:tcBorders>
            <w:shd w:val="clear" w:color="auto" w:fill="auto"/>
            <w:noWrap/>
            <w:vAlign w:val="center"/>
          </w:tcPr>
          <w:p w:rsidR="00730764" w:rsidRPr="00D02D4E" w:rsidRDefault="00730764" w:rsidP="007D0D33">
            <w:pPr>
              <w:jc w:val="center"/>
              <w:rPr>
                <w:color w:val="000000" w:themeColor="text1"/>
                <w:sz w:val="23"/>
                <w:szCs w:val="23"/>
              </w:rPr>
            </w:pPr>
            <w:r w:rsidRPr="0636AD33">
              <w:rPr>
                <w:color w:val="000000" w:themeColor="text1"/>
                <w:sz w:val="23"/>
                <w:szCs w:val="23"/>
              </w:rPr>
              <w:lastRenderedPageBreak/>
              <w:t>Average</w:t>
            </w:r>
          </w:p>
        </w:tc>
        <w:tc>
          <w:tcPr>
            <w:tcW w:w="1440" w:type="dxa"/>
            <w:tcBorders>
              <w:top w:val="single" w:sz="4" w:space="0" w:color="auto"/>
              <w:left w:val="nil"/>
              <w:bottom w:val="single" w:sz="4" w:space="0" w:color="auto"/>
              <w:right w:val="single" w:sz="4" w:space="0" w:color="auto"/>
            </w:tcBorders>
            <w:vAlign w:val="center"/>
          </w:tcPr>
          <w:p w:rsidR="00730764" w:rsidRPr="00D02D4E" w:rsidRDefault="00730764" w:rsidP="007D0D33">
            <w:pPr>
              <w:jc w:val="center"/>
              <w:rPr>
                <w:color w:val="000000" w:themeColor="text1"/>
                <w:sz w:val="23"/>
                <w:szCs w:val="23"/>
              </w:rPr>
            </w:pPr>
            <w:r w:rsidRPr="0807AC80">
              <w:rPr>
                <w:color w:val="000000" w:themeColor="text1"/>
                <w:sz w:val="23"/>
                <w:szCs w:val="23"/>
              </w:rPr>
              <w:t>10</w:t>
            </w:r>
          </w:p>
        </w:tc>
        <w:tc>
          <w:tcPr>
            <w:tcW w:w="1620" w:type="dxa"/>
            <w:tcBorders>
              <w:top w:val="single" w:sz="4" w:space="0" w:color="auto"/>
              <w:left w:val="nil"/>
              <w:bottom w:val="single" w:sz="4" w:space="0" w:color="auto"/>
              <w:right w:val="single" w:sz="4" w:space="0" w:color="auto"/>
            </w:tcBorders>
            <w:vAlign w:val="center"/>
          </w:tcPr>
          <w:p w:rsidR="00730764" w:rsidRPr="00D02D4E" w:rsidRDefault="00730764" w:rsidP="007D0D33">
            <w:pPr>
              <w:jc w:val="center"/>
              <w:rPr>
                <w:color w:val="000000" w:themeColor="text1"/>
                <w:sz w:val="23"/>
                <w:szCs w:val="23"/>
              </w:rPr>
            </w:pPr>
            <w:del w:id="157" w:author="Kaung Myat Bo" w:date="2018-04-09T16:06:00Z">
              <w:r w:rsidRPr="0807AC80" w:rsidDel="00BC2766">
                <w:rPr>
                  <w:color w:val="000000" w:themeColor="text1"/>
                  <w:sz w:val="23"/>
                  <w:szCs w:val="23"/>
                </w:rPr>
                <w:delText>50</w:delText>
              </w:r>
            </w:del>
            <w:ins w:id="158" w:author="Kaung Myat Bo" w:date="2018-04-09T16:06:00Z">
              <w:r w:rsidR="00BC2766">
                <w:rPr>
                  <w:color w:val="000000" w:themeColor="text1"/>
                  <w:sz w:val="23"/>
                  <w:szCs w:val="23"/>
                </w:rPr>
                <w:t>90</w:t>
              </w:r>
            </w:ins>
          </w:p>
        </w:tc>
      </w:tr>
      <w:tr w:rsidR="00730764" w:rsidRPr="00EA0E69" w:rsidTr="007D0D33">
        <w:trPr>
          <w:trHeight w:val="360"/>
        </w:trPr>
        <w:tc>
          <w:tcPr>
            <w:tcW w:w="43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30764" w:rsidRDefault="000B4C75" w:rsidP="00730764">
            <w:pPr>
              <w:spacing w:line="276" w:lineRule="auto"/>
              <w:rPr>
                <w:ins w:id="159" w:author="Kaung Myat Bo" w:date="2018-04-09T15:55:00Z"/>
                <w:color w:val="000000" w:themeColor="text1"/>
                <w:sz w:val="23"/>
                <w:szCs w:val="23"/>
              </w:rPr>
            </w:pPr>
            <w:ins w:id="160" w:author="Kaung Myat Bo" w:date="2018-04-09T15:55:00Z">
              <w:r>
                <w:rPr>
                  <w:color w:val="000000" w:themeColor="text1"/>
                  <w:sz w:val="23"/>
                  <w:szCs w:val="23"/>
                </w:rPr>
                <w:t>View/select role(s)</w:t>
              </w:r>
            </w:ins>
          </w:p>
          <w:p w:rsidR="000B4C75" w:rsidRDefault="000B4C75" w:rsidP="00730764">
            <w:pPr>
              <w:spacing w:line="276" w:lineRule="auto"/>
              <w:rPr>
                <w:ins w:id="161" w:author="Kaung Myat Bo" w:date="2018-04-09T15:56:00Z"/>
                <w:color w:val="000000" w:themeColor="text1"/>
                <w:sz w:val="23"/>
                <w:szCs w:val="23"/>
              </w:rPr>
            </w:pPr>
            <w:ins w:id="162" w:author="Kaung Myat Bo" w:date="2018-04-09T15:55:00Z">
              <w:r>
                <w:rPr>
                  <w:color w:val="000000" w:themeColor="text1"/>
                  <w:sz w:val="23"/>
                  <w:szCs w:val="23"/>
                </w:rPr>
                <w:t>View/select user(s)</w:t>
              </w:r>
            </w:ins>
          </w:p>
          <w:p w:rsidR="000B4C75" w:rsidRDefault="000B4C75" w:rsidP="00730764">
            <w:pPr>
              <w:spacing w:line="276" w:lineRule="auto"/>
              <w:rPr>
                <w:ins w:id="163" w:author="Kaung Myat Bo" w:date="2018-04-09T15:55:00Z"/>
                <w:color w:val="000000" w:themeColor="text1"/>
                <w:sz w:val="23"/>
                <w:szCs w:val="23"/>
              </w:rPr>
            </w:pPr>
            <w:ins w:id="164" w:author="Kaung Myat Bo" w:date="2018-04-09T15:56:00Z">
              <w:r>
                <w:rPr>
                  <w:color w:val="000000" w:themeColor="text1"/>
                  <w:sz w:val="23"/>
                  <w:szCs w:val="23"/>
                </w:rPr>
                <w:t>View/select persona</w:t>
              </w:r>
            </w:ins>
          </w:p>
          <w:p w:rsidR="000B4C75" w:rsidRDefault="000B4C75" w:rsidP="00730764">
            <w:pPr>
              <w:spacing w:line="276" w:lineRule="auto"/>
              <w:rPr>
                <w:ins w:id="165" w:author="Kaung Myat Bo" w:date="2018-04-09T16:02:00Z"/>
                <w:color w:val="000000" w:themeColor="text1"/>
                <w:sz w:val="23"/>
                <w:szCs w:val="23"/>
              </w:rPr>
            </w:pPr>
            <w:ins w:id="166" w:author="Kaung Myat Bo" w:date="2018-04-09T15:55:00Z">
              <w:r>
                <w:rPr>
                  <w:color w:val="000000" w:themeColor="text1"/>
                  <w:sz w:val="23"/>
                  <w:szCs w:val="23"/>
                </w:rPr>
                <w:t>Select device(s)</w:t>
              </w:r>
            </w:ins>
          </w:p>
          <w:p w:rsidR="00BC2766" w:rsidRDefault="00BC2766" w:rsidP="00730764">
            <w:pPr>
              <w:spacing w:line="276" w:lineRule="auto"/>
              <w:rPr>
                <w:ins w:id="167" w:author="Kaung Myat Bo" w:date="2018-04-09T16:02:00Z"/>
                <w:color w:val="000000" w:themeColor="text1"/>
                <w:sz w:val="23"/>
                <w:szCs w:val="23"/>
              </w:rPr>
            </w:pPr>
            <w:ins w:id="168" w:author="Kaung Myat Bo" w:date="2018-04-09T16:02:00Z">
              <w:r>
                <w:rPr>
                  <w:color w:val="000000" w:themeColor="text1"/>
                  <w:sz w:val="23"/>
                  <w:szCs w:val="23"/>
                </w:rPr>
                <w:t>Send data</w:t>
              </w:r>
            </w:ins>
          </w:p>
          <w:p w:rsidR="00BC2766" w:rsidRDefault="00BC2766" w:rsidP="00730764">
            <w:pPr>
              <w:spacing w:line="276" w:lineRule="auto"/>
              <w:rPr>
                <w:ins w:id="169" w:author="Kaung Myat Bo" w:date="2018-04-09T16:03:00Z"/>
                <w:color w:val="000000" w:themeColor="text1"/>
                <w:sz w:val="23"/>
                <w:szCs w:val="23"/>
              </w:rPr>
            </w:pPr>
            <w:ins w:id="170" w:author="Kaung Myat Bo" w:date="2018-04-09T16:02:00Z">
              <w:r>
                <w:rPr>
                  <w:color w:val="000000" w:themeColor="text1"/>
                  <w:sz w:val="23"/>
                  <w:szCs w:val="23"/>
                </w:rPr>
                <w:t>Store data</w:t>
              </w:r>
            </w:ins>
          </w:p>
          <w:p w:rsidR="00BC2766" w:rsidRDefault="00BC2766" w:rsidP="00730764">
            <w:pPr>
              <w:spacing w:line="276" w:lineRule="auto"/>
              <w:rPr>
                <w:ins w:id="171" w:author="Kaung Myat Bo" w:date="2018-04-09T16:03:00Z"/>
                <w:color w:val="000000" w:themeColor="text1"/>
                <w:sz w:val="23"/>
                <w:szCs w:val="23"/>
              </w:rPr>
            </w:pPr>
            <w:ins w:id="172" w:author="Kaung Myat Bo" w:date="2018-04-09T16:03:00Z">
              <w:r>
                <w:rPr>
                  <w:color w:val="000000" w:themeColor="text1"/>
                  <w:sz w:val="23"/>
                  <w:szCs w:val="23"/>
                </w:rPr>
                <w:t>Send real-time data</w:t>
              </w:r>
            </w:ins>
          </w:p>
          <w:p w:rsidR="00BC2766" w:rsidRDefault="00BC2766" w:rsidP="00730764">
            <w:pPr>
              <w:spacing w:line="276" w:lineRule="auto"/>
              <w:rPr>
                <w:ins w:id="173" w:author="Kaung Myat Bo" w:date="2018-04-09T16:03:00Z"/>
                <w:color w:val="000000" w:themeColor="text1"/>
                <w:sz w:val="23"/>
                <w:szCs w:val="23"/>
              </w:rPr>
            </w:pPr>
            <w:ins w:id="174" w:author="Kaung Myat Bo" w:date="2018-04-09T16:03:00Z">
              <w:r>
                <w:rPr>
                  <w:color w:val="000000" w:themeColor="text1"/>
                  <w:sz w:val="23"/>
                  <w:szCs w:val="23"/>
                </w:rPr>
                <w:t>Display real-time data</w:t>
              </w:r>
            </w:ins>
          </w:p>
          <w:p w:rsidR="00BC2766" w:rsidRDefault="00BC2766" w:rsidP="00730764">
            <w:pPr>
              <w:spacing w:line="276" w:lineRule="auto"/>
              <w:rPr>
                <w:ins w:id="175" w:author="Kaung Myat Bo" w:date="2018-04-09T16:03:00Z"/>
                <w:color w:val="000000" w:themeColor="text1"/>
                <w:sz w:val="23"/>
                <w:szCs w:val="23"/>
              </w:rPr>
            </w:pPr>
            <w:ins w:id="176" w:author="Kaung Myat Bo" w:date="2018-04-09T16:03:00Z">
              <w:r>
                <w:rPr>
                  <w:color w:val="000000" w:themeColor="text1"/>
                  <w:sz w:val="23"/>
                  <w:szCs w:val="23"/>
                </w:rPr>
                <w:t>Get device health</w:t>
              </w:r>
            </w:ins>
          </w:p>
          <w:p w:rsidR="00BC2766" w:rsidRDefault="00BC2766" w:rsidP="00730764">
            <w:pPr>
              <w:spacing w:line="276" w:lineRule="auto"/>
              <w:rPr>
                <w:ins w:id="177" w:author="Kaung Myat Bo" w:date="2018-04-09T16:04:00Z"/>
                <w:color w:val="000000" w:themeColor="text1"/>
                <w:sz w:val="23"/>
                <w:szCs w:val="23"/>
              </w:rPr>
            </w:pPr>
            <w:ins w:id="178" w:author="Kaung Myat Bo" w:date="2018-04-09T16:03:00Z">
              <w:r>
                <w:rPr>
                  <w:color w:val="000000" w:themeColor="text1"/>
                  <w:sz w:val="23"/>
                  <w:szCs w:val="23"/>
                </w:rPr>
                <w:t>Download history data</w:t>
              </w:r>
            </w:ins>
          </w:p>
          <w:p w:rsidR="00BC2766" w:rsidRPr="00730764" w:rsidRDefault="00BC2766" w:rsidP="00730764">
            <w:pPr>
              <w:spacing w:line="276" w:lineRule="auto"/>
              <w:rPr>
                <w:color w:val="000000" w:themeColor="text1"/>
                <w:sz w:val="23"/>
                <w:szCs w:val="23"/>
              </w:rPr>
            </w:pPr>
            <w:ins w:id="179" w:author="Kaung Myat Bo" w:date="2018-04-09T16:04:00Z">
              <w:r>
                <w:rPr>
                  <w:color w:val="000000" w:themeColor="text1"/>
                  <w:sz w:val="23"/>
                  <w:szCs w:val="23"/>
                </w:rPr>
                <w:t>Notify device status</w:t>
              </w:r>
            </w:ins>
          </w:p>
        </w:tc>
        <w:tc>
          <w:tcPr>
            <w:tcW w:w="1440" w:type="dxa"/>
            <w:tcBorders>
              <w:top w:val="single" w:sz="4" w:space="0" w:color="auto"/>
              <w:left w:val="nil"/>
              <w:bottom w:val="single" w:sz="4" w:space="0" w:color="auto"/>
              <w:right w:val="single" w:sz="4" w:space="0" w:color="auto"/>
            </w:tcBorders>
            <w:shd w:val="clear" w:color="auto" w:fill="auto"/>
            <w:noWrap/>
            <w:vAlign w:val="center"/>
          </w:tcPr>
          <w:p w:rsidR="00730764" w:rsidRPr="00D02D4E" w:rsidRDefault="00730764" w:rsidP="007D0D33">
            <w:pPr>
              <w:jc w:val="center"/>
              <w:rPr>
                <w:color w:val="000000" w:themeColor="text1"/>
                <w:sz w:val="23"/>
                <w:szCs w:val="23"/>
              </w:rPr>
            </w:pPr>
            <w:r w:rsidRPr="0636AD33">
              <w:rPr>
                <w:color w:val="000000" w:themeColor="text1"/>
                <w:sz w:val="23"/>
                <w:szCs w:val="23"/>
              </w:rPr>
              <w:t>Simple</w:t>
            </w:r>
          </w:p>
        </w:tc>
        <w:tc>
          <w:tcPr>
            <w:tcW w:w="1440" w:type="dxa"/>
            <w:tcBorders>
              <w:top w:val="single" w:sz="4" w:space="0" w:color="auto"/>
              <w:left w:val="single" w:sz="4" w:space="0" w:color="auto"/>
              <w:bottom w:val="single" w:sz="4" w:space="0" w:color="auto"/>
              <w:right w:val="single" w:sz="4" w:space="0" w:color="auto"/>
            </w:tcBorders>
            <w:vAlign w:val="center"/>
          </w:tcPr>
          <w:p w:rsidR="00730764" w:rsidRPr="00D02D4E" w:rsidRDefault="00730764" w:rsidP="007D0D33">
            <w:pPr>
              <w:jc w:val="center"/>
              <w:rPr>
                <w:color w:val="000000" w:themeColor="text1"/>
                <w:sz w:val="23"/>
                <w:szCs w:val="23"/>
              </w:rPr>
            </w:pPr>
            <w:r w:rsidRPr="0807AC80">
              <w:rPr>
                <w:color w:val="000000" w:themeColor="text1"/>
                <w:sz w:val="23"/>
                <w:szCs w:val="23"/>
              </w:rPr>
              <w:t>5</w:t>
            </w:r>
          </w:p>
        </w:tc>
        <w:tc>
          <w:tcPr>
            <w:tcW w:w="1620" w:type="dxa"/>
            <w:tcBorders>
              <w:top w:val="single" w:sz="4" w:space="0" w:color="auto"/>
              <w:left w:val="single" w:sz="4" w:space="0" w:color="auto"/>
              <w:bottom w:val="single" w:sz="4" w:space="0" w:color="auto"/>
              <w:right w:val="single" w:sz="4" w:space="0" w:color="auto"/>
            </w:tcBorders>
            <w:vAlign w:val="center"/>
          </w:tcPr>
          <w:p w:rsidR="00730764" w:rsidRPr="00D02D4E" w:rsidRDefault="00730764" w:rsidP="007D0D33">
            <w:pPr>
              <w:jc w:val="center"/>
              <w:rPr>
                <w:color w:val="000000" w:themeColor="text1"/>
                <w:sz w:val="23"/>
                <w:szCs w:val="23"/>
              </w:rPr>
            </w:pPr>
            <w:del w:id="180" w:author="Kaung Myat Bo" w:date="2018-04-09T16:06:00Z">
              <w:r w:rsidRPr="0807AC80" w:rsidDel="00BC2766">
                <w:rPr>
                  <w:color w:val="000000" w:themeColor="text1"/>
                  <w:sz w:val="23"/>
                  <w:szCs w:val="23"/>
                </w:rPr>
                <w:delText>85</w:delText>
              </w:r>
            </w:del>
            <w:ins w:id="181" w:author="Kaung Myat Bo" w:date="2018-04-09T16:06:00Z">
              <w:r w:rsidR="00BC2766">
                <w:rPr>
                  <w:color w:val="000000" w:themeColor="text1"/>
                  <w:sz w:val="23"/>
                  <w:szCs w:val="23"/>
                </w:rPr>
                <w:t>55</w:t>
              </w:r>
            </w:ins>
          </w:p>
        </w:tc>
      </w:tr>
      <w:tr w:rsidR="0062444C" w:rsidRPr="00EA0E69" w:rsidDel="00BC2766" w:rsidTr="007D0D33">
        <w:trPr>
          <w:trHeight w:val="360"/>
          <w:del w:id="182" w:author="Kaung Myat Bo" w:date="2018-04-09T16:04:00Z"/>
        </w:trPr>
        <w:tc>
          <w:tcPr>
            <w:tcW w:w="43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2FC" w:rsidRPr="009022FC" w:rsidDel="00BC2766" w:rsidRDefault="0062444C" w:rsidP="00730764">
            <w:pPr>
              <w:spacing w:line="276" w:lineRule="auto"/>
              <w:rPr>
                <w:del w:id="183" w:author="Kaung Myat Bo" w:date="2018-04-09T16:04:00Z"/>
                <w:color w:val="000000" w:themeColor="text1"/>
                <w:sz w:val="23"/>
                <w:szCs w:val="23"/>
              </w:rPr>
            </w:pPr>
            <w:del w:id="184" w:author="Kaung Myat Bo" w:date="2018-04-09T15:47:00Z">
              <w:r w:rsidDel="00E01669">
                <w:rPr>
                  <w:color w:val="000000" w:themeColor="text1"/>
                  <w:sz w:val="23"/>
                  <w:szCs w:val="23"/>
                </w:rPr>
                <w:delText>Authenticate Users</w:delText>
              </w:r>
              <w:r w:rsidDel="00E01669">
                <w:rPr>
                  <w:color w:val="000000" w:themeColor="text1"/>
                  <w:sz w:val="23"/>
                  <w:szCs w:val="23"/>
                </w:rPr>
                <w:br/>
              </w:r>
            </w:del>
            <w:del w:id="185" w:author="Kaung Myat Bo" w:date="2018-04-09T15:49:00Z">
              <w:r w:rsidR="009E6D9E" w:rsidDel="000B4C75">
                <w:rPr>
                  <w:color w:val="000000" w:themeColor="text1"/>
                  <w:sz w:val="23"/>
                  <w:szCs w:val="23"/>
                </w:rPr>
                <w:delText>Create personas</w:delText>
              </w:r>
            </w:del>
            <w:del w:id="186" w:author="Kaung Myat Bo" w:date="2018-04-09T15:55:00Z">
              <w:r w:rsidR="009E6D9E" w:rsidDel="000B4C75">
                <w:rPr>
                  <w:color w:val="000000" w:themeColor="text1"/>
                  <w:sz w:val="23"/>
                  <w:szCs w:val="23"/>
                </w:rPr>
                <w:br/>
              </w:r>
            </w:del>
            <w:del w:id="187" w:author="Kaung Myat Bo" w:date="2018-04-09T15:49:00Z">
              <w:r w:rsidR="009E6D9E" w:rsidDel="000B4C75">
                <w:rPr>
                  <w:color w:val="000000" w:themeColor="text1"/>
                  <w:sz w:val="23"/>
                  <w:szCs w:val="23"/>
                </w:rPr>
                <w:delText>Maintain personas</w:delText>
              </w:r>
            </w:del>
            <w:del w:id="188" w:author="Kaung Myat Bo" w:date="2018-04-09T15:55:00Z">
              <w:r w:rsidR="009E6D9E" w:rsidDel="000B4C75">
                <w:rPr>
                  <w:color w:val="000000" w:themeColor="text1"/>
                  <w:sz w:val="23"/>
                  <w:szCs w:val="23"/>
                </w:rPr>
                <w:br/>
              </w:r>
            </w:del>
            <w:del w:id="189" w:author="Kaung Myat Bo" w:date="2018-04-09T15:50:00Z">
              <w:r w:rsidR="009E6D9E" w:rsidDel="000B4C75">
                <w:rPr>
                  <w:color w:val="000000" w:themeColor="text1"/>
                  <w:sz w:val="23"/>
                  <w:szCs w:val="23"/>
                </w:rPr>
                <w:delText>Create user</w:delText>
              </w:r>
            </w:del>
            <w:del w:id="190" w:author="Kaung Myat Bo" w:date="2018-04-09T15:55:00Z">
              <w:r w:rsidR="009E6D9E" w:rsidDel="000B4C75">
                <w:rPr>
                  <w:color w:val="000000" w:themeColor="text1"/>
                  <w:sz w:val="23"/>
                  <w:szCs w:val="23"/>
                </w:rPr>
                <w:br/>
              </w:r>
            </w:del>
            <w:del w:id="191" w:author="Kaung Myat Bo" w:date="2018-04-09T15:50:00Z">
              <w:r w:rsidR="009E6D9E" w:rsidDel="000B4C75">
                <w:rPr>
                  <w:color w:val="000000" w:themeColor="text1"/>
                  <w:sz w:val="23"/>
                  <w:szCs w:val="23"/>
                </w:rPr>
                <w:delText>Maintain users</w:delText>
              </w:r>
            </w:del>
            <w:del w:id="192" w:author="Kaung Myat Bo" w:date="2018-04-09T15:55:00Z">
              <w:r w:rsidR="009E6D9E" w:rsidDel="000B4C75">
                <w:rPr>
                  <w:color w:val="000000" w:themeColor="text1"/>
                  <w:sz w:val="23"/>
                  <w:szCs w:val="23"/>
                </w:rPr>
                <w:br/>
              </w:r>
            </w:del>
            <w:del w:id="193" w:author="Kaung Myat Bo" w:date="2018-04-09T15:50:00Z">
              <w:r w:rsidR="009E6D9E" w:rsidDel="000B4C75">
                <w:rPr>
                  <w:color w:val="000000" w:themeColor="text1"/>
                  <w:sz w:val="23"/>
                  <w:szCs w:val="23"/>
                </w:rPr>
                <w:delText>Create role</w:delText>
              </w:r>
            </w:del>
            <w:del w:id="194" w:author="Kaung Myat Bo" w:date="2018-04-09T15:55:00Z">
              <w:r w:rsidR="003863F5" w:rsidDel="000B4C75">
                <w:rPr>
                  <w:color w:val="000000" w:themeColor="text1"/>
                  <w:sz w:val="23"/>
                  <w:szCs w:val="23"/>
                </w:rPr>
                <w:br/>
              </w:r>
            </w:del>
            <w:del w:id="195" w:author="Kaung Myat Bo" w:date="2018-04-09T15:50:00Z">
              <w:r w:rsidR="003863F5" w:rsidDel="000B4C75">
                <w:rPr>
                  <w:color w:val="000000" w:themeColor="text1"/>
                  <w:sz w:val="23"/>
                  <w:szCs w:val="23"/>
                </w:rPr>
                <w:delText>Maintain roles</w:delText>
              </w:r>
            </w:del>
            <w:del w:id="196" w:author="Kaung Myat Bo" w:date="2018-04-09T15:55:00Z">
              <w:r w:rsidR="003863F5" w:rsidDel="000B4C75">
                <w:rPr>
                  <w:color w:val="000000" w:themeColor="text1"/>
                  <w:sz w:val="23"/>
                  <w:szCs w:val="23"/>
                </w:rPr>
                <w:br/>
              </w:r>
            </w:del>
            <w:del w:id="197" w:author="Kaung Myat Bo" w:date="2018-04-09T15:51:00Z">
              <w:r w:rsidR="003863F5" w:rsidDel="000B4C75">
                <w:rPr>
                  <w:color w:val="000000" w:themeColor="text1"/>
                  <w:sz w:val="23"/>
                  <w:szCs w:val="23"/>
                </w:rPr>
                <w:delText>Register device</w:delText>
              </w:r>
            </w:del>
            <w:del w:id="198" w:author="Kaung Myat Bo" w:date="2018-04-09T15:55:00Z">
              <w:r w:rsidR="003863F5" w:rsidDel="000B4C75">
                <w:rPr>
                  <w:color w:val="000000" w:themeColor="text1"/>
                  <w:sz w:val="23"/>
                  <w:szCs w:val="23"/>
                </w:rPr>
                <w:br/>
                <w:delText>Maintain devices info</w:delText>
              </w:r>
              <w:r w:rsidR="003863F5" w:rsidDel="000B4C75">
                <w:rPr>
                  <w:color w:val="000000" w:themeColor="text1"/>
                  <w:sz w:val="23"/>
                  <w:szCs w:val="23"/>
                </w:rPr>
                <w:br/>
                <w:delText>View/select role(s)</w:delText>
              </w:r>
            </w:del>
            <w:del w:id="199" w:author="Kaung Myat Bo" w:date="2018-04-09T15:56:00Z">
              <w:r w:rsidR="003863F5" w:rsidDel="000B4C75">
                <w:rPr>
                  <w:color w:val="000000" w:themeColor="text1"/>
                  <w:sz w:val="23"/>
                  <w:szCs w:val="23"/>
                </w:rPr>
                <w:br/>
              </w:r>
            </w:del>
            <w:del w:id="200" w:author="Kaung Myat Bo" w:date="2018-04-09T15:55:00Z">
              <w:r w:rsidR="003863F5" w:rsidDel="000B4C75">
                <w:rPr>
                  <w:color w:val="000000" w:themeColor="text1"/>
                  <w:sz w:val="23"/>
                  <w:szCs w:val="23"/>
                </w:rPr>
                <w:delText>View/select user(s)</w:delText>
              </w:r>
            </w:del>
            <w:del w:id="201" w:author="Kaung Myat Bo" w:date="2018-04-09T15:56:00Z">
              <w:r w:rsidR="003863F5" w:rsidDel="000B4C75">
                <w:rPr>
                  <w:color w:val="000000" w:themeColor="text1"/>
                  <w:sz w:val="23"/>
                  <w:szCs w:val="23"/>
                </w:rPr>
                <w:br/>
              </w:r>
            </w:del>
            <w:del w:id="202" w:author="Kaung Myat Bo" w:date="2018-04-09T15:55:00Z">
              <w:r w:rsidR="003863F5" w:rsidDel="000B4C75">
                <w:rPr>
                  <w:color w:val="000000" w:themeColor="text1"/>
                  <w:sz w:val="23"/>
                  <w:szCs w:val="23"/>
                </w:rPr>
                <w:delText>Select device(s)</w:delText>
              </w:r>
            </w:del>
            <w:del w:id="203" w:author="Kaung Myat Bo" w:date="2018-04-09T15:56:00Z">
              <w:r w:rsidR="003863F5" w:rsidDel="000B4C75">
                <w:rPr>
                  <w:color w:val="000000" w:themeColor="text1"/>
                  <w:sz w:val="23"/>
                  <w:szCs w:val="23"/>
                </w:rPr>
                <w:br/>
                <w:delText>View/select persona</w:delText>
              </w:r>
              <w:r w:rsidR="003863F5" w:rsidDel="000B4C75">
                <w:rPr>
                  <w:color w:val="000000" w:themeColor="text1"/>
                  <w:sz w:val="23"/>
                  <w:szCs w:val="23"/>
                </w:rPr>
                <w:br/>
              </w:r>
            </w:del>
            <w:del w:id="204" w:author="Kaung Myat Bo" w:date="2018-04-09T16:02:00Z">
              <w:r w:rsidR="003863F5" w:rsidDel="00BC2766">
                <w:rPr>
                  <w:color w:val="000000" w:themeColor="text1"/>
                  <w:sz w:val="23"/>
                  <w:szCs w:val="23"/>
                </w:rPr>
                <w:delText>Send data</w:delText>
              </w:r>
              <w:r w:rsidR="003863F5" w:rsidDel="00BC2766">
                <w:rPr>
                  <w:color w:val="000000" w:themeColor="text1"/>
                  <w:sz w:val="23"/>
                  <w:szCs w:val="23"/>
                </w:rPr>
                <w:br/>
                <w:delText>Transform unstructured data to structured data</w:delText>
              </w:r>
              <w:r w:rsidR="003863F5" w:rsidDel="00BC2766">
                <w:rPr>
                  <w:color w:val="000000" w:themeColor="text1"/>
                  <w:sz w:val="23"/>
                  <w:szCs w:val="23"/>
                </w:rPr>
                <w:br/>
                <w:delText>Store data</w:delText>
              </w:r>
            </w:del>
            <w:del w:id="205" w:author="Kaung Myat Bo" w:date="2018-04-09T16:03:00Z">
              <w:r w:rsidR="003863F5" w:rsidDel="00BC2766">
                <w:rPr>
                  <w:color w:val="000000" w:themeColor="text1"/>
                  <w:sz w:val="23"/>
                  <w:szCs w:val="23"/>
                </w:rPr>
                <w:br/>
                <w:delText>Send real-time data</w:delText>
              </w:r>
              <w:r w:rsidR="003863F5" w:rsidDel="00BC2766">
                <w:rPr>
                  <w:color w:val="000000" w:themeColor="text1"/>
                  <w:sz w:val="23"/>
                  <w:szCs w:val="23"/>
                </w:rPr>
                <w:br/>
                <w:delText>Display real-time data</w:delText>
              </w:r>
              <w:r w:rsidR="003863F5" w:rsidDel="00BC2766">
                <w:rPr>
                  <w:color w:val="000000" w:themeColor="text1"/>
                  <w:sz w:val="23"/>
                  <w:szCs w:val="23"/>
                </w:rPr>
                <w:br/>
                <w:delText>Get device health</w:delText>
              </w:r>
            </w:del>
          </w:p>
        </w:tc>
        <w:tc>
          <w:tcPr>
            <w:tcW w:w="1440" w:type="dxa"/>
            <w:tcBorders>
              <w:top w:val="single" w:sz="4" w:space="0" w:color="auto"/>
              <w:left w:val="nil"/>
              <w:bottom w:val="single" w:sz="4" w:space="0" w:color="auto"/>
              <w:right w:val="single" w:sz="4" w:space="0" w:color="auto"/>
            </w:tcBorders>
            <w:shd w:val="clear" w:color="auto" w:fill="auto"/>
            <w:noWrap/>
            <w:vAlign w:val="center"/>
          </w:tcPr>
          <w:p w:rsidR="0062444C" w:rsidRPr="0636AD33" w:rsidDel="00BC2766" w:rsidRDefault="0062444C" w:rsidP="007D0D33">
            <w:pPr>
              <w:jc w:val="center"/>
              <w:rPr>
                <w:del w:id="206" w:author="Kaung Myat Bo" w:date="2018-04-09T16:04:00Z"/>
                <w:color w:val="000000" w:themeColor="text1"/>
                <w:sz w:val="23"/>
                <w:szCs w:val="23"/>
              </w:rPr>
            </w:pPr>
          </w:p>
        </w:tc>
        <w:tc>
          <w:tcPr>
            <w:tcW w:w="1440" w:type="dxa"/>
            <w:tcBorders>
              <w:top w:val="single" w:sz="4" w:space="0" w:color="auto"/>
              <w:left w:val="single" w:sz="4" w:space="0" w:color="auto"/>
              <w:bottom w:val="single" w:sz="4" w:space="0" w:color="auto"/>
              <w:right w:val="single" w:sz="4" w:space="0" w:color="auto"/>
            </w:tcBorders>
            <w:vAlign w:val="center"/>
          </w:tcPr>
          <w:p w:rsidR="0062444C" w:rsidRPr="0807AC80" w:rsidDel="00BC2766" w:rsidRDefault="0062444C" w:rsidP="007D0D33">
            <w:pPr>
              <w:jc w:val="center"/>
              <w:rPr>
                <w:del w:id="207" w:author="Kaung Myat Bo" w:date="2018-04-09T16:04:00Z"/>
                <w:color w:val="000000" w:themeColor="text1"/>
                <w:sz w:val="23"/>
                <w:szCs w:val="23"/>
              </w:rPr>
            </w:pPr>
          </w:p>
        </w:tc>
        <w:tc>
          <w:tcPr>
            <w:tcW w:w="1620" w:type="dxa"/>
            <w:tcBorders>
              <w:top w:val="single" w:sz="4" w:space="0" w:color="auto"/>
              <w:left w:val="single" w:sz="4" w:space="0" w:color="auto"/>
              <w:bottom w:val="single" w:sz="4" w:space="0" w:color="auto"/>
              <w:right w:val="single" w:sz="4" w:space="0" w:color="auto"/>
            </w:tcBorders>
            <w:vAlign w:val="center"/>
          </w:tcPr>
          <w:p w:rsidR="0062444C" w:rsidRPr="0807AC80" w:rsidDel="00BC2766" w:rsidRDefault="0062444C" w:rsidP="007D0D33">
            <w:pPr>
              <w:jc w:val="center"/>
              <w:rPr>
                <w:del w:id="208" w:author="Kaung Myat Bo" w:date="2018-04-09T16:04:00Z"/>
                <w:color w:val="000000" w:themeColor="text1"/>
                <w:sz w:val="23"/>
                <w:szCs w:val="23"/>
              </w:rPr>
            </w:pPr>
          </w:p>
        </w:tc>
      </w:tr>
      <w:tr w:rsidR="00730764" w:rsidRPr="00EA0E69" w:rsidTr="007D0D33">
        <w:trPr>
          <w:trHeight w:val="566"/>
        </w:trPr>
        <w:tc>
          <w:tcPr>
            <w:tcW w:w="4320" w:type="dxa"/>
            <w:tcBorders>
              <w:top w:val="single" w:sz="4" w:space="0" w:color="auto"/>
              <w:right w:val="single" w:sz="4" w:space="0" w:color="auto"/>
            </w:tcBorders>
            <w:shd w:val="clear" w:color="auto" w:fill="auto"/>
            <w:noWrap/>
            <w:vAlign w:val="center"/>
          </w:tcPr>
          <w:p w:rsidR="00730764" w:rsidRPr="0073602B" w:rsidRDefault="00730764" w:rsidP="007D0D33">
            <w:pPr>
              <w:rPr>
                <w:color w:val="000000"/>
              </w:rPr>
            </w:pPr>
          </w:p>
        </w:tc>
        <w:tc>
          <w:tcPr>
            <w:tcW w:w="28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730764" w:rsidRPr="0073602B" w:rsidRDefault="00730764" w:rsidP="007D0D33">
            <w:pPr>
              <w:jc w:val="center"/>
              <w:rPr>
                <w:b/>
                <w:bCs/>
                <w:color w:val="000000" w:themeColor="text1"/>
              </w:rPr>
            </w:pPr>
            <w:r w:rsidRPr="0636AD33">
              <w:rPr>
                <w:b/>
                <w:bCs/>
                <w:color w:val="000000" w:themeColor="text1"/>
              </w:rPr>
              <w:t>Total Weight (Use Cases)</w:t>
            </w:r>
          </w:p>
        </w:tc>
        <w:tc>
          <w:tcPr>
            <w:tcW w:w="1620" w:type="dxa"/>
            <w:tcBorders>
              <w:top w:val="single" w:sz="4" w:space="0" w:color="auto"/>
              <w:left w:val="single" w:sz="4" w:space="0" w:color="auto"/>
              <w:bottom w:val="single" w:sz="4" w:space="0" w:color="auto"/>
              <w:right w:val="single" w:sz="4" w:space="0" w:color="auto"/>
            </w:tcBorders>
            <w:vAlign w:val="center"/>
          </w:tcPr>
          <w:p w:rsidR="00730764" w:rsidRPr="0073602B" w:rsidRDefault="00BC2766" w:rsidP="007D0D33">
            <w:pPr>
              <w:jc w:val="center"/>
              <w:rPr>
                <w:b/>
                <w:bCs/>
                <w:color w:val="000000" w:themeColor="text1"/>
              </w:rPr>
            </w:pPr>
            <w:ins w:id="209" w:author="Kaung Myat Bo" w:date="2018-04-09T16:06:00Z">
              <w:r>
                <w:rPr>
                  <w:b/>
                  <w:bCs/>
                  <w:color w:val="000000" w:themeColor="text1"/>
                </w:rPr>
                <w:t>190</w:t>
              </w:r>
            </w:ins>
            <w:del w:id="210" w:author="Kaung Myat Bo" w:date="2018-04-09T13:09:00Z">
              <w:r w:rsidR="00730764" w:rsidRPr="0807AC80" w:rsidDel="003A4EB1">
                <w:rPr>
                  <w:b/>
                  <w:bCs/>
                  <w:color w:val="000000" w:themeColor="text1"/>
                </w:rPr>
                <w:delText>180</w:delText>
              </w:r>
            </w:del>
          </w:p>
        </w:tc>
      </w:tr>
    </w:tbl>
    <w:p w:rsidR="003F048E" w:rsidRDefault="003F048E" w:rsidP="003F048E">
      <w:pPr>
        <w:rPr>
          <w:ins w:id="211" w:author="Kaung Myat Bo" w:date="2018-04-09T15:18:00Z"/>
          <w:lang w:val="en-US"/>
        </w:rPr>
      </w:pPr>
    </w:p>
    <w:p w:rsidR="009022FC" w:rsidRPr="004A4A15" w:rsidRDefault="009022FC">
      <w:pPr>
        <w:pStyle w:val="Heading3"/>
        <w:rPr>
          <w:ins w:id="212" w:author="Kaung Myat Bo" w:date="2018-04-09T15:18:00Z"/>
        </w:rPr>
        <w:pPrChange w:id="213" w:author="Kaung Myat Bo" w:date="2018-04-09T15:19:00Z">
          <w:pPr>
            <w:pStyle w:val="para1"/>
            <w:numPr>
              <w:numId w:val="8"/>
            </w:numPr>
            <w:spacing w:after="120" w:line="360" w:lineRule="auto"/>
            <w:ind w:left="360" w:hanging="360"/>
          </w:pPr>
        </w:pPrChange>
      </w:pPr>
      <w:ins w:id="214" w:author="Kaung Myat Bo" w:date="2018-04-09T15:18:00Z">
        <w:r w:rsidRPr="0636AD33">
          <w:t>Use Case based Estimation on Technical Complexity Factors</w:t>
        </w:r>
      </w:ins>
    </w:p>
    <w:p w:rsidR="009022FC" w:rsidRDefault="009022FC" w:rsidP="003F048E">
      <w:pPr>
        <w:rPr>
          <w:ins w:id="215" w:author="Kaung Myat Bo" w:date="2018-04-09T15:19:00Z"/>
          <w:lang w:val="en-US"/>
        </w:rPr>
      </w:pPr>
    </w:p>
    <w:tbl>
      <w:tblPr>
        <w:tblW w:w="8975" w:type="dxa"/>
        <w:tblInd w:w="93" w:type="dxa"/>
        <w:tblLook w:val="04A0" w:firstRow="1" w:lastRow="0" w:firstColumn="1" w:lastColumn="0" w:noHBand="0" w:noVBand="1"/>
      </w:tblPr>
      <w:tblGrid>
        <w:gridCol w:w="1070"/>
        <w:gridCol w:w="4152"/>
        <w:gridCol w:w="1283"/>
        <w:gridCol w:w="1163"/>
        <w:gridCol w:w="1307"/>
      </w:tblGrid>
      <w:tr w:rsidR="00D01A67" w:rsidRPr="00F40FBC" w:rsidTr="007D0D33">
        <w:trPr>
          <w:trHeight w:val="299"/>
          <w:ins w:id="216" w:author="Kaung Myat Bo" w:date="2018-04-09T15:19:00Z"/>
        </w:trPr>
        <w:tc>
          <w:tcPr>
            <w:tcW w:w="1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01A67" w:rsidRPr="00D02D4E" w:rsidRDefault="00D01A67" w:rsidP="007D0D33">
            <w:pPr>
              <w:spacing w:line="276" w:lineRule="auto"/>
              <w:rPr>
                <w:ins w:id="217" w:author="Kaung Myat Bo" w:date="2018-04-09T15:19:00Z"/>
                <w:b/>
                <w:bCs/>
                <w:color w:val="000000" w:themeColor="text1"/>
                <w:sz w:val="23"/>
                <w:szCs w:val="23"/>
              </w:rPr>
            </w:pPr>
            <w:ins w:id="218" w:author="Kaung Myat Bo" w:date="2018-04-09T15:19:00Z">
              <w:r w:rsidRPr="0636AD33">
                <w:rPr>
                  <w:b/>
                  <w:bCs/>
                  <w:color w:val="000000" w:themeColor="text1"/>
                  <w:sz w:val="23"/>
                  <w:szCs w:val="23"/>
                </w:rPr>
                <w:t>Factor Number</w:t>
              </w:r>
            </w:ins>
          </w:p>
        </w:tc>
        <w:tc>
          <w:tcPr>
            <w:tcW w:w="4152" w:type="dxa"/>
            <w:tcBorders>
              <w:top w:val="single" w:sz="4" w:space="0" w:color="auto"/>
              <w:left w:val="nil"/>
              <w:bottom w:val="single" w:sz="4" w:space="0" w:color="auto"/>
              <w:right w:val="single" w:sz="4" w:space="0" w:color="auto"/>
            </w:tcBorders>
            <w:shd w:val="clear" w:color="auto" w:fill="auto"/>
            <w:noWrap/>
            <w:vAlign w:val="bottom"/>
            <w:hideMark/>
          </w:tcPr>
          <w:p w:rsidR="00D01A67" w:rsidRPr="00D02D4E" w:rsidRDefault="00D01A67" w:rsidP="007D0D33">
            <w:pPr>
              <w:spacing w:line="276" w:lineRule="auto"/>
              <w:rPr>
                <w:ins w:id="219" w:author="Kaung Myat Bo" w:date="2018-04-09T15:19:00Z"/>
                <w:b/>
                <w:bCs/>
                <w:color w:val="000000" w:themeColor="text1"/>
                <w:sz w:val="23"/>
                <w:szCs w:val="23"/>
              </w:rPr>
            </w:pPr>
            <w:ins w:id="220" w:author="Kaung Myat Bo" w:date="2018-04-09T15:19:00Z">
              <w:r w:rsidRPr="0636AD33">
                <w:rPr>
                  <w:b/>
                  <w:bCs/>
                  <w:color w:val="000000" w:themeColor="text1"/>
                  <w:sz w:val="23"/>
                  <w:szCs w:val="23"/>
                </w:rPr>
                <w:t>Factor Description</w:t>
              </w:r>
            </w:ins>
          </w:p>
        </w:tc>
        <w:tc>
          <w:tcPr>
            <w:tcW w:w="1283" w:type="dxa"/>
            <w:tcBorders>
              <w:top w:val="single" w:sz="4" w:space="0" w:color="auto"/>
              <w:left w:val="nil"/>
              <w:bottom w:val="single" w:sz="4" w:space="0" w:color="auto"/>
              <w:right w:val="single" w:sz="4" w:space="0" w:color="auto"/>
            </w:tcBorders>
            <w:shd w:val="clear" w:color="auto" w:fill="auto"/>
            <w:noWrap/>
            <w:vAlign w:val="bottom"/>
            <w:hideMark/>
          </w:tcPr>
          <w:p w:rsidR="00D01A67" w:rsidRPr="00D02D4E" w:rsidRDefault="00D01A67" w:rsidP="007D0D33">
            <w:pPr>
              <w:spacing w:line="276" w:lineRule="auto"/>
              <w:rPr>
                <w:ins w:id="221" w:author="Kaung Myat Bo" w:date="2018-04-09T15:19:00Z"/>
                <w:b/>
                <w:bCs/>
                <w:color w:val="000000" w:themeColor="text1"/>
                <w:sz w:val="23"/>
                <w:szCs w:val="23"/>
              </w:rPr>
            </w:pPr>
            <w:ins w:id="222" w:author="Kaung Myat Bo" w:date="2018-04-09T15:19:00Z">
              <w:r w:rsidRPr="0636AD33">
                <w:rPr>
                  <w:b/>
                  <w:bCs/>
                  <w:color w:val="000000" w:themeColor="text1"/>
                  <w:sz w:val="23"/>
                  <w:szCs w:val="23"/>
                </w:rPr>
                <w:t>Weighting Factor</w:t>
              </w:r>
            </w:ins>
          </w:p>
        </w:tc>
        <w:tc>
          <w:tcPr>
            <w:tcW w:w="1163" w:type="dxa"/>
            <w:tcBorders>
              <w:top w:val="single" w:sz="4" w:space="0" w:color="auto"/>
              <w:left w:val="nil"/>
              <w:bottom w:val="single" w:sz="4" w:space="0" w:color="auto"/>
              <w:right w:val="single" w:sz="4" w:space="0" w:color="auto"/>
            </w:tcBorders>
            <w:shd w:val="clear" w:color="auto" w:fill="auto"/>
            <w:noWrap/>
            <w:vAlign w:val="bottom"/>
            <w:hideMark/>
          </w:tcPr>
          <w:p w:rsidR="00D01A67" w:rsidRPr="00D02D4E" w:rsidRDefault="00D01A67" w:rsidP="007D0D33">
            <w:pPr>
              <w:spacing w:line="276" w:lineRule="auto"/>
              <w:rPr>
                <w:ins w:id="223" w:author="Kaung Myat Bo" w:date="2018-04-09T15:19:00Z"/>
                <w:b/>
                <w:bCs/>
                <w:color w:val="000000" w:themeColor="text1"/>
                <w:sz w:val="23"/>
                <w:szCs w:val="23"/>
              </w:rPr>
            </w:pPr>
            <w:ins w:id="224" w:author="Kaung Myat Bo" w:date="2018-04-09T15:19:00Z">
              <w:r w:rsidRPr="0636AD33">
                <w:rPr>
                  <w:b/>
                  <w:bCs/>
                  <w:color w:val="000000" w:themeColor="text1"/>
                  <w:sz w:val="23"/>
                  <w:szCs w:val="23"/>
                </w:rPr>
                <w:t>Grading</w:t>
              </w:r>
            </w:ins>
          </w:p>
          <w:p w:rsidR="00D01A67" w:rsidRPr="00D02D4E" w:rsidRDefault="00D01A67" w:rsidP="007D0D33">
            <w:pPr>
              <w:spacing w:line="276" w:lineRule="auto"/>
              <w:rPr>
                <w:ins w:id="225" w:author="Kaung Myat Bo" w:date="2018-04-09T15:19:00Z"/>
                <w:b/>
                <w:bCs/>
                <w:color w:val="000000" w:themeColor="text1"/>
                <w:sz w:val="23"/>
                <w:szCs w:val="23"/>
              </w:rPr>
            </w:pPr>
            <w:ins w:id="226" w:author="Kaung Myat Bo" w:date="2018-04-09T15:19:00Z">
              <w:r w:rsidRPr="0636AD33">
                <w:rPr>
                  <w:b/>
                  <w:bCs/>
                  <w:color w:val="000000" w:themeColor="text1"/>
                  <w:sz w:val="23"/>
                  <w:szCs w:val="23"/>
                </w:rPr>
                <w:t xml:space="preserve"> (0-5)</w:t>
              </w:r>
            </w:ins>
          </w:p>
        </w:tc>
        <w:tc>
          <w:tcPr>
            <w:tcW w:w="1307" w:type="dxa"/>
            <w:tcBorders>
              <w:top w:val="single" w:sz="4" w:space="0" w:color="auto"/>
              <w:left w:val="nil"/>
              <w:bottom w:val="single" w:sz="4" w:space="0" w:color="auto"/>
              <w:right w:val="single" w:sz="4" w:space="0" w:color="auto"/>
            </w:tcBorders>
            <w:shd w:val="clear" w:color="auto" w:fill="auto"/>
            <w:noWrap/>
            <w:vAlign w:val="bottom"/>
            <w:hideMark/>
          </w:tcPr>
          <w:p w:rsidR="00D01A67" w:rsidRPr="00D02D4E" w:rsidRDefault="00D01A67" w:rsidP="007D0D33">
            <w:pPr>
              <w:spacing w:line="276" w:lineRule="auto"/>
              <w:rPr>
                <w:ins w:id="227" w:author="Kaung Myat Bo" w:date="2018-04-09T15:19:00Z"/>
                <w:b/>
                <w:bCs/>
                <w:color w:val="000000" w:themeColor="text1"/>
                <w:sz w:val="23"/>
                <w:szCs w:val="23"/>
              </w:rPr>
            </w:pPr>
            <w:ins w:id="228" w:author="Kaung Myat Bo" w:date="2018-04-09T15:19:00Z">
              <w:r w:rsidRPr="0636AD33">
                <w:rPr>
                  <w:b/>
                  <w:bCs/>
                  <w:color w:val="000000" w:themeColor="text1"/>
                  <w:sz w:val="23"/>
                  <w:szCs w:val="23"/>
                </w:rPr>
                <w:t>Weighted</w:t>
              </w:r>
            </w:ins>
          </w:p>
          <w:p w:rsidR="00D01A67" w:rsidRPr="00D02D4E" w:rsidRDefault="00D01A67" w:rsidP="007D0D33">
            <w:pPr>
              <w:spacing w:line="276" w:lineRule="auto"/>
              <w:rPr>
                <w:ins w:id="229" w:author="Kaung Myat Bo" w:date="2018-04-09T15:19:00Z"/>
                <w:b/>
                <w:bCs/>
                <w:color w:val="000000" w:themeColor="text1"/>
                <w:sz w:val="23"/>
                <w:szCs w:val="23"/>
              </w:rPr>
            </w:pPr>
            <w:ins w:id="230" w:author="Kaung Myat Bo" w:date="2018-04-09T15:19:00Z">
              <w:r w:rsidRPr="0636AD33">
                <w:rPr>
                  <w:b/>
                  <w:bCs/>
                  <w:color w:val="000000" w:themeColor="text1"/>
                  <w:sz w:val="23"/>
                  <w:szCs w:val="23"/>
                </w:rPr>
                <w:t>Grading</w:t>
              </w:r>
            </w:ins>
          </w:p>
        </w:tc>
      </w:tr>
      <w:tr w:rsidR="00D01A67" w:rsidRPr="00F40FBC" w:rsidTr="007D0D33">
        <w:trPr>
          <w:trHeight w:val="299"/>
          <w:ins w:id="231" w:author="Kaung Myat Bo" w:date="2018-04-09T15:19:00Z"/>
        </w:trPr>
        <w:tc>
          <w:tcPr>
            <w:tcW w:w="1070" w:type="dxa"/>
            <w:tcBorders>
              <w:top w:val="nil"/>
              <w:left w:val="single" w:sz="4" w:space="0" w:color="auto"/>
              <w:bottom w:val="single" w:sz="4" w:space="0" w:color="auto"/>
              <w:right w:val="single" w:sz="4" w:space="0" w:color="auto"/>
            </w:tcBorders>
            <w:shd w:val="clear" w:color="auto" w:fill="auto"/>
            <w:noWrap/>
            <w:vAlign w:val="center"/>
            <w:hideMark/>
          </w:tcPr>
          <w:p w:rsidR="00D01A67" w:rsidRPr="00D02D4E" w:rsidRDefault="00D01A67" w:rsidP="007D0D33">
            <w:pPr>
              <w:spacing w:line="276" w:lineRule="auto"/>
              <w:rPr>
                <w:ins w:id="232" w:author="Kaung Myat Bo" w:date="2018-04-09T15:19:00Z"/>
                <w:color w:val="000000" w:themeColor="text1"/>
                <w:sz w:val="23"/>
                <w:szCs w:val="23"/>
              </w:rPr>
            </w:pPr>
            <w:ins w:id="233" w:author="Kaung Myat Bo" w:date="2018-04-09T15:19:00Z">
              <w:r w:rsidRPr="0636AD33">
                <w:rPr>
                  <w:color w:val="000000" w:themeColor="text1"/>
                  <w:sz w:val="23"/>
                  <w:szCs w:val="23"/>
                </w:rPr>
                <w:t>T1</w:t>
              </w:r>
            </w:ins>
          </w:p>
        </w:tc>
        <w:tc>
          <w:tcPr>
            <w:tcW w:w="4152" w:type="dxa"/>
            <w:tcBorders>
              <w:top w:val="nil"/>
              <w:left w:val="nil"/>
              <w:bottom w:val="single" w:sz="4" w:space="0" w:color="auto"/>
              <w:right w:val="single" w:sz="4" w:space="0" w:color="auto"/>
            </w:tcBorders>
            <w:shd w:val="clear" w:color="auto" w:fill="auto"/>
            <w:noWrap/>
            <w:vAlign w:val="center"/>
            <w:hideMark/>
          </w:tcPr>
          <w:p w:rsidR="00D01A67" w:rsidRPr="00D02D4E" w:rsidRDefault="00D01A67" w:rsidP="007D0D33">
            <w:pPr>
              <w:spacing w:line="276" w:lineRule="auto"/>
              <w:rPr>
                <w:ins w:id="234" w:author="Kaung Myat Bo" w:date="2018-04-09T15:19:00Z"/>
                <w:color w:val="000000" w:themeColor="text1"/>
                <w:sz w:val="23"/>
                <w:szCs w:val="23"/>
              </w:rPr>
            </w:pPr>
            <w:ins w:id="235" w:author="Kaung Myat Bo" w:date="2018-04-09T15:19:00Z">
              <w:r w:rsidRPr="0636AD33">
                <w:rPr>
                  <w:color w:val="000000" w:themeColor="text1"/>
                  <w:sz w:val="23"/>
                  <w:szCs w:val="23"/>
                </w:rPr>
                <w:t>Distributed system</w:t>
              </w:r>
            </w:ins>
          </w:p>
        </w:tc>
        <w:tc>
          <w:tcPr>
            <w:tcW w:w="1283" w:type="dxa"/>
            <w:tcBorders>
              <w:top w:val="nil"/>
              <w:left w:val="nil"/>
              <w:bottom w:val="single" w:sz="4" w:space="0" w:color="auto"/>
              <w:right w:val="single" w:sz="4" w:space="0" w:color="auto"/>
            </w:tcBorders>
            <w:shd w:val="clear" w:color="auto" w:fill="auto"/>
            <w:noWrap/>
            <w:vAlign w:val="center"/>
            <w:hideMark/>
          </w:tcPr>
          <w:p w:rsidR="00D01A67" w:rsidRPr="00D02D4E" w:rsidRDefault="00D01A67" w:rsidP="007D0D33">
            <w:pPr>
              <w:spacing w:line="276" w:lineRule="auto"/>
              <w:jc w:val="right"/>
              <w:rPr>
                <w:ins w:id="236" w:author="Kaung Myat Bo" w:date="2018-04-09T15:19:00Z"/>
                <w:color w:val="000000" w:themeColor="text1"/>
                <w:sz w:val="23"/>
                <w:szCs w:val="23"/>
              </w:rPr>
            </w:pPr>
            <w:ins w:id="237" w:author="Kaung Myat Bo" w:date="2018-04-09T15:19:00Z">
              <w:r w:rsidRPr="0807AC80">
                <w:rPr>
                  <w:color w:val="000000" w:themeColor="text1"/>
                  <w:sz w:val="23"/>
                  <w:szCs w:val="23"/>
                </w:rPr>
                <w:t>2</w:t>
              </w:r>
            </w:ins>
          </w:p>
        </w:tc>
        <w:tc>
          <w:tcPr>
            <w:tcW w:w="1163" w:type="dxa"/>
            <w:tcBorders>
              <w:top w:val="nil"/>
              <w:left w:val="nil"/>
              <w:bottom w:val="single" w:sz="4" w:space="0" w:color="auto"/>
              <w:right w:val="single" w:sz="4" w:space="0" w:color="auto"/>
            </w:tcBorders>
            <w:shd w:val="clear" w:color="auto" w:fill="auto"/>
            <w:noWrap/>
            <w:vAlign w:val="center"/>
            <w:hideMark/>
          </w:tcPr>
          <w:p w:rsidR="00D01A67" w:rsidRPr="00D02D4E" w:rsidRDefault="00D01A67" w:rsidP="007D0D33">
            <w:pPr>
              <w:spacing w:line="276" w:lineRule="auto"/>
              <w:jc w:val="right"/>
              <w:rPr>
                <w:ins w:id="238" w:author="Kaung Myat Bo" w:date="2018-04-09T15:19:00Z"/>
                <w:color w:val="000000" w:themeColor="text1"/>
                <w:sz w:val="23"/>
                <w:szCs w:val="23"/>
              </w:rPr>
            </w:pPr>
            <w:ins w:id="239" w:author="Kaung Myat Bo" w:date="2018-04-09T15:19:00Z">
              <w:r w:rsidRPr="0807AC80">
                <w:rPr>
                  <w:color w:val="000000" w:themeColor="text1"/>
                  <w:sz w:val="23"/>
                  <w:szCs w:val="23"/>
                </w:rPr>
                <w:t>4</w:t>
              </w:r>
            </w:ins>
          </w:p>
        </w:tc>
        <w:tc>
          <w:tcPr>
            <w:tcW w:w="1307" w:type="dxa"/>
            <w:tcBorders>
              <w:top w:val="nil"/>
              <w:left w:val="nil"/>
              <w:bottom w:val="single" w:sz="4" w:space="0" w:color="auto"/>
              <w:right w:val="single" w:sz="4" w:space="0" w:color="auto"/>
            </w:tcBorders>
            <w:shd w:val="clear" w:color="auto" w:fill="auto"/>
            <w:noWrap/>
            <w:vAlign w:val="center"/>
            <w:hideMark/>
          </w:tcPr>
          <w:p w:rsidR="00D01A67" w:rsidRPr="00D02D4E" w:rsidRDefault="00D01A67" w:rsidP="007D0D33">
            <w:pPr>
              <w:spacing w:line="276" w:lineRule="auto"/>
              <w:jc w:val="right"/>
              <w:rPr>
                <w:ins w:id="240" w:author="Kaung Myat Bo" w:date="2018-04-09T15:19:00Z"/>
                <w:color w:val="000000" w:themeColor="text1"/>
                <w:sz w:val="23"/>
                <w:szCs w:val="23"/>
              </w:rPr>
            </w:pPr>
            <w:ins w:id="241" w:author="Kaung Myat Bo" w:date="2018-04-09T15:19:00Z">
              <w:r w:rsidRPr="0807AC80">
                <w:rPr>
                  <w:color w:val="000000" w:themeColor="text1"/>
                  <w:sz w:val="23"/>
                  <w:szCs w:val="23"/>
                </w:rPr>
                <w:t>8</w:t>
              </w:r>
            </w:ins>
          </w:p>
        </w:tc>
      </w:tr>
      <w:tr w:rsidR="00D01A67" w:rsidRPr="00F40FBC" w:rsidTr="007D0D33">
        <w:trPr>
          <w:trHeight w:val="349"/>
          <w:ins w:id="242" w:author="Kaung Myat Bo" w:date="2018-04-09T15:19:00Z"/>
        </w:trPr>
        <w:tc>
          <w:tcPr>
            <w:tcW w:w="1070" w:type="dxa"/>
            <w:tcBorders>
              <w:top w:val="nil"/>
              <w:left w:val="single" w:sz="4" w:space="0" w:color="auto"/>
              <w:bottom w:val="single" w:sz="4" w:space="0" w:color="auto"/>
              <w:right w:val="single" w:sz="4" w:space="0" w:color="auto"/>
            </w:tcBorders>
            <w:shd w:val="clear" w:color="auto" w:fill="auto"/>
            <w:noWrap/>
            <w:vAlign w:val="center"/>
            <w:hideMark/>
          </w:tcPr>
          <w:p w:rsidR="00D01A67" w:rsidRPr="00D02D4E" w:rsidRDefault="00D01A67" w:rsidP="007D0D33">
            <w:pPr>
              <w:spacing w:line="276" w:lineRule="auto"/>
              <w:rPr>
                <w:ins w:id="243" w:author="Kaung Myat Bo" w:date="2018-04-09T15:19:00Z"/>
                <w:color w:val="000000" w:themeColor="text1"/>
                <w:sz w:val="23"/>
                <w:szCs w:val="23"/>
              </w:rPr>
            </w:pPr>
            <w:ins w:id="244" w:author="Kaung Myat Bo" w:date="2018-04-09T15:19:00Z">
              <w:r w:rsidRPr="0636AD33">
                <w:rPr>
                  <w:color w:val="000000" w:themeColor="text1"/>
                  <w:sz w:val="23"/>
                  <w:szCs w:val="23"/>
                </w:rPr>
                <w:t>T2</w:t>
              </w:r>
            </w:ins>
          </w:p>
        </w:tc>
        <w:tc>
          <w:tcPr>
            <w:tcW w:w="4152" w:type="dxa"/>
            <w:tcBorders>
              <w:top w:val="nil"/>
              <w:left w:val="nil"/>
              <w:bottom w:val="single" w:sz="4" w:space="0" w:color="auto"/>
              <w:right w:val="single" w:sz="4" w:space="0" w:color="auto"/>
            </w:tcBorders>
            <w:shd w:val="clear" w:color="auto" w:fill="auto"/>
            <w:noWrap/>
            <w:vAlign w:val="center"/>
            <w:hideMark/>
          </w:tcPr>
          <w:p w:rsidR="00D01A67" w:rsidRPr="00D02D4E" w:rsidRDefault="00D01A67" w:rsidP="007D0D33">
            <w:pPr>
              <w:spacing w:line="276" w:lineRule="auto"/>
              <w:rPr>
                <w:ins w:id="245" w:author="Kaung Myat Bo" w:date="2018-04-09T15:19:00Z"/>
                <w:color w:val="000000" w:themeColor="text1"/>
                <w:sz w:val="23"/>
                <w:szCs w:val="23"/>
              </w:rPr>
            </w:pPr>
            <w:ins w:id="246" w:author="Kaung Myat Bo" w:date="2018-04-09T15:19:00Z">
              <w:r w:rsidRPr="0636AD33">
                <w:rPr>
                  <w:color w:val="000000" w:themeColor="text1"/>
                  <w:sz w:val="23"/>
                  <w:szCs w:val="23"/>
                </w:rPr>
                <w:t>High response or throughput performance requirements</w:t>
              </w:r>
            </w:ins>
          </w:p>
        </w:tc>
        <w:tc>
          <w:tcPr>
            <w:tcW w:w="1283" w:type="dxa"/>
            <w:tcBorders>
              <w:top w:val="nil"/>
              <w:left w:val="nil"/>
              <w:bottom w:val="single" w:sz="4" w:space="0" w:color="auto"/>
              <w:right w:val="single" w:sz="4" w:space="0" w:color="auto"/>
            </w:tcBorders>
            <w:shd w:val="clear" w:color="auto" w:fill="auto"/>
            <w:noWrap/>
            <w:vAlign w:val="center"/>
            <w:hideMark/>
          </w:tcPr>
          <w:p w:rsidR="00D01A67" w:rsidRPr="00D02D4E" w:rsidRDefault="00D01A67" w:rsidP="007D0D33">
            <w:pPr>
              <w:spacing w:line="276" w:lineRule="auto"/>
              <w:jc w:val="right"/>
              <w:rPr>
                <w:ins w:id="247" w:author="Kaung Myat Bo" w:date="2018-04-09T15:19:00Z"/>
                <w:color w:val="000000" w:themeColor="text1"/>
                <w:sz w:val="23"/>
                <w:szCs w:val="23"/>
              </w:rPr>
            </w:pPr>
            <w:ins w:id="248" w:author="Kaung Myat Bo" w:date="2018-04-09T15:19:00Z">
              <w:r w:rsidRPr="0807AC80">
                <w:rPr>
                  <w:color w:val="000000" w:themeColor="text1"/>
                  <w:sz w:val="23"/>
                  <w:szCs w:val="23"/>
                </w:rPr>
                <w:t>1</w:t>
              </w:r>
            </w:ins>
          </w:p>
        </w:tc>
        <w:tc>
          <w:tcPr>
            <w:tcW w:w="1163" w:type="dxa"/>
            <w:tcBorders>
              <w:top w:val="nil"/>
              <w:left w:val="nil"/>
              <w:bottom w:val="single" w:sz="4" w:space="0" w:color="auto"/>
              <w:right w:val="single" w:sz="4" w:space="0" w:color="auto"/>
            </w:tcBorders>
            <w:shd w:val="clear" w:color="auto" w:fill="auto"/>
            <w:noWrap/>
            <w:vAlign w:val="center"/>
            <w:hideMark/>
          </w:tcPr>
          <w:p w:rsidR="00D01A67" w:rsidRPr="00D02D4E" w:rsidRDefault="00D01A67" w:rsidP="007D0D33">
            <w:pPr>
              <w:spacing w:line="276" w:lineRule="auto"/>
              <w:jc w:val="right"/>
              <w:rPr>
                <w:ins w:id="249" w:author="Kaung Myat Bo" w:date="2018-04-09T15:19:00Z"/>
                <w:color w:val="000000" w:themeColor="text1"/>
                <w:sz w:val="23"/>
                <w:szCs w:val="23"/>
              </w:rPr>
            </w:pPr>
            <w:ins w:id="250" w:author="Kaung Myat Bo" w:date="2018-04-09T15:19:00Z">
              <w:r w:rsidRPr="0807AC80">
                <w:rPr>
                  <w:color w:val="000000" w:themeColor="text1"/>
                  <w:sz w:val="23"/>
                  <w:szCs w:val="23"/>
                </w:rPr>
                <w:t>3</w:t>
              </w:r>
            </w:ins>
          </w:p>
        </w:tc>
        <w:tc>
          <w:tcPr>
            <w:tcW w:w="1307" w:type="dxa"/>
            <w:tcBorders>
              <w:top w:val="nil"/>
              <w:left w:val="nil"/>
              <w:bottom w:val="single" w:sz="4" w:space="0" w:color="auto"/>
              <w:right w:val="single" w:sz="4" w:space="0" w:color="auto"/>
            </w:tcBorders>
            <w:shd w:val="clear" w:color="auto" w:fill="auto"/>
            <w:noWrap/>
            <w:vAlign w:val="center"/>
            <w:hideMark/>
          </w:tcPr>
          <w:p w:rsidR="00D01A67" w:rsidRPr="00D02D4E" w:rsidRDefault="00D01A67" w:rsidP="007D0D33">
            <w:pPr>
              <w:spacing w:line="276" w:lineRule="auto"/>
              <w:jc w:val="right"/>
              <w:rPr>
                <w:ins w:id="251" w:author="Kaung Myat Bo" w:date="2018-04-09T15:19:00Z"/>
                <w:color w:val="000000" w:themeColor="text1"/>
                <w:sz w:val="23"/>
                <w:szCs w:val="23"/>
              </w:rPr>
            </w:pPr>
            <w:ins w:id="252" w:author="Kaung Myat Bo" w:date="2018-04-09T15:19:00Z">
              <w:r w:rsidRPr="0807AC80">
                <w:rPr>
                  <w:color w:val="000000" w:themeColor="text1"/>
                  <w:sz w:val="23"/>
                  <w:szCs w:val="23"/>
                </w:rPr>
                <w:t>3</w:t>
              </w:r>
            </w:ins>
          </w:p>
        </w:tc>
      </w:tr>
      <w:tr w:rsidR="00D01A67" w:rsidRPr="00F40FBC" w:rsidTr="007D0D33">
        <w:trPr>
          <w:trHeight w:val="299"/>
          <w:ins w:id="253" w:author="Kaung Myat Bo" w:date="2018-04-09T15:19:00Z"/>
        </w:trPr>
        <w:tc>
          <w:tcPr>
            <w:tcW w:w="1070" w:type="dxa"/>
            <w:tcBorders>
              <w:top w:val="nil"/>
              <w:left w:val="single" w:sz="4" w:space="0" w:color="auto"/>
              <w:bottom w:val="single" w:sz="4" w:space="0" w:color="auto"/>
              <w:right w:val="single" w:sz="4" w:space="0" w:color="auto"/>
            </w:tcBorders>
            <w:shd w:val="clear" w:color="auto" w:fill="auto"/>
            <w:noWrap/>
            <w:vAlign w:val="center"/>
            <w:hideMark/>
          </w:tcPr>
          <w:p w:rsidR="00D01A67" w:rsidRPr="00D02D4E" w:rsidRDefault="00D01A67" w:rsidP="007D0D33">
            <w:pPr>
              <w:spacing w:line="276" w:lineRule="auto"/>
              <w:rPr>
                <w:ins w:id="254" w:author="Kaung Myat Bo" w:date="2018-04-09T15:19:00Z"/>
                <w:color w:val="000000" w:themeColor="text1"/>
                <w:sz w:val="23"/>
                <w:szCs w:val="23"/>
              </w:rPr>
            </w:pPr>
            <w:ins w:id="255" w:author="Kaung Myat Bo" w:date="2018-04-09T15:19:00Z">
              <w:r w:rsidRPr="0636AD33">
                <w:rPr>
                  <w:color w:val="000000" w:themeColor="text1"/>
                  <w:sz w:val="23"/>
                  <w:szCs w:val="23"/>
                </w:rPr>
                <w:t>T3</w:t>
              </w:r>
            </w:ins>
          </w:p>
        </w:tc>
        <w:tc>
          <w:tcPr>
            <w:tcW w:w="4152" w:type="dxa"/>
            <w:tcBorders>
              <w:top w:val="nil"/>
              <w:left w:val="nil"/>
              <w:bottom w:val="single" w:sz="4" w:space="0" w:color="auto"/>
              <w:right w:val="single" w:sz="4" w:space="0" w:color="auto"/>
            </w:tcBorders>
            <w:shd w:val="clear" w:color="auto" w:fill="auto"/>
            <w:noWrap/>
            <w:vAlign w:val="center"/>
            <w:hideMark/>
          </w:tcPr>
          <w:p w:rsidR="00D01A67" w:rsidRPr="00D02D4E" w:rsidRDefault="00D01A67" w:rsidP="007D0D33">
            <w:pPr>
              <w:spacing w:line="276" w:lineRule="auto"/>
              <w:rPr>
                <w:ins w:id="256" w:author="Kaung Myat Bo" w:date="2018-04-09T15:19:00Z"/>
                <w:color w:val="000000" w:themeColor="text1"/>
                <w:sz w:val="23"/>
                <w:szCs w:val="23"/>
              </w:rPr>
            </w:pPr>
            <w:ins w:id="257" w:author="Kaung Myat Bo" w:date="2018-04-09T15:19:00Z">
              <w:r w:rsidRPr="0636AD33">
                <w:rPr>
                  <w:color w:val="000000" w:themeColor="text1"/>
                  <w:sz w:val="23"/>
                  <w:szCs w:val="23"/>
                </w:rPr>
                <w:t>End-user efficiency</w:t>
              </w:r>
            </w:ins>
          </w:p>
        </w:tc>
        <w:tc>
          <w:tcPr>
            <w:tcW w:w="1283" w:type="dxa"/>
            <w:tcBorders>
              <w:top w:val="nil"/>
              <w:left w:val="nil"/>
              <w:bottom w:val="single" w:sz="4" w:space="0" w:color="auto"/>
              <w:right w:val="single" w:sz="4" w:space="0" w:color="auto"/>
            </w:tcBorders>
            <w:shd w:val="clear" w:color="auto" w:fill="auto"/>
            <w:noWrap/>
            <w:vAlign w:val="center"/>
            <w:hideMark/>
          </w:tcPr>
          <w:p w:rsidR="00D01A67" w:rsidRPr="00D02D4E" w:rsidRDefault="00D01A67" w:rsidP="007D0D33">
            <w:pPr>
              <w:spacing w:line="276" w:lineRule="auto"/>
              <w:jc w:val="right"/>
              <w:rPr>
                <w:ins w:id="258" w:author="Kaung Myat Bo" w:date="2018-04-09T15:19:00Z"/>
                <w:color w:val="000000" w:themeColor="text1"/>
                <w:sz w:val="23"/>
                <w:szCs w:val="23"/>
              </w:rPr>
            </w:pPr>
            <w:ins w:id="259" w:author="Kaung Myat Bo" w:date="2018-04-09T15:19:00Z">
              <w:r w:rsidRPr="0807AC80">
                <w:rPr>
                  <w:color w:val="000000" w:themeColor="text1"/>
                  <w:sz w:val="23"/>
                  <w:szCs w:val="23"/>
                </w:rPr>
                <w:t>1</w:t>
              </w:r>
            </w:ins>
          </w:p>
        </w:tc>
        <w:tc>
          <w:tcPr>
            <w:tcW w:w="1163" w:type="dxa"/>
            <w:tcBorders>
              <w:top w:val="nil"/>
              <w:left w:val="nil"/>
              <w:bottom w:val="single" w:sz="4" w:space="0" w:color="auto"/>
              <w:right w:val="single" w:sz="4" w:space="0" w:color="auto"/>
            </w:tcBorders>
            <w:shd w:val="clear" w:color="auto" w:fill="auto"/>
            <w:noWrap/>
            <w:vAlign w:val="center"/>
            <w:hideMark/>
          </w:tcPr>
          <w:p w:rsidR="00D01A67" w:rsidRPr="00D02D4E" w:rsidRDefault="005D4B8D" w:rsidP="007D0D33">
            <w:pPr>
              <w:spacing w:line="276" w:lineRule="auto"/>
              <w:jc w:val="right"/>
              <w:rPr>
                <w:ins w:id="260" w:author="Kaung Myat Bo" w:date="2018-04-09T15:19:00Z"/>
                <w:color w:val="000000" w:themeColor="text1"/>
                <w:sz w:val="23"/>
                <w:szCs w:val="23"/>
              </w:rPr>
            </w:pPr>
            <w:ins w:id="261" w:author="Kaung Myat Bo" w:date="2018-04-09T16:24:00Z">
              <w:r>
                <w:rPr>
                  <w:color w:val="000000" w:themeColor="text1"/>
                  <w:sz w:val="23"/>
                  <w:szCs w:val="23"/>
                </w:rPr>
                <w:t>2</w:t>
              </w:r>
            </w:ins>
          </w:p>
        </w:tc>
        <w:tc>
          <w:tcPr>
            <w:tcW w:w="1307" w:type="dxa"/>
            <w:tcBorders>
              <w:top w:val="nil"/>
              <w:left w:val="nil"/>
              <w:bottom w:val="single" w:sz="4" w:space="0" w:color="auto"/>
              <w:right w:val="single" w:sz="4" w:space="0" w:color="auto"/>
            </w:tcBorders>
            <w:shd w:val="clear" w:color="auto" w:fill="auto"/>
            <w:noWrap/>
            <w:vAlign w:val="center"/>
            <w:hideMark/>
          </w:tcPr>
          <w:p w:rsidR="00D01A67" w:rsidRPr="00D02D4E" w:rsidRDefault="002D631A" w:rsidP="007D0D33">
            <w:pPr>
              <w:spacing w:line="276" w:lineRule="auto"/>
              <w:jc w:val="right"/>
              <w:rPr>
                <w:ins w:id="262" w:author="Kaung Myat Bo" w:date="2018-04-09T15:19:00Z"/>
                <w:color w:val="000000" w:themeColor="text1"/>
                <w:sz w:val="23"/>
                <w:szCs w:val="23"/>
              </w:rPr>
            </w:pPr>
            <w:ins w:id="263" w:author="Kaung Myat Bo" w:date="2018-04-09T16:34:00Z">
              <w:r>
                <w:rPr>
                  <w:color w:val="000000" w:themeColor="text1"/>
                  <w:sz w:val="23"/>
                  <w:szCs w:val="23"/>
                </w:rPr>
                <w:t>2</w:t>
              </w:r>
            </w:ins>
          </w:p>
        </w:tc>
      </w:tr>
      <w:tr w:rsidR="00D01A67" w:rsidRPr="00F40FBC" w:rsidTr="007D0D33">
        <w:trPr>
          <w:trHeight w:val="299"/>
          <w:ins w:id="264" w:author="Kaung Myat Bo" w:date="2018-04-09T15:19:00Z"/>
        </w:trPr>
        <w:tc>
          <w:tcPr>
            <w:tcW w:w="1070" w:type="dxa"/>
            <w:tcBorders>
              <w:top w:val="nil"/>
              <w:left w:val="single" w:sz="4" w:space="0" w:color="auto"/>
              <w:bottom w:val="single" w:sz="4" w:space="0" w:color="auto"/>
              <w:right w:val="single" w:sz="4" w:space="0" w:color="auto"/>
            </w:tcBorders>
            <w:shd w:val="clear" w:color="auto" w:fill="auto"/>
            <w:noWrap/>
            <w:vAlign w:val="center"/>
            <w:hideMark/>
          </w:tcPr>
          <w:p w:rsidR="00D01A67" w:rsidRPr="00D02D4E" w:rsidRDefault="00D01A67" w:rsidP="007D0D33">
            <w:pPr>
              <w:spacing w:line="276" w:lineRule="auto"/>
              <w:rPr>
                <w:ins w:id="265" w:author="Kaung Myat Bo" w:date="2018-04-09T15:19:00Z"/>
                <w:color w:val="000000" w:themeColor="text1"/>
                <w:sz w:val="23"/>
                <w:szCs w:val="23"/>
              </w:rPr>
            </w:pPr>
            <w:ins w:id="266" w:author="Kaung Myat Bo" w:date="2018-04-09T15:19:00Z">
              <w:r w:rsidRPr="0636AD33">
                <w:rPr>
                  <w:color w:val="000000" w:themeColor="text1"/>
                  <w:sz w:val="23"/>
                  <w:szCs w:val="23"/>
                </w:rPr>
                <w:t>T4</w:t>
              </w:r>
            </w:ins>
          </w:p>
        </w:tc>
        <w:tc>
          <w:tcPr>
            <w:tcW w:w="4152" w:type="dxa"/>
            <w:tcBorders>
              <w:top w:val="nil"/>
              <w:left w:val="nil"/>
              <w:bottom w:val="single" w:sz="4" w:space="0" w:color="auto"/>
              <w:right w:val="single" w:sz="4" w:space="0" w:color="auto"/>
            </w:tcBorders>
            <w:shd w:val="clear" w:color="auto" w:fill="auto"/>
            <w:noWrap/>
            <w:vAlign w:val="center"/>
            <w:hideMark/>
          </w:tcPr>
          <w:p w:rsidR="00D01A67" w:rsidRPr="00D02D4E" w:rsidRDefault="00D01A67" w:rsidP="007D0D33">
            <w:pPr>
              <w:spacing w:line="276" w:lineRule="auto"/>
              <w:rPr>
                <w:ins w:id="267" w:author="Kaung Myat Bo" w:date="2018-04-09T15:19:00Z"/>
                <w:color w:val="000000" w:themeColor="text1"/>
                <w:sz w:val="23"/>
                <w:szCs w:val="23"/>
              </w:rPr>
            </w:pPr>
            <w:ins w:id="268" w:author="Kaung Myat Bo" w:date="2018-04-09T15:19:00Z">
              <w:r w:rsidRPr="0636AD33">
                <w:rPr>
                  <w:color w:val="000000" w:themeColor="text1"/>
                  <w:sz w:val="23"/>
                  <w:szCs w:val="23"/>
                </w:rPr>
                <w:t>Complex internal processing</w:t>
              </w:r>
            </w:ins>
          </w:p>
        </w:tc>
        <w:tc>
          <w:tcPr>
            <w:tcW w:w="1283" w:type="dxa"/>
            <w:tcBorders>
              <w:top w:val="nil"/>
              <w:left w:val="nil"/>
              <w:bottom w:val="single" w:sz="4" w:space="0" w:color="auto"/>
              <w:right w:val="single" w:sz="4" w:space="0" w:color="auto"/>
            </w:tcBorders>
            <w:shd w:val="clear" w:color="auto" w:fill="auto"/>
            <w:noWrap/>
            <w:vAlign w:val="center"/>
            <w:hideMark/>
          </w:tcPr>
          <w:p w:rsidR="00D01A67" w:rsidRPr="00D02D4E" w:rsidRDefault="00D01A67" w:rsidP="007D0D33">
            <w:pPr>
              <w:spacing w:line="276" w:lineRule="auto"/>
              <w:jc w:val="right"/>
              <w:rPr>
                <w:ins w:id="269" w:author="Kaung Myat Bo" w:date="2018-04-09T15:19:00Z"/>
                <w:color w:val="000000" w:themeColor="text1"/>
                <w:sz w:val="23"/>
                <w:szCs w:val="23"/>
              </w:rPr>
            </w:pPr>
            <w:ins w:id="270" w:author="Kaung Myat Bo" w:date="2018-04-09T15:19:00Z">
              <w:r w:rsidRPr="0807AC80">
                <w:rPr>
                  <w:color w:val="000000" w:themeColor="text1"/>
                  <w:sz w:val="23"/>
                  <w:szCs w:val="23"/>
                </w:rPr>
                <w:t>1</w:t>
              </w:r>
            </w:ins>
          </w:p>
        </w:tc>
        <w:tc>
          <w:tcPr>
            <w:tcW w:w="1163" w:type="dxa"/>
            <w:tcBorders>
              <w:top w:val="nil"/>
              <w:left w:val="nil"/>
              <w:bottom w:val="single" w:sz="4" w:space="0" w:color="auto"/>
              <w:right w:val="single" w:sz="4" w:space="0" w:color="auto"/>
            </w:tcBorders>
            <w:shd w:val="clear" w:color="auto" w:fill="auto"/>
            <w:noWrap/>
            <w:vAlign w:val="center"/>
            <w:hideMark/>
          </w:tcPr>
          <w:p w:rsidR="00D01A67" w:rsidRPr="00D02D4E" w:rsidRDefault="002D631A" w:rsidP="007D0D33">
            <w:pPr>
              <w:spacing w:line="276" w:lineRule="auto"/>
              <w:jc w:val="right"/>
              <w:rPr>
                <w:ins w:id="271" w:author="Kaung Myat Bo" w:date="2018-04-09T15:19:00Z"/>
                <w:color w:val="000000" w:themeColor="text1"/>
                <w:sz w:val="23"/>
                <w:szCs w:val="23"/>
              </w:rPr>
            </w:pPr>
            <w:ins w:id="272" w:author="Kaung Myat Bo" w:date="2018-04-09T16:30:00Z">
              <w:r>
                <w:rPr>
                  <w:color w:val="000000" w:themeColor="text1"/>
                  <w:sz w:val="23"/>
                  <w:szCs w:val="23"/>
                </w:rPr>
                <w:t>2</w:t>
              </w:r>
            </w:ins>
          </w:p>
        </w:tc>
        <w:tc>
          <w:tcPr>
            <w:tcW w:w="1307" w:type="dxa"/>
            <w:tcBorders>
              <w:top w:val="nil"/>
              <w:left w:val="nil"/>
              <w:bottom w:val="single" w:sz="4" w:space="0" w:color="auto"/>
              <w:right w:val="single" w:sz="4" w:space="0" w:color="auto"/>
            </w:tcBorders>
            <w:shd w:val="clear" w:color="auto" w:fill="auto"/>
            <w:noWrap/>
            <w:vAlign w:val="center"/>
            <w:hideMark/>
          </w:tcPr>
          <w:p w:rsidR="00D01A67" w:rsidRPr="00D02D4E" w:rsidRDefault="00D01A67" w:rsidP="007D0D33">
            <w:pPr>
              <w:spacing w:line="276" w:lineRule="auto"/>
              <w:jc w:val="right"/>
              <w:rPr>
                <w:ins w:id="273" w:author="Kaung Myat Bo" w:date="2018-04-09T15:19:00Z"/>
                <w:color w:val="000000" w:themeColor="text1"/>
                <w:sz w:val="23"/>
                <w:szCs w:val="23"/>
              </w:rPr>
            </w:pPr>
            <w:ins w:id="274" w:author="Kaung Myat Bo" w:date="2018-04-09T15:19:00Z">
              <w:r w:rsidRPr="0807AC80">
                <w:rPr>
                  <w:color w:val="000000" w:themeColor="text1"/>
                  <w:sz w:val="23"/>
                  <w:szCs w:val="23"/>
                </w:rPr>
                <w:t>2</w:t>
              </w:r>
            </w:ins>
          </w:p>
        </w:tc>
      </w:tr>
      <w:tr w:rsidR="00D01A67" w:rsidRPr="00F40FBC" w:rsidTr="007D0D33">
        <w:trPr>
          <w:trHeight w:val="299"/>
          <w:ins w:id="275" w:author="Kaung Myat Bo" w:date="2018-04-09T15:19:00Z"/>
        </w:trPr>
        <w:tc>
          <w:tcPr>
            <w:tcW w:w="1070" w:type="dxa"/>
            <w:tcBorders>
              <w:top w:val="nil"/>
              <w:left w:val="single" w:sz="4" w:space="0" w:color="auto"/>
              <w:bottom w:val="single" w:sz="4" w:space="0" w:color="auto"/>
              <w:right w:val="single" w:sz="4" w:space="0" w:color="auto"/>
            </w:tcBorders>
            <w:shd w:val="clear" w:color="auto" w:fill="auto"/>
            <w:noWrap/>
            <w:vAlign w:val="center"/>
            <w:hideMark/>
          </w:tcPr>
          <w:p w:rsidR="00D01A67" w:rsidRPr="00D02D4E" w:rsidRDefault="00D01A67" w:rsidP="007D0D33">
            <w:pPr>
              <w:spacing w:line="276" w:lineRule="auto"/>
              <w:rPr>
                <w:ins w:id="276" w:author="Kaung Myat Bo" w:date="2018-04-09T15:19:00Z"/>
                <w:color w:val="000000" w:themeColor="text1"/>
                <w:sz w:val="23"/>
                <w:szCs w:val="23"/>
              </w:rPr>
            </w:pPr>
            <w:ins w:id="277" w:author="Kaung Myat Bo" w:date="2018-04-09T15:19:00Z">
              <w:r w:rsidRPr="0636AD33">
                <w:rPr>
                  <w:color w:val="000000" w:themeColor="text1"/>
                  <w:sz w:val="23"/>
                  <w:szCs w:val="23"/>
                </w:rPr>
                <w:t>T5</w:t>
              </w:r>
            </w:ins>
          </w:p>
        </w:tc>
        <w:tc>
          <w:tcPr>
            <w:tcW w:w="4152" w:type="dxa"/>
            <w:tcBorders>
              <w:top w:val="nil"/>
              <w:left w:val="nil"/>
              <w:bottom w:val="single" w:sz="4" w:space="0" w:color="auto"/>
              <w:right w:val="single" w:sz="4" w:space="0" w:color="auto"/>
            </w:tcBorders>
            <w:shd w:val="clear" w:color="auto" w:fill="auto"/>
            <w:noWrap/>
            <w:vAlign w:val="center"/>
            <w:hideMark/>
          </w:tcPr>
          <w:p w:rsidR="00D01A67" w:rsidRPr="00D02D4E" w:rsidRDefault="00D01A67" w:rsidP="007D0D33">
            <w:pPr>
              <w:spacing w:line="276" w:lineRule="auto"/>
              <w:rPr>
                <w:ins w:id="278" w:author="Kaung Myat Bo" w:date="2018-04-09T15:19:00Z"/>
                <w:color w:val="000000" w:themeColor="text1"/>
                <w:sz w:val="23"/>
                <w:szCs w:val="23"/>
              </w:rPr>
            </w:pPr>
            <w:ins w:id="279" w:author="Kaung Myat Bo" w:date="2018-04-09T15:19:00Z">
              <w:r w:rsidRPr="0636AD33">
                <w:rPr>
                  <w:color w:val="000000" w:themeColor="text1"/>
                  <w:sz w:val="23"/>
                  <w:szCs w:val="23"/>
                </w:rPr>
                <w:t>Reusability requirements</w:t>
              </w:r>
            </w:ins>
          </w:p>
        </w:tc>
        <w:tc>
          <w:tcPr>
            <w:tcW w:w="1283" w:type="dxa"/>
            <w:tcBorders>
              <w:top w:val="nil"/>
              <w:left w:val="nil"/>
              <w:bottom w:val="single" w:sz="4" w:space="0" w:color="auto"/>
              <w:right w:val="single" w:sz="4" w:space="0" w:color="auto"/>
            </w:tcBorders>
            <w:shd w:val="clear" w:color="auto" w:fill="auto"/>
            <w:noWrap/>
            <w:vAlign w:val="center"/>
            <w:hideMark/>
          </w:tcPr>
          <w:p w:rsidR="00D01A67" w:rsidRPr="00D02D4E" w:rsidRDefault="00D01A67" w:rsidP="007D0D33">
            <w:pPr>
              <w:spacing w:line="276" w:lineRule="auto"/>
              <w:jc w:val="right"/>
              <w:rPr>
                <w:ins w:id="280" w:author="Kaung Myat Bo" w:date="2018-04-09T15:19:00Z"/>
                <w:color w:val="000000" w:themeColor="text1"/>
                <w:sz w:val="23"/>
                <w:szCs w:val="23"/>
              </w:rPr>
            </w:pPr>
            <w:ins w:id="281" w:author="Kaung Myat Bo" w:date="2018-04-09T15:19:00Z">
              <w:r w:rsidRPr="0807AC80">
                <w:rPr>
                  <w:color w:val="000000" w:themeColor="text1"/>
                  <w:sz w:val="23"/>
                  <w:szCs w:val="23"/>
                </w:rPr>
                <w:t>1</w:t>
              </w:r>
            </w:ins>
          </w:p>
        </w:tc>
        <w:tc>
          <w:tcPr>
            <w:tcW w:w="1163" w:type="dxa"/>
            <w:tcBorders>
              <w:top w:val="nil"/>
              <w:left w:val="nil"/>
              <w:bottom w:val="single" w:sz="4" w:space="0" w:color="auto"/>
              <w:right w:val="single" w:sz="4" w:space="0" w:color="auto"/>
            </w:tcBorders>
            <w:shd w:val="clear" w:color="auto" w:fill="auto"/>
            <w:noWrap/>
            <w:vAlign w:val="center"/>
            <w:hideMark/>
          </w:tcPr>
          <w:p w:rsidR="00D01A67" w:rsidRPr="00D02D4E" w:rsidRDefault="002D631A" w:rsidP="007D0D33">
            <w:pPr>
              <w:spacing w:line="276" w:lineRule="auto"/>
              <w:jc w:val="right"/>
              <w:rPr>
                <w:ins w:id="282" w:author="Kaung Myat Bo" w:date="2018-04-09T15:19:00Z"/>
                <w:color w:val="000000" w:themeColor="text1"/>
                <w:sz w:val="23"/>
                <w:szCs w:val="23"/>
              </w:rPr>
            </w:pPr>
            <w:ins w:id="283" w:author="Kaung Myat Bo" w:date="2018-04-09T16:31:00Z">
              <w:r>
                <w:rPr>
                  <w:color w:val="000000" w:themeColor="text1"/>
                  <w:sz w:val="23"/>
                  <w:szCs w:val="23"/>
                </w:rPr>
                <w:t>5</w:t>
              </w:r>
            </w:ins>
          </w:p>
        </w:tc>
        <w:tc>
          <w:tcPr>
            <w:tcW w:w="1307" w:type="dxa"/>
            <w:tcBorders>
              <w:top w:val="nil"/>
              <w:left w:val="nil"/>
              <w:bottom w:val="single" w:sz="4" w:space="0" w:color="auto"/>
              <w:right w:val="single" w:sz="4" w:space="0" w:color="auto"/>
            </w:tcBorders>
            <w:shd w:val="clear" w:color="auto" w:fill="auto"/>
            <w:noWrap/>
            <w:vAlign w:val="center"/>
            <w:hideMark/>
          </w:tcPr>
          <w:p w:rsidR="00D01A67" w:rsidRPr="00D02D4E" w:rsidRDefault="002D631A" w:rsidP="007D0D33">
            <w:pPr>
              <w:spacing w:line="276" w:lineRule="auto"/>
              <w:jc w:val="right"/>
              <w:rPr>
                <w:ins w:id="284" w:author="Kaung Myat Bo" w:date="2018-04-09T15:19:00Z"/>
                <w:color w:val="000000" w:themeColor="text1"/>
                <w:sz w:val="23"/>
                <w:szCs w:val="23"/>
              </w:rPr>
            </w:pPr>
            <w:ins w:id="285" w:author="Kaung Myat Bo" w:date="2018-04-09T16:34:00Z">
              <w:r>
                <w:rPr>
                  <w:color w:val="000000" w:themeColor="text1"/>
                  <w:sz w:val="23"/>
                  <w:szCs w:val="23"/>
                </w:rPr>
                <w:t>5</w:t>
              </w:r>
            </w:ins>
          </w:p>
        </w:tc>
      </w:tr>
      <w:tr w:rsidR="00D01A67" w:rsidRPr="00F40FBC" w:rsidTr="007D0D33">
        <w:trPr>
          <w:trHeight w:val="299"/>
          <w:ins w:id="286" w:author="Kaung Myat Bo" w:date="2018-04-09T15:19:00Z"/>
        </w:trPr>
        <w:tc>
          <w:tcPr>
            <w:tcW w:w="1070" w:type="dxa"/>
            <w:tcBorders>
              <w:top w:val="nil"/>
              <w:left w:val="single" w:sz="4" w:space="0" w:color="auto"/>
              <w:bottom w:val="single" w:sz="4" w:space="0" w:color="auto"/>
              <w:right w:val="single" w:sz="4" w:space="0" w:color="auto"/>
            </w:tcBorders>
            <w:shd w:val="clear" w:color="auto" w:fill="auto"/>
            <w:noWrap/>
            <w:vAlign w:val="center"/>
            <w:hideMark/>
          </w:tcPr>
          <w:p w:rsidR="00D01A67" w:rsidRPr="00D02D4E" w:rsidRDefault="00D01A67" w:rsidP="007D0D33">
            <w:pPr>
              <w:spacing w:line="276" w:lineRule="auto"/>
              <w:rPr>
                <w:ins w:id="287" w:author="Kaung Myat Bo" w:date="2018-04-09T15:19:00Z"/>
                <w:color w:val="000000" w:themeColor="text1"/>
                <w:sz w:val="23"/>
                <w:szCs w:val="23"/>
              </w:rPr>
            </w:pPr>
            <w:ins w:id="288" w:author="Kaung Myat Bo" w:date="2018-04-09T15:19:00Z">
              <w:r w:rsidRPr="0636AD33">
                <w:rPr>
                  <w:color w:val="000000" w:themeColor="text1"/>
                  <w:sz w:val="23"/>
                  <w:szCs w:val="23"/>
                </w:rPr>
                <w:t>T6</w:t>
              </w:r>
            </w:ins>
          </w:p>
        </w:tc>
        <w:tc>
          <w:tcPr>
            <w:tcW w:w="4152" w:type="dxa"/>
            <w:tcBorders>
              <w:top w:val="nil"/>
              <w:left w:val="nil"/>
              <w:bottom w:val="single" w:sz="4" w:space="0" w:color="auto"/>
              <w:right w:val="single" w:sz="4" w:space="0" w:color="auto"/>
            </w:tcBorders>
            <w:shd w:val="clear" w:color="auto" w:fill="auto"/>
            <w:noWrap/>
            <w:vAlign w:val="center"/>
            <w:hideMark/>
          </w:tcPr>
          <w:p w:rsidR="00D01A67" w:rsidRPr="00D02D4E" w:rsidRDefault="00D01A67" w:rsidP="007D0D33">
            <w:pPr>
              <w:spacing w:line="276" w:lineRule="auto"/>
              <w:rPr>
                <w:ins w:id="289" w:author="Kaung Myat Bo" w:date="2018-04-09T15:19:00Z"/>
                <w:color w:val="000000" w:themeColor="text1"/>
                <w:sz w:val="23"/>
                <w:szCs w:val="23"/>
              </w:rPr>
            </w:pPr>
            <w:ins w:id="290" w:author="Kaung Myat Bo" w:date="2018-04-09T15:19:00Z">
              <w:r w:rsidRPr="0636AD33">
                <w:rPr>
                  <w:color w:val="000000" w:themeColor="text1"/>
                  <w:sz w:val="23"/>
                  <w:szCs w:val="23"/>
                </w:rPr>
                <w:t>Ease of Installation</w:t>
              </w:r>
            </w:ins>
          </w:p>
        </w:tc>
        <w:tc>
          <w:tcPr>
            <w:tcW w:w="1283" w:type="dxa"/>
            <w:tcBorders>
              <w:top w:val="nil"/>
              <w:left w:val="nil"/>
              <w:bottom w:val="single" w:sz="4" w:space="0" w:color="auto"/>
              <w:right w:val="single" w:sz="4" w:space="0" w:color="auto"/>
            </w:tcBorders>
            <w:shd w:val="clear" w:color="auto" w:fill="auto"/>
            <w:noWrap/>
            <w:vAlign w:val="center"/>
            <w:hideMark/>
          </w:tcPr>
          <w:p w:rsidR="00D01A67" w:rsidRPr="00D02D4E" w:rsidRDefault="00D01A67" w:rsidP="007D0D33">
            <w:pPr>
              <w:spacing w:line="276" w:lineRule="auto"/>
              <w:jc w:val="right"/>
              <w:rPr>
                <w:ins w:id="291" w:author="Kaung Myat Bo" w:date="2018-04-09T15:19:00Z"/>
                <w:color w:val="000000" w:themeColor="text1"/>
                <w:sz w:val="23"/>
                <w:szCs w:val="23"/>
              </w:rPr>
            </w:pPr>
            <w:ins w:id="292" w:author="Kaung Myat Bo" w:date="2018-04-09T15:19:00Z">
              <w:r w:rsidRPr="0807AC80">
                <w:rPr>
                  <w:color w:val="000000" w:themeColor="text1"/>
                  <w:sz w:val="23"/>
                  <w:szCs w:val="23"/>
                </w:rPr>
                <w:t>0.5</w:t>
              </w:r>
            </w:ins>
          </w:p>
        </w:tc>
        <w:tc>
          <w:tcPr>
            <w:tcW w:w="1163" w:type="dxa"/>
            <w:tcBorders>
              <w:top w:val="nil"/>
              <w:left w:val="nil"/>
              <w:bottom w:val="single" w:sz="4" w:space="0" w:color="auto"/>
              <w:right w:val="single" w:sz="4" w:space="0" w:color="auto"/>
            </w:tcBorders>
            <w:shd w:val="clear" w:color="auto" w:fill="auto"/>
            <w:noWrap/>
            <w:vAlign w:val="center"/>
            <w:hideMark/>
          </w:tcPr>
          <w:p w:rsidR="00D01A67" w:rsidRPr="00D02D4E" w:rsidRDefault="00D01A67" w:rsidP="007D0D33">
            <w:pPr>
              <w:spacing w:line="276" w:lineRule="auto"/>
              <w:jc w:val="right"/>
              <w:rPr>
                <w:ins w:id="293" w:author="Kaung Myat Bo" w:date="2018-04-09T15:19:00Z"/>
                <w:color w:val="000000" w:themeColor="text1"/>
                <w:sz w:val="23"/>
                <w:szCs w:val="23"/>
              </w:rPr>
            </w:pPr>
            <w:ins w:id="294" w:author="Kaung Myat Bo" w:date="2018-04-09T15:19:00Z">
              <w:r w:rsidRPr="0807AC80">
                <w:rPr>
                  <w:color w:val="000000" w:themeColor="text1"/>
                  <w:sz w:val="23"/>
                  <w:szCs w:val="23"/>
                </w:rPr>
                <w:t>0</w:t>
              </w:r>
            </w:ins>
          </w:p>
        </w:tc>
        <w:tc>
          <w:tcPr>
            <w:tcW w:w="1307" w:type="dxa"/>
            <w:tcBorders>
              <w:top w:val="nil"/>
              <w:left w:val="nil"/>
              <w:bottom w:val="single" w:sz="4" w:space="0" w:color="auto"/>
              <w:right w:val="single" w:sz="4" w:space="0" w:color="auto"/>
            </w:tcBorders>
            <w:shd w:val="clear" w:color="auto" w:fill="auto"/>
            <w:noWrap/>
            <w:vAlign w:val="center"/>
            <w:hideMark/>
          </w:tcPr>
          <w:p w:rsidR="00D01A67" w:rsidRPr="00D02D4E" w:rsidRDefault="00D01A67" w:rsidP="007D0D33">
            <w:pPr>
              <w:spacing w:line="276" w:lineRule="auto"/>
              <w:jc w:val="right"/>
              <w:rPr>
                <w:ins w:id="295" w:author="Kaung Myat Bo" w:date="2018-04-09T15:19:00Z"/>
                <w:color w:val="000000" w:themeColor="text1"/>
                <w:sz w:val="23"/>
                <w:szCs w:val="23"/>
              </w:rPr>
            </w:pPr>
            <w:ins w:id="296" w:author="Kaung Myat Bo" w:date="2018-04-09T15:19:00Z">
              <w:r w:rsidRPr="0807AC80">
                <w:rPr>
                  <w:color w:val="000000" w:themeColor="text1"/>
                  <w:sz w:val="23"/>
                  <w:szCs w:val="23"/>
                </w:rPr>
                <w:t>0</w:t>
              </w:r>
            </w:ins>
          </w:p>
        </w:tc>
      </w:tr>
      <w:tr w:rsidR="00D01A67" w:rsidRPr="00F40FBC" w:rsidTr="007D0D33">
        <w:trPr>
          <w:trHeight w:val="299"/>
          <w:ins w:id="297" w:author="Kaung Myat Bo" w:date="2018-04-09T15:19:00Z"/>
        </w:trPr>
        <w:tc>
          <w:tcPr>
            <w:tcW w:w="1070" w:type="dxa"/>
            <w:tcBorders>
              <w:top w:val="nil"/>
              <w:left w:val="single" w:sz="4" w:space="0" w:color="auto"/>
              <w:bottom w:val="single" w:sz="4" w:space="0" w:color="auto"/>
              <w:right w:val="single" w:sz="4" w:space="0" w:color="auto"/>
            </w:tcBorders>
            <w:shd w:val="clear" w:color="auto" w:fill="auto"/>
            <w:noWrap/>
            <w:vAlign w:val="center"/>
            <w:hideMark/>
          </w:tcPr>
          <w:p w:rsidR="00D01A67" w:rsidRPr="00D02D4E" w:rsidRDefault="00D01A67" w:rsidP="007D0D33">
            <w:pPr>
              <w:spacing w:line="276" w:lineRule="auto"/>
              <w:rPr>
                <w:ins w:id="298" w:author="Kaung Myat Bo" w:date="2018-04-09T15:19:00Z"/>
                <w:color w:val="000000" w:themeColor="text1"/>
                <w:sz w:val="23"/>
                <w:szCs w:val="23"/>
              </w:rPr>
            </w:pPr>
            <w:ins w:id="299" w:author="Kaung Myat Bo" w:date="2018-04-09T15:19:00Z">
              <w:r w:rsidRPr="0636AD33">
                <w:rPr>
                  <w:color w:val="000000" w:themeColor="text1"/>
                  <w:sz w:val="23"/>
                  <w:szCs w:val="23"/>
                </w:rPr>
                <w:t>T7</w:t>
              </w:r>
            </w:ins>
          </w:p>
        </w:tc>
        <w:tc>
          <w:tcPr>
            <w:tcW w:w="4152" w:type="dxa"/>
            <w:tcBorders>
              <w:top w:val="nil"/>
              <w:left w:val="nil"/>
              <w:bottom w:val="single" w:sz="4" w:space="0" w:color="auto"/>
              <w:right w:val="single" w:sz="4" w:space="0" w:color="auto"/>
            </w:tcBorders>
            <w:shd w:val="clear" w:color="auto" w:fill="auto"/>
            <w:noWrap/>
            <w:vAlign w:val="center"/>
            <w:hideMark/>
          </w:tcPr>
          <w:p w:rsidR="00D01A67" w:rsidRPr="00D02D4E" w:rsidRDefault="00D01A67" w:rsidP="007D0D33">
            <w:pPr>
              <w:spacing w:line="276" w:lineRule="auto"/>
              <w:rPr>
                <w:ins w:id="300" w:author="Kaung Myat Bo" w:date="2018-04-09T15:19:00Z"/>
                <w:color w:val="000000" w:themeColor="text1"/>
                <w:sz w:val="23"/>
                <w:szCs w:val="23"/>
              </w:rPr>
            </w:pPr>
            <w:ins w:id="301" w:author="Kaung Myat Bo" w:date="2018-04-09T15:19:00Z">
              <w:r w:rsidRPr="0636AD33">
                <w:rPr>
                  <w:color w:val="000000" w:themeColor="text1"/>
                  <w:sz w:val="23"/>
                  <w:szCs w:val="23"/>
                </w:rPr>
                <w:t>Ease of Use</w:t>
              </w:r>
            </w:ins>
          </w:p>
        </w:tc>
        <w:tc>
          <w:tcPr>
            <w:tcW w:w="1283" w:type="dxa"/>
            <w:tcBorders>
              <w:top w:val="nil"/>
              <w:left w:val="nil"/>
              <w:bottom w:val="single" w:sz="4" w:space="0" w:color="auto"/>
              <w:right w:val="single" w:sz="4" w:space="0" w:color="auto"/>
            </w:tcBorders>
            <w:shd w:val="clear" w:color="auto" w:fill="auto"/>
            <w:noWrap/>
            <w:vAlign w:val="center"/>
            <w:hideMark/>
          </w:tcPr>
          <w:p w:rsidR="00D01A67" w:rsidRPr="00D02D4E" w:rsidRDefault="00D01A67" w:rsidP="007D0D33">
            <w:pPr>
              <w:spacing w:line="276" w:lineRule="auto"/>
              <w:jc w:val="right"/>
              <w:rPr>
                <w:ins w:id="302" w:author="Kaung Myat Bo" w:date="2018-04-09T15:19:00Z"/>
                <w:color w:val="000000" w:themeColor="text1"/>
                <w:sz w:val="23"/>
                <w:szCs w:val="23"/>
              </w:rPr>
            </w:pPr>
            <w:ins w:id="303" w:author="Kaung Myat Bo" w:date="2018-04-09T15:19:00Z">
              <w:r w:rsidRPr="0807AC80">
                <w:rPr>
                  <w:color w:val="000000" w:themeColor="text1"/>
                  <w:sz w:val="23"/>
                  <w:szCs w:val="23"/>
                </w:rPr>
                <w:t>0.5</w:t>
              </w:r>
            </w:ins>
          </w:p>
        </w:tc>
        <w:tc>
          <w:tcPr>
            <w:tcW w:w="1163" w:type="dxa"/>
            <w:tcBorders>
              <w:top w:val="nil"/>
              <w:left w:val="nil"/>
              <w:bottom w:val="single" w:sz="4" w:space="0" w:color="auto"/>
              <w:right w:val="single" w:sz="4" w:space="0" w:color="auto"/>
            </w:tcBorders>
            <w:shd w:val="clear" w:color="auto" w:fill="auto"/>
            <w:noWrap/>
            <w:vAlign w:val="center"/>
            <w:hideMark/>
          </w:tcPr>
          <w:p w:rsidR="00D01A67" w:rsidRPr="00D02D4E" w:rsidRDefault="00D01A67" w:rsidP="007D0D33">
            <w:pPr>
              <w:spacing w:line="276" w:lineRule="auto"/>
              <w:jc w:val="right"/>
              <w:rPr>
                <w:ins w:id="304" w:author="Kaung Myat Bo" w:date="2018-04-09T15:19:00Z"/>
                <w:color w:val="000000" w:themeColor="text1"/>
                <w:sz w:val="23"/>
                <w:szCs w:val="23"/>
              </w:rPr>
            </w:pPr>
            <w:ins w:id="305" w:author="Kaung Myat Bo" w:date="2018-04-09T15:19:00Z">
              <w:r w:rsidRPr="0807AC80">
                <w:rPr>
                  <w:color w:val="000000" w:themeColor="text1"/>
                  <w:sz w:val="23"/>
                  <w:szCs w:val="23"/>
                </w:rPr>
                <w:t>2</w:t>
              </w:r>
            </w:ins>
          </w:p>
        </w:tc>
        <w:tc>
          <w:tcPr>
            <w:tcW w:w="1307" w:type="dxa"/>
            <w:tcBorders>
              <w:top w:val="nil"/>
              <w:left w:val="nil"/>
              <w:bottom w:val="single" w:sz="4" w:space="0" w:color="auto"/>
              <w:right w:val="single" w:sz="4" w:space="0" w:color="auto"/>
            </w:tcBorders>
            <w:shd w:val="clear" w:color="auto" w:fill="auto"/>
            <w:noWrap/>
            <w:vAlign w:val="center"/>
            <w:hideMark/>
          </w:tcPr>
          <w:p w:rsidR="00D01A67" w:rsidRPr="00D02D4E" w:rsidRDefault="00D01A67" w:rsidP="007D0D33">
            <w:pPr>
              <w:spacing w:line="276" w:lineRule="auto"/>
              <w:jc w:val="right"/>
              <w:rPr>
                <w:ins w:id="306" w:author="Kaung Myat Bo" w:date="2018-04-09T15:19:00Z"/>
                <w:color w:val="000000" w:themeColor="text1"/>
                <w:sz w:val="23"/>
                <w:szCs w:val="23"/>
              </w:rPr>
            </w:pPr>
            <w:ins w:id="307" w:author="Kaung Myat Bo" w:date="2018-04-09T15:19:00Z">
              <w:r w:rsidRPr="0807AC80">
                <w:rPr>
                  <w:color w:val="000000" w:themeColor="text1"/>
                  <w:sz w:val="23"/>
                  <w:szCs w:val="23"/>
                </w:rPr>
                <w:t>1</w:t>
              </w:r>
            </w:ins>
          </w:p>
        </w:tc>
      </w:tr>
      <w:tr w:rsidR="00D01A67" w:rsidRPr="00F40FBC" w:rsidTr="007D0D33">
        <w:trPr>
          <w:trHeight w:val="299"/>
          <w:ins w:id="308" w:author="Kaung Myat Bo" w:date="2018-04-09T15:19:00Z"/>
        </w:trPr>
        <w:tc>
          <w:tcPr>
            <w:tcW w:w="1070" w:type="dxa"/>
            <w:tcBorders>
              <w:top w:val="nil"/>
              <w:left w:val="single" w:sz="4" w:space="0" w:color="auto"/>
              <w:bottom w:val="single" w:sz="4" w:space="0" w:color="auto"/>
              <w:right w:val="single" w:sz="4" w:space="0" w:color="auto"/>
            </w:tcBorders>
            <w:shd w:val="clear" w:color="auto" w:fill="auto"/>
            <w:noWrap/>
            <w:vAlign w:val="center"/>
            <w:hideMark/>
          </w:tcPr>
          <w:p w:rsidR="00D01A67" w:rsidRPr="00D02D4E" w:rsidRDefault="00D01A67" w:rsidP="007D0D33">
            <w:pPr>
              <w:spacing w:line="276" w:lineRule="auto"/>
              <w:rPr>
                <w:ins w:id="309" w:author="Kaung Myat Bo" w:date="2018-04-09T15:19:00Z"/>
                <w:color w:val="000000" w:themeColor="text1"/>
                <w:sz w:val="23"/>
                <w:szCs w:val="23"/>
              </w:rPr>
            </w:pPr>
            <w:ins w:id="310" w:author="Kaung Myat Bo" w:date="2018-04-09T15:19:00Z">
              <w:r w:rsidRPr="0636AD33">
                <w:rPr>
                  <w:color w:val="000000" w:themeColor="text1"/>
                  <w:sz w:val="23"/>
                  <w:szCs w:val="23"/>
                </w:rPr>
                <w:t>T8</w:t>
              </w:r>
            </w:ins>
          </w:p>
        </w:tc>
        <w:tc>
          <w:tcPr>
            <w:tcW w:w="4152" w:type="dxa"/>
            <w:tcBorders>
              <w:top w:val="nil"/>
              <w:left w:val="nil"/>
              <w:bottom w:val="single" w:sz="4" w:space="0" w:color="auto"/>
              <w:right w:val="single" w:sz="4" w:space="0" w:color="auto"/>
            </w:tcBorders>
            <w:shd w:val="clear" w:color="auto" w:fill="auto"/>
            <w:noWrap/>
            <w:vAlign w:val="center"/>
            <w:hideMark/>
          </w:tcPr>
          <w:p w:rsidR="00D01A67" w:rsidRPr="00D02D4E" w:rsidRDefault="00D01A67" w:rsidP="007D0D33">
            <w:pPr>
              <w:spacing w:line="276" w:lineRule="auto"/>
              <w:rPr>
                <w:ins w:id="311" w:author="Kaung Myat Bo" w:date="2018-04-09T15:19:00Z"/>
                <w:color w:val="000000" w:themeColor="text1"/>
                <w:sz w:val="23"/>
                <w:szCs w:val="23"/>
              </w:rPr>
            </w:pPr>
            <w:ins w:id="312" w:author="Kaung Myat Bo" w:date="2018-04-09T15:19:00Z">
              <w:r w:rsidRPr="0636AD33">
                <w:rPr>
                  <w:color w:val="000000" w:themeColor="text1"/>
                  <w:sz w:val="23"/>
                  <w:szCs w:val="23"/>
                </w:rPr>
                <w:t>Portability requirements</w:t>
              </w:r>
            </w:ins>
          </w:p>
        </w:tc>
        <w:tc>
          <w:tcPr>
            <w:tcW w:w="1283" w:type="dxa"/>
            <w:tcBorders>
              <w:top w:val="nil"/>
              <w:left w:val="nil"/>
              <w:bottom w:val="single" w:sz="4" w:space="0" w:color="auto"/>
              <w:right w:val="single" w:sz="4" w:space="0" w:color="auto"/>
            </w:tcBorders>
            <w:shd w:val="clear" w:color="auto" w:fill="auto"/>
            <w:noWrap/>
            <w:vAlign w:val="center"/>
            <w:hideMark/>
          </w:tcPr>
          <w:p w:rsidR="00D01A67" w:rsidRPr="00D02D4E" w:rsidRDefault="00D01A67" w:rsidP="007D0D33">
            <w:pPr>
              <w:spacing w:line="276" w:lineRule="auto"/>
              <w:jc w:val="right"/>
              <w:rPr>
                <w:ins w:id="313" w:author="Kaung Myat Bo" w:date="2018-04-09T15:19:00Z"/>
                <w:color w:val="000000" w:themeColor="text1"/>
                <w:sz w:val="23"/>
                <w:szCs w:val="23"/>
              </w:rPr>
            </w:pPr>
            <w:ins w:id="314" w:author="Kaung Myat Bo" w:date="2018-04-09T15:19:00Z">
              <w:r w:rsidRPr="0807AC80">
                <w:rPr>
                  <w:color w:val="000000" w:themeColor="text1"/>
                  <w:sz w:val="23"/>
                  <w:szCs w:val="23"/>
                </w:rPr>
                <w:t>2</w:t>
              </w:r>
            </w:ins>
          </w:p>
        </w:tc>
        <w:tc>
          <w:tcPr>
            <w:tcW w:w="1163" w:type="dxa"/>
            <w:tcBorders>
              <w:top w:val="nil"/>
              <w:left w:val="nil"/>
              <w:bottom w:val="single" w:sz="4" w:space="0" w:color="auto"/>
              <w:right w:val="single" w:sz="4" w:space="0" w:color="auto"/>
            </w:tcBorders>
            <w:shd w:val="clear" w:color="auto" w:fill="auto"/>
            <w:noWrap/>
            <w:vAlign w:val="center"/>
            <w:hideMark/>
          </w:tcPr>
          <w:p w:rsidR="00D01A67" w:rsidRPr="00D02D4E" w:rsidRDefault="00D01A67" w:rsidP="007D0D33">
            <w:pPr>
              <w:spacing w:line="276" w:lineRule="auto"/>
              <w:jc w:val="right"/>
              <w:rPr>
                <w:ins w:id="315" w:author="Kaung Myat Bo" w:date="2018-04-09T15:19:00Z"/>
                <w:color w:val="000000" w:themeColor="text1"/>
                <w:sz w:val="23"/>
                <w:szCs w:val="23"/>
              </w:rPr>
            </w:pPr>
            <w:ins w:id="316" w:author="Kaung Myat Bo" w:date="2018-04-09T15:19:00Z">
              <w:r w:rsidRPr="0807AC80">
                <w:rPr>
                  <w:color w:val="000000" w:themeColor="text1"/>
                  <w:sz w:val="23"/>
                  <w:szCs w:val="23"/>
                </w:rPr>
                <w:t>3</w:t>
              </w:r>
            </w:ins>
          </w:p>
        </w:tc>
        <w:tc>
          <w:tcPr>
            <w:tcW w:w="1307" w:type="dxa"/>
            <w:tcBorders>
              <w:top w:val="nil"/>
              <w:left w:val="nil"/>
              <w:bottom w:val="single" w:sz="4" w:space="0" w:color="auto"/>
              <w:right w:val="single" w:sz="4" w:space="0" w:color="auto"/>
            </w:tcBorders>
            <w:shd w:val="clear" w:color="auto" w:fill="auto"/>
            <w:noWrap/>
            <w:vAlign w:val="center"/>
            <w:hideMark/>
          </w:tcPr>
          <w:p w:rsidR="00D01A67" w:rsidRPr="00D02D4E" w:rsidRDefault="00D01A67" w:rsidP="007D0D33">
            <w:pPr>
              <w:spacing w:line="276" w:lineRule="auto"/>
              <w:jc w:val="right"/>
              <w:rPr>
                <w:ins w:id="317" w:author="Kaung Myat Bo" w:date="2018-04-09T15:19:00Z"/>
                <w:color w:val="000000" w:themeColor="text1"/>
                <w:sz w:val="23"/>
                <w:szCs w:val="23"/>
              </w:rPr>
            </w:pPr>
            <w:ins w:id="318" w:author="Kaung Myat Bo" w:date="2018-04-09T15:19:00Z">
              <w:r w:rsidRPr="0807AC80">
                <w:rPr>
                  <w:color w:val="000000" w:themeColor="text1"/>
                  <w:sz w:val="23"/>
                  <w:szCs w:val="23"/>
                </w:rPr>
                <w:t>6</w:t>
              </w:r>
            </w:ins>
          </w:p>
        </w:tc>
      </w:tr>
      <w:tr w:rsidR="00D01A67" w:rsidRPr="00F40FBC" w:rsidTr="007D0D33">
        <w:trPr>
          <w:trHeight w:val="299"/>
          <w:ins w:id="319" w:author="Kaung Myat Bo" w:date="2018-04-09T15:19:00Z"/>
        </w:trPr>
        <w:tc>
          <w:tcPr>
            <w:tcW w:w="1070" w:type="dxa"/>
            <w:tcBorders>
              <w:top w:val="nil"/>
              <w:left w:val="single" w:sz="4" w:space="0" w:color="auto"/>
              <w:bottom w:val="single" w:sz="4" w:space="0" w:color="auto"/>
              <w:right w:val="single" w:sz="4" w:space="0" w:color="auto"/>
            </w:tcBorders>
            <w:shd w:val="clear" w:color="auto" w:fill="auto"/>
            <w:noWrap/>
            <w:vAlign w:val="center"/>
            <w:hideMark/>
          </w:tcPr>
          <w:p w:rsidR="00D01A67" w:rsidRPr="00D02D4E" w:rsidRDefault="00D01A67" w:rsidP="007D0D33">
            <w:pPr>
              <w:spacing w:line="276" w:lineRule="auto"/>
              <w:rPr>
                <w:ins w:id="320" w:author="Kaung Myat Bo" w:date="2018-04-09T15:19:00Z"/>
                <w:color w:val="000000" w:themeColor="text1"/>
                <w:sz w:val="23"/>
                <w:szCs w:val="23"/>
              </w:rPr>
            </w:pPr>
            <w:ins w:id="321" w:author="Kaung Myat Bo" w:date="2018-04-09T15:19:00Z">
              <w:r w:rsidRPr="0636AD33">
                <w:rPr>
                  <w:color w:val="000000" w:themeColor="text1"/>
                  <w:sz w:val="23"/>
                  <w:szCs w:val="23"/>
                </w:rPr>
                <w:t>T9</w:t>
              </w:r>
            </w:ins>
          </w:p>
        </w:tc>
        <w:tc>
          <w:tcPr>
            <w:tcW w:w="4152" w:type="dxa"/>
            <w:tcBorders>
              <w:top w:val="nil"/>
              <w:left w:val="nil"/>
              <w:bottom w:val="single" w:sz="4" w:space="0" w:color="auto"/>
              <w:right w:val="single" w:sz="4" w:space="0" w:color="auto"/>
            </w:tcBorders>
            <w:shd w:val="clear" w:color="auto" w:fill="auto"/>
            <w:noWrap/>
            <w:vAlign w:val="center"/>
            <w:hideMark/>
          </w:tcPr>
          <w:p w:rsidR="00D01A67" w:rsidRPr="00D02D4E" w:rsidRDefault="00D01A67" w:rsidP="007D0D33">
            <w:pPr>
              <w:spacing w:line="276" w:lineRule="auto"/>
              <w:rPr>
                <w:ins w:id="322" w:author="Kaung Myat Bo" w:date="2018-04-09T15:19:00Z"/>
                <w:color w:val="000000" w:themeColor="text1"/>
                <w:sz w:val="23"/>
                <w:szCs w:val="23"/>
              </w:rPr>
            </w:pPr>
            <w:ins w:id="323" w:author="Kaung Myat Bo" w:date="2018-04-09T15:19:00Z">
              <w:r w:rsidRPr="0636AD33">
                <w:rPr>
                  <w:color w:val="000000" w:themeColor="text1"/>
                  <w:sz w:val="23"/>
                  <w:szCs w:val="23"/>
                </w:rPr>
                <w:t>Ease of Change</w:t>
              </w:r>
            </w:ins>
          </w:p>
        </w:tc>
        <w:tc>
          <w:tcPr>
            <w:tcW w:w="1283" w:type="dxa"/>
            <w:tcBorders>
              <w:top w:val="nil"/>
              <w:left w:val="nil"/>
              <w:bottom w:val="single" w:sz="4" w:space="0" w:color="auto"/>
              <w:right w:val="single" w:sz="4" w:space="0" w:color="auto"/>
            </w:tcBorders>
            <w:shd w:val="clear" w:color="auto" w:fill="auto"/>
            <w:noWrap/>
            <w:vAlign w:val="center"/>
            <w:hideMark/>
          </w:tcPr>
          <w:p w:rsidR="00D01A67" w:rsidRPr="00D02D4E" w:rsidRDefault="00D01A67" w:rsidP="007D0D33">
            <w:pPr>
              <w:spacing w:line="276" w:lineRule="auto"/>
              <w:jc w:val="right"/>
              <w:rPr>
                <w:ins w:id="324" w:author="Kaung Myat Bo" w:date="2018-04-09T15:19:00Z"/>
                <w:color w:val="000000" w:themeColor="text1"/>
                <w:sz w:val="23"/>
                <w:szCs w:val="23"/>
              </w:rPr>
            </w:pPr>
            <w:ins w:id="325" w:author="Kaung Myat Bo" w:date="2018-04-09T15:19:00Z">
              <w:r w:rsidRPr="0807AC80">
                <w:rPr>
                  <w:color w:val="000000" w:themeColor="text1"/>
                  <w:sz w:val="23"/>
                  <w:szCs w:val="23"/>
                </w:rPr>
                <w:t>1</w:t>
              </w:r>
            </w:ins>
          </w:p>
        </w:tc>
        <w:tc>
          <w:tcPr>
            <w:tcW w:w="1163" w:type="dxa"/>
            <w:tcBorders>
              <w:top w:val="nil"/>
              <w:left w:val="nil"/>
              <w:bottom w:val="single" w:sz="4" w:space="0" w:color="auto"/>
              <w:right w:val="single" w:sz="4" w:space="0" w:color="auto"/>
            </w:tcBorders>
            <w:shd w:val="clear" w:color="auto" w:fill="auto"/>
            <w:noWrap/>
            <w:vAlign w:val="center"/>
            <w:hideMark/>
          </w:tcPr>
          <w:p w:rsidR="00D01A67" w:rsidRPr="00D02D4E" w:rsidRDefault="00D01A67" w:rsidP="007D0D33">
            <w:pPr>
              <w:spacing w:line="276" w:lineRule="auto"/>
              <w:jc w:val="right"/>
              <w:rPr>
                <w:ins w:id="326" w:author="Kaung Myat Bo" w:date="2018-04-09T15:19:00Z"/>
                <w:color w:val="000000" w:themeColor="text1"/>
                <w:sz w:val="23"/>
                <w:szCs w:val="23"/>
              </w:rPr>
            </w:pPr>
            <w:ins w:id="327" w:author="Kaung Myat Bo" w:date="2018-04-09T15:19:00Z">
              <w:r w:rsidRPr="0807AC80">
                <w:rPr>
                  <w:color w:val="000000" w:themeColor="text1"/>
                  <w:sz w:val="23"/>
                  <w:szCs w:val="23"/>
                </w:rPr>
                <w:t>3</w:t>
              </w:r>
            </w:ins>
          </w:p>
        </w:tc>
        <w:tc>
          <w:tcPr>
            <w:tcW w:w="1307" w:type="dxa"/>
            <w:tcBorders>
              <w:top w:val="nil"/>
              <w:left w:val="nil"/>
              <w:bottom w:val="single" w:sz="4" w:space="0" w:color="auto"/>
              <w:right w:val="single" w:sz="4" w:space="0" w:color="auto"/>
            </w:tcBorders>
            <w:shd w:val="clear" w:color="auto" w:fill="auto"/>
            <w:noWrap/>
            <w:vAlign w:val="center"/>
            <w:hideMark/>
          </w:tcPr>
          <w:p w:rsidR="00D01A67" w:rsidRPr="00D02D4E" w:rsidRDefault="00D01A67" w:rsidP="007D0D33">
            <w:pPr>
              <w:spacing w:line="276" w:lineRule="auto"/>
              <w:jc w:val="right"/>
              <w:rPr>
                <w:ins w:id="328" w:author="Kaung Myat Bo" w:date="2018-04-09T15:19:00Z"/>
                <w:color w:val="000000" w:themeColor="text1"/>
                <w:sz w:val="23"/>
                <w:szCs w:val="23"/>
              </w:rPr>
            </w:pPr>
            <w:ins w:id="329" w:author="Kaung Myat Bo" w:date="2018-04-09T15:19:00Z">
              <w:r w:rsidRPr="0807AC80">
                <w:rPr>
                  <w:color w:val="000000" w:themeColor="text1"/>
                  <w:sz w:val="23"/>
                  <w:szCs w:val="23"/>
                </w:rPr>
                <w:t>3</w:t>
              </w:r>
            </w:ins>
          </w:p>
        </w:tc>
      </w:tr>
      <w:tr w:rsidR="00D01A67" w:rsidRPr="00F40FBC" w:rsidTr="007D0D33">
        <w:trPr>
          <w:trHeight w:val="299"/>
          <w:ins w:id="330" w:author="Kaung Myat Bo" w:date="2018-04-09T15:19:00Z"/>
        </w:trPr>
        <w:tc>
          <w:tcPr>
            <w:tcW w:w="1070" w:type="dxa"/>
            <w:tcBorders>
              <w:top w:val="nil"/>
              <w:left w:val="single" w:sz="4" w:space="0" w:color="auto"/>
              <w:bottom w:val="single" w:sz="4" w:space="0" w:color="auto"/>
              <w:right w:val="single" w:sz="4" w:space="0" w:color="auto"/>
            </w:tcBorders>
            <w:shd w:val="clear" w:color="auto" w:fill="auto"/>
            <w:noWrap/>
            <w:vAlign w:val="center"/>
            <w:hideMark/>
          </w:tcPr>
          <w:p w:rsidR="00D01A67" w:rsidRPr="00D02D4E" w:rsidRDefault="00D01A67" w:rsidP="007D0D33">
            <w:pPr>
              <w:spacing w:line="276" w:lineRule="auto"/>
              <w:rPr>
                <w:ins w:id="331" w:author="Kaung Myat Bo" w:date="2018-04-09T15:19:00Z"/>
                <w:color w:val="000000" w:themeColor="text1"/>
                <w:sz w:val="23"/>
                <w:szCs w:val="23"/>
              </w:rPr>
            </w:pPr>
            <w:ins w:id="332" w:author="Kaung Myat Bo" w:date="2018-04-09T15:19:00Z">
              <w:r w:rsidRPr="0636AD33">
                <w:rPr>
                  <w:color w:val="000000" w:themeColor="text1"/>
                  <w:sz w:val="23"/>
                  <w:szCs w:val="23"/>
                </w:rPr>
                <w:t>T10</w:t>
              </w:r>
            </w:ins>
          </w:p>
        </w:tc>
        <w:tc>
          <w:tcPr>
            <w:tcW w:w="4152" w:type="dxa"/>
            <w:tcBorders>
              <w:top w:val="nil"/>
              <w:left w:val="nil"/>
              <w:bottom w:val="single" w:sz="4" w:space="0" w:color="auto"/>
              <w:right w:val="single" w:sz="4" w:space="0" w:color="auto"/>
            </w:tcBorders>
            <w:shd w:val="clear" w:color="auto" w:fill="auto"/>
            <w:noWrap/>
            <w:vAlign w:val="center"/>
            <w:hideMark/>
          </w:tcPr>
          <w:p w:rsidR="00D01A67" w:rsidRPr="00D02D4E" w:rsidRDefault="00D01A67" w:rsidP="007D0D33">
            <w:pPr>
              <w:spacing w:line="276" w:lineRule="auto"/>
              <w:rPr>
                <w:ins w:id="333" w:author="Kaung Myat Bo" w:date="2018-04-09T15:19:00Z"/>
                <w:color w:val="000000" w:themeColor="text1"/>
                <w:sz w:val="23"/>
                <w:szCs w:val="23"/>
              </w:rPr>
            </w:pPr>
            <w:ins w:id="334" w:author="Kaung Myat Bo" w:date="2018-04-09T15:19:00Z">
              <w:r w:rsidRPr="0636AD33">
                <w:rPr>
                  <w:color w:val="000000" w:themeColor="text1"/>
                  <w:sz w:val="23"/>
                  <w:szCs w:val="23"/>
                </w:rPr>
                <w:t>Concurrency requirements</w:t>
              </w:r>
            </w:ins>
          </w:p>
        </w:tc>
        <w:tc>
          <w:tcPr>
            <w:tcW w:w="1283" w:type="dxa"/>
            <w:tcBorders>
              <w:top w:val="nil"/>
              <w:left w:val="nil"/>
              <w:bottom w:val="single" w:sz="4" w:space="0" w:color="auto"/>
              <w:right w:val="single" w:sz="4" w:space="0" w:color="auto"/>
            </w:tcBorders>
            <w:shd w:val="clear" w:color="auto" w:fill="auto"/>
            <w:noWrap/>
            <w:vAlign w:val="center"/>
            <w:hideMark/>
          </w:tcPr>
          <w:p w:rsidR="00D01A67" w:rsidRPr="00D02D4E" w:rsidRDefault="00D01A67" w:rsidP="007D0D33">
            <w:pPr>
              <w:spacing w:line="276" w:lineRule="auto"/>
              <w:jc w:val="right"/>
              <w:rPr>
                <w:ins w:id="335" w:author="Kaung Myat Bo" w:date="2018-04-09T15:19:00Z"/>
                <w:color w:val="000000" w:themeColor="text1"/>
                <w:sz w:val="23"/>
                <w:szCs w:val="23"/>
              </w:rPr>
            </w:pPr>
            <w:ins w:id="336" w:author="Kaung Myat Bo" w:date="2018-04-09T15:19:00Z">
              <w:r w:rsidRPr="0807AC80">
                <w:rPr>
                  <w:color w:val="000000" w:themeColor="text1"/>
                  <w:sz w:val="23"/>
                  <w:szCs w:val="23"/>
                </w:rPr>
                <w:t>1</w:t>
              </w:r>
            </w:ins>
          </w:p>
        </w:tc>
        <w:tc>
          <w:tcPr>
            <w:tcW w:w="1163" w:type="dxa"/>
            <w:tcBorders>
              <w:top w:val="nil"/>
              <w:left w:val="nil"/>
              <w:bottom w:val="single" w:sz="4" w:space="0" w:color="auto"/>
              <w:right w:val="single" w:sz="4" w:space="0" w:color="auto"/>
            </w:tcBorders>
            <w:shd w:val="clear" w:color="auto" w:fill="auto"/>
            <w:noWrap/>
            <w:vAlign w:val="center"/>
            <w:hideMark/>
          </w:tcPr>
          <w:p w:rsidR="00D01A67" w:rsidRPr="00D02D4E" w:rsidRDefault="00834685" w:rsidP="007D0D33">
            <w:pPr>
              <w:spacing w:line="276" w:lineRule="auto"/>
              <w:jc w:val="right"/>
              <w:rPr>
                <w:ins w:id="337" w:author="Kaung Myat Bo" w:date="2018-04-09T15:19:00Z"/>
                <w:color w:val="000000" w:themeColor="text1"/>
                <w:sz w:val="23"/>
                <w:szCs w:val="23"/>
              </w:rPr>
            </w:pPr>
            <w:ins w:id="338" w:author="Kaung Myat Bo" w:date="2018-04-09T16:38:00Z">
              <w:r>
                <w:rPr>
                  <w:color w:val="000000" w:themeColor="text1"/>
                  <w:sz w:val="23"/>
                  <w:szCs w:val="23"/>
                </w:rPr>
                <w:t>4</w:t>
              </w:r>
            </w:ins>
          </w:p>
        </w:tc>
        <w:tc>
          <w:tcPr>
            <w:tcW w:w="1307" w:type="dxa"/>
            <w:tcBorders>
              <w:top w:val="nil"/>
              <w:left w:val="nil"/>
              <w:bottom w:val="single" w:sz="4" w:space="0" w:color="auto"/>
              <w:right w:val="single" w:sz="4" w:space="0" w:color="auto"/>
            </w:tcBorders>
            <w:shd w:val="clear" w:color="auto" w:fill="auto"/>
            <w:noWrap/>
            <w:vAlign w:val="center"/>
            <w:hideMark/>
          </w:tcPr>
          <w:p w:rsidR="00D01A67" w:rsidRPr="00D02D4E" w:rsidRDefault="00834685" w:rsidP="007D0D33">
            <w:pPr>
              <w:spacing w:line="276" w:lineRule="auto"/>
              <w:jc w:val="right"/>
              <w:rPr>
                <w:ins w:id="339" w:author="Kaung Myat Bo" w:date="2018-04-09T15:19:00Z"/>
                <w:color w:val="000000" w:themeColor="text1"/>
                <w:sz w:val="23"/>
                <w:szCs w:val="23"/>
              </w:rPr>
            </w:pPr>
            <w:ins w:id="340" w:author="Kaung Myat Bo" w:date="2018-04-09T16:38:00Z">
              <w:r>
                <w:rPr>
                  <w:color w:val="000000" w:themeColor="text1"/>
                  <w:sz w:val="23"/>
                  <w:szCs w:val="23"/>
                </w:rPr>
                <w:t>4</w:t>
              </w:r>
            </w:ins>
          </w:p>
        </w:tc>
      </w:tr>
      <w:tr w:rsidR="00D01A67" w:rsidRPr="00F40FBC" w:rsidTr="007D0D33">
        <w:trPr>
          <w:trHeight w:val="299"/>
          <w:ins w:id="341" w:author="Kaung Myat Bo" w:date="2018-04-09T15:19:00Z"/>
        </w:trPr>
        <w:tc>
          <w:tcPr>
            <w:tcW w:w="1070" w:type="dxa"/>
            <w:tcBorders>
              <w:top w:val="nil"/>
              <w:left w:val="single" w:sz="4" w:space="0" w:color="auto"/>
              <w:bottom w:val="single" w:sz="4" w:space="0" w:color="auto"/>
              <w:right w:val="single" w:sz="4" w:space="0" w:color="auto"/>
            </w:tcBorders>
            <w:shd w:val="clear" w:color="auto" w:fill="auto"/>
            <w:noWrap/>
            <w:vAlign w:val="center"/>
            <w:hideMark/>
          </w:tcPr>
          <w:p w:rsidR="00D01A67" w:rsidRPr="00D02D4E" w:rsidRDefault="00D01A67" w:rsidP="007D0D33">
            <w:pPr>
              <w:spacing w:line="276" w:lineRule="auto"/>
              <w:rPr>
                <w:ins w:id="342" w:author="Kaung Myat Bo" w:date="2018-04-09T15:19:00Z"/>
                <w:color w:val="000000" w:themeColor="text1"/>
                <w:sz w:val="23"/>
                <w:szCs w:val="23"/>
              </w:rPr>
            </w:pPr>
            <w:ins w:id="343" w:author="Kaung Myat Bo" w:date="2018-04-09T15:19:00Z">
              <w:r w:rsidRPr="0636AD33">
                <w:rPr>
                  <w:color w:val="000000" w:themeColor="text1"/>
                  <w:sz w:val="23"/>
                  <w:szCs w:val="23"/>
                </w:rPr>
                <w:t>T11</w:t>
              </w:r>
            </w:ins>
          </w:p>
        </w:tc>
        <w:tc>
          <w:tcPr>
            <w:tcW w:w="4152" w:type="dxa"/>
            <w:tcBorders>
              <w:top w:val="nil"/>
              <w:left w:val="nil"/>
              <w:bottom w:val="single" w:sz="4" w:space="0" w:color="auto"/>
              <w:right w:val="single" w:sz="4" w:space="0" w:color="auto"/>
            </w:tcBorders>
            <w:shd w:val="clear" w:color="auto" w:fill="auto"/>
            <w:noWrap/>
            <w:vAlign w:val="center"/>
            <w:hideMark/>
          </w:tcPr>
          <w:p w:rsidR="00D01A67" w:rsidRPr="00D02D4E" w:rsidRDefault="00D01A67" w:rsidP="007D0D33">
            <w:pPr>
              <w:spacing w:line="276" w:lineRule="auto"/>
              <w:rPr>
                <w:ins w:id="344" w:author="Kaung Myat Bo" w:date="2018-04-09T15:19:00Z"/>
                <w:color w:val="000000" w:themeColor="text1"/>
                <w:sz w:val="23"/>
                <w:szCs w:val="23"/>
              </w:rPr>
            </w:pPr>
            <w:ins w:id="345" w:author="Kaung Myat Bo" w:date="2018-04-09T15:19:00Z">
              <w:r w:rsidRPr="0636AD33">
                <w:rPr>
                  <w:color w:val="000000" w:themeColor="text1"/>
                  <w:sz w:val="23"/>
                  <w:szCs w:val="23"/>
                </w:rPr>
                <w:t>Special security requirements</w:t>
              </w:r>
            </w:ins>
          </w:p>
        </w:tc>
        <w:tc>
          <w:tcPr>
            <w:tcW w:w="1283" w:type="dxa"/>
            <w:tcBorders>
              <w:top w:val="nil"/>
              <w:left w:val="nil"/>
              <w:bottom w:val="single" w:sz="4" w:space="0" w:color="auto"/>
              <w:right w:val="single" w:sz="4" w:space="0" w:color="auto"/>
            </w:tcBorders>
            <w:shd w:val="clear" w:color="auto" w:fill="auto"/>
            <w:noWrap/>
            <w:vAlign w:val="center"/>
            <w:hideMark/>
          </w:tcPr>
          <w:p w:rsidR="00D01A67" w:rsidRPr="00D02D4E" w:rsidRDefault="00D01A67" w:rsidP="007D0D33">
            <w:pPr>
              <w:spacing w:line="276" w:lineRule="auto"/>
              <w:jc w:val="right"/>
              <w:rPr>
                <w:ins w:id="346" w:author="Kaung Myat Bo" w:date="2018-04-09T15:19:00Z"/>
                <w:color w:val="000000" w:themeColor="text1"/>
                <w:sz w:val="23"/>
                <w:szCs w:val="23"/>
              </w:rPr>
            </w:pPr>
            <w:ins w:id="347" w:author="Kaung Myat Bo" w:date="2018-04-09T15:19:00Z">
              <w:r w:rsidRPr="0807AC80">
                <w:rPr>
                  <w:color w:val="000000" w:themeColor="text1"/>
                  <w:sz w:val="23"/>
                  <w:szCs w:val="23"/>
                </w:rPr>
                <w:t>1</w:t>
              </w:r>
            </w:ins>
          </w:p>
        </w:tc>
        <w:tc>
          <w:tcPr>
            <w:tcW w:w="1163" w:type="dxa"/>
            <w:tcBorders>
              <w:top w:val="nil"/>
              <w:left w:val="nil"/>
              <w:bottom w:val="single" w:sz="4" w:space="0" w:color="auto"/>
              <w:right w:val="single" w:sz="4" w:space="0" w:color="auto"/>
            </w:tcBorders>
            <w:shd w:val="clear" w:color="auto" w:fill="auto"/>
            <w:noWrap/>
            <w:vAlign w:val="center"/>
            <w:hideMark/>
          </w:tcPr>
          <w:p w:rsidR="00D01A67" w:rsidRPr="00D02D4E" w:rsidRDefault="00D01A67" w:rsidP="007D0D33">
            <w:pPr>
              <w:spacing w:line="276" w:lineRule="auto"/>
              <w:jc w:val="right"/>
              <w:rPr>
                <w:ins w:id="348" w:author="Kaung Myat Bo" w:date="2018-04-09T15:19:00Z"/>
                <w:color w:val="000000" w:themeColor="text1"/>
                <w:sz w:val="23"/>
                <w:szCs w:val="23"/>
              </w:rPr>
            </w:pPr>
            <w:ins w:id="349" w:author="Kaung Myat Bo" w:date="2018-04-09T15:19:00Z">
              <w:r w:rsidRPr="0807AC80">
                <w:rPr>
                  <w:color w:val="000000" w:themeColor="text1"/>
                  <w:sz w:val="23"/>
                  <w:szCs w:val="23"/>
                </w:rPr>
                <w:t>1</w:t>
              </w:r>
            </w:ins>
          </w:p>
        </w:tc>
        <w:tc>
          <w:tcPr>
            <w:tcW w:w="1307" w:type="dxa"/>
            <w:tcBorders>
              <w:top w:val="nil"/>
              <w:left w:val="nil"/>
              <w:bottom w:val="single" w:sz="4" w:space="0" w:color="auto"/>
              <w:right w:val="single" w:sz="4" w:space="0" w:color="auto"/>
            </w:tcBorders>
            <w:shd w:val="clear" w:color="auto" w:fill="auto"/>
            <w:noWrap/>
            <w:vAlign w:val="center"/>
            <w:hideMark/>
          </w:tcPr>
          <w:p w:rsidR="00D01A67" w:rsidRPr="00D02D4E" w:rsidRDefault="00D01A67" w:rsidP="007D0D33">
            <w:pPr>
              <w:spacing w:line="276" w:lineRule="auto"/>
              <w:jc w:val="right"/>
              <w:rPr>
                <w:ins w:id="350" w:author="Kaung Myat Bo" w:date="2018-04-09T15:19:00Z"/>
                <w:color w:val="000000" w:themeColor="text1"/>
                <w:sz w:val="23"/>
                <w:szCs w:val="23"/>
              </w:rPr>
            </w:pPr>
            <w:ins w:id="351" w:author="Kaung Myat Bo" w:date="2018-04-09T15:19:00Z">
              <w:r w:rsidRPr="0807AC80">
                <w:rPr>
                  <w:color w:val="000000" w:themeColor="text1"/>
                  <w:sz w:val="23"/>
                  <w:szCs w:val="23"/>
                </w:rPr>
                <w:t>1</w:t>
              </w:r>
            </w:ins>
          </w:p>
        </w:tc>
      </w:tr>
      <w:tr w:rsidR="00D01A67" w:rsidRPr="00F40FBC" w:rsidTr="007D0D33">
        <w:trPr>
          <w:trHeight w:val="299"/>
          <w:ins w:id="352" w:author="Kaung Myat Bo" w:date="2018-04-09T15:19:00Z"/>
        </w:trPr>
        <w:tc>
          <w:tcPr>
            <w:tcW w:w="1070" w:type="dxa"/>
            <w:tcBorders>
              <w:top w:val="nil"/>
              <w:left w:val="single" w:sz="4" w:space="0" w:color="auto"/>
              <w:bottom w:val="single" w:sz="4" w:space="0" w:color="auto"/>
              <w:right w:val="single" w:sz="4" w:space="0" w:color="auto"/>
            </w:tcBorders>
            <w:shd w:val="clear" w:color="auto" w:fill="auto"/>
            <w:noWrap/>
            <w:vAlign w:val="center"/>
            <w:hideMark/>
          </w:tcPr>
          <w:p w:rsidR="00D01A67" w:rsidRPr="00D02D4E" w:rsidRDefault="00D01A67" w:rsidP="007D0D33">
            <w:pPr>
              <w:spacing w:line="276" w:lineRule="auto"/>
              <w:rPr>
                <w:ins w:id="353" w:author="Kaung Myat Bo" w:date="2018-04-09T15:19:00Z"/>
                <w:color w:val="000000" w:themeColor="text1"/>
                <w:sz w:val="23"/>
                <w:szCs w:val="23"/>
              </w:rPr>
            </w:pPr>
            <w:ins w:id="354" w:author="Kaung Myat Bo" w:date="2018-04-09T15:19:00Z">
              <w:r w:rsidRPr="0636AD33">
                <w:rPr>
                  <w:color w:val="000000" w:themeColor="text1"/>
                  <w:sz w:val="23"/>
                  <w:szCs w:val="23"/>
                </w:rPr>
                <w:t>T12</w:t>
              </w:r>
            </w:ins>
          </w:p>
        </w:tc>
        <w:tc>
          <w:tcPr>
            <w:tcW w:w="4152" w:type="dxa"/>
            <w:tcBorders>
              <w:top w:val="nil"/>
              <w:left w:val="nil"/>
              <w:bottom w:val="single" w:sz="4" w:space="0" w:color="auto"/>
              <w:right w:val="nil"/>
            </w:tcBorders>
            <w:shd w:val="clear" w:color="auto" w:fill="auto"/>
            <w:noWrap/>
            <w:vAlign w:val="center"/>
            <w:hideMark/>
          </w:tcPr>
          <w:p w:rsidR="00D01A67" w:rsidRPr="00D02D4E" w:rsidRDefault="00D01A67" w:rsidP="007D0D33">
            <w:pPr>
              <w:spacing w:line="276" w:lineRule="auto"/>
              <w:rPr>
                <w:ins w:id="355" w:author="Kaung Myat Bo" w:date="2018-04-09T15:19:00Z"/>
                <w:color w:val="000000" w:themeColor="text1"/>
                <w:sz w:val="23"/>
                <w:szCs w:val="23"/>
              </w:rPr>
            </w:pPr>
            <w:ins w:id="356" w:author="Kaung Myat Bo" w:date="2018-04-09T15:19:00Z">
              <w:r w:rsidRPr="0636AD33">
                <w:rPr>
                  <w:color w:val="000000" w:themeColor="text1"/>
                  <w:sz w:val="23"/>
                  <w:szCs w:val="23"/>
                </w:rPr>
                <w:t>Provision of direct access for third parties</w:t>
              </w:r>
            </w:ins>
          </w:p>
        </w:tc>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D01A67" w:rsidRPr="00D02D4E" w:rsidRDefault="00D01A67" w:rsidP="007D0D33">
            <w:pPr>
              <w:spacing w:line="276" w:lineRule="auto"/>
              <w:jc w:val="right"/>
              <w:rPr>
                <w:ins w:id="357" w:author="Kaung Myat Bo" w:date="2018-04-09T15:19:00Z"/>
                <w:color w:val="000000" w:themeColor="text1"/>
                <w:sz w:val="23"/>
                <w:szCs w:val="23"/>
              </w:rPr>
            </w:pPr>
            <w:ins w:id="358" w:author="Kaung Myat Bo" w:date="2018-04-09T15:19:00Z">
              <w:r w:rsidRPr="0807AC80">
                <w:rPr>
                  <w:color w:val="000000" w:themeColor="text1"/>
                  <w:sz w:val="23"/>
                  <w:szCs w:val="23"/>
                </w:rPr>
                <w:t>1</w:t>
              </w:r>
            </w:ins>
          </w:p>
        </w:tc>
        <w:tc>
          <w:tcPr>
            <w:tcW w:w="1163" w:type="dxa"/>
            <w:tcBorders>
              <w:top w:val="nil"/>
              <w:left w:val="nil"/>
              <w:bottom w:val="single" w:sz="4" w:space="0" w:color="auto"/>
              <w:right w:val="single" w:sz="4" w:space="0" w:color="auto"/>
            </w:tcBorders>
            <w:shd w:val="clear" w:color="auto" w:fill="auto"/>
            <w:noWrap/>
            <w:vAlign w:val="center"/>
            <w:hideMark/>
          </w:tcPr>
          <w:p w:rsidR="00D01A67" w:rsidRPr="00D02D4E" w:rsidRDefault="00D01A67" w:rsidP="007D0D33">
            <w:pPr>
              <w:spacing w:line="276" w:lineRule="auto"/>
              <w:jc w:val="right"/>
              <w:rPr>
                <w:ins w:id="359" w:author="Kaung Myat Bo" w:date="2018-04-09T15:19:00Z"/>
                <w:color w:val="000000" w:themeColor="text1"/>
                <w:sz w:val="23"/>
                <w:szCs w:val="23"/>
              </w:rPr>
            </w:pPr>
            <w:ins w:id="360" w:author="Kaung Myat Bo" w:date="2018-04-09T15:19:00Z">
              <w:r w:rsidRPr="0807AC80">
                <w:rPr>
                  <w:color w:val="000000" w:themeColor="text1"/>
                  <w:sz w:val="23"/>
                  <w:szCs w:val="23"/>
                </w:rPr>
                <w:t>5</w:t>
              </w:r>
            </w:ins>
          </w:p>
        </w:tc>
        <w:tc>
          <w:tcPr>
            <w:tcW w:w="1307" w:type="dxa"/>
            <w:tcBorders>
              <w:top w:val="nil"/>
              <w:left w:val="nil"/>
              <w:bottom w:val="single" w:sz="4" w:space="0" w:color="auto"/>
              <w:right w:val="single" w:sz="4" w:space="0" w:color="auto"/>
            </w:tcBorders>
            <w:shd w:val="clear" w:color="auto" w:fill="auto"/>
            <w:noWrap/>
            <w:vAlign w:val="center"/>
            <w:hideMark/>
          </w:tcPr>
          <w:p w:rsidR="00D01A67" w:rsidRPr="00D02D4E" w:rsidRDefault="00D01A67" w:rsidP="007D0D33">
            <w:pPr>
              <w:spacing w:line="276" w:lineRule="auto"/>
              <w:jc w:val="right"/>
              <w:rPr>
                <w:ins w:id="361" w:author="Kaung Myat Bo" w:date="2018-04-09T15:19:00Z"/>
                <w:color w:val="000000" w:themeColor="text1"/>
                <w:sz w:val="23"/>
                <w:szCs w:val="23"/>
              </w:rPr>
            </w:pPr>
            <w:ins w:id="362" w:author="Kaung Myat Bo" w:date="2018-04-09T15:19:00Z">
              <w:r w:rsidRPr="0807AC80">
                <w:rPr>
                  <w:color w:val="000000" w:themeColor="text1"/>
                  <w:sz w:val="23"/>
                  <w:szCs w:val="23"/>
                </w:rPr>
                <w:t>5</w:t>
              </w:r>
            </w:ins>
          </w:p>
        </w:tc>
      </w:tr>
      <w:tr w:rsidR="00D01A67" w:rsidRPr="00F40FBC" w:rsidTr="007D0D33">
        <w:trPr>
          <w:trHeight w:val="299"/>
          <w:ins w:id="363" w:author="Kaung Myat Bo" w:date="2018-04-09T15:19:00Z"/>
        </w:trPr>
        <w:tc>
          <w:tcPr>
            <w:tcW w:w="1070" w:type="dxa"/>
            <w:tcBorders>
              <w:top w:val="nil"/>
              <w:left w:val="single" w:sz="4" w:space="0" w:color="auto"/>
              <w:bottom w:val="single" w:sz="4" w:space="0" w:color="auto"/>
              <w:right w:val="single" w:sz="4" w:space="0" w:color="auto"/>
            </w:tcBorders>
            <w:shd w:val="clear" w:color="auto" w:fill="auto"/>
            <w:noWrap/>
            <w:vAlign w:val="center"/>
            <w:hideMark/>
          </w:tcPr>
          <w:p w:rsidR="00D01A67" w:rsidRPr="00D02D4E" w:rsidRDefault="00D01A67" w:rsidP="007D0D33">
            <w:pPr>
              <w:spacing w:line="276" w:lineRule="auto"/>
              <w:rPr>
                <w:ins w:id="364" w:author="Kaung Myat Bo" w:date="2018-04-09T15:19:00Z"/>
                <w:color w:val="000000" w:themeColor="text1"/>
                <w:sz w:val="23"/>
                <w:szCs w:val="23"/>
              </w:rPr>
            </w:pPr>
            <w:ins w:id="365" w:author="Kaung Myat Bo" w:date="2018-04-09T15:19:00Z">
              <w:r w:rsidRPr="0636AD33">
                <w:rPr>
                  <w:color w:val="000000" w:themeColor="text1"/>
                  <w:sz w:val="23"/>
                  <w:szCs w:val="23"/>
                </w:rPr>
                <w:t>T13</w:t>
              </w:r>
            </w:ins>
          </w:p>
        </w:tc>
        <w:tc>
          <w:tcPr>
            <w:tcW w:w="4152" w:type="dxa"/>
            <w:tcBorders>
              <w:top w:val="nil"/>
              <w:left w:val="nil"/>
              <w:bottom w:val="single" w:sz="4" w:space="0" w:color="auto"/>
              <w:right w:val="nil"/>
            </w:tcBorders>
            <w:shd w:val="clear" w:color="auto" w:fill="auto"/>
            <w:noWrap/>
            <w:vAlign w:val="center"/>
            <w:hideMark/>
          </w:tcPr>
          <w:p w:rsidR="00D01A67" w:rsidRPr="00D02D4E" w:rsidRDefault="00D01A67" w:rsidP="007D0D33">
            <w:pPr>
              <w:spacing w:line="276" w:lineRule="auto"/>
              <w:rPr>
                <w:ins w:id="366" w:author="Kaung Myat Bo" w:date="2018-04-09T15:19:00Z"/>
                <w:color w:val="000000" w:themeColor="text1"/>
                <w:sz w:val="23"/>
                <w:szCs w:val="23"/>
              </w:rPr>
            </w:pPr>
            <w:ins w:id="367" w:author="Kaung Myat Bo" w:date="2018-04-09T15:19:00Z">
              <w:r w:rsidRPr="0636AD33">
                <w:rPr>
                  <w:color w:val="000000" w:themeColor="text1"/>
                  <w:sz w:val="23"/>
                  <w:szCs w:val="23"/>
                </w:rPr>
                <w:t>Special user training facilities requirement</w:t>
              </w:r>
            </w:ins>
          </w:p>
        </w:tc>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D01A67" w:rsidRPr="00D02D4E" w:rsidRDefault="00D01A67" w:rsidP="007D0D33">
            <w:pPr>
              <w:spacing w:line="276" w:lineRule="auto"/>
              <w:jc w:val="right"/>
              <w:rPr>
                <w:ins w:id="368" w:author="Kaung Myat Bo" w:date="2018-04-09T15:19:00Z"/>
                <w:color w:val="000000" w:themeColor="text1"/>
                <w:sz w:val="23"/>
                <w:szCs w:val="23"/>
              </w:rPr>
            </w:pPr>
            <w:ins w:id="369" w:author="Kaung Myat Bo" w:date="2018-04-09T15:19:00Z">
              <w:r w:rsidRPr="0807AC80">
                <w:rPr>
                  <w:color w:val="000000" w:themeColor="text1"/>
                  <w:sz w:val="23"/>
                  <w:szCs w:val="23"/>
                </w:rPr>
                <w:t>1</w:t>
              </w:r>
            </w:ins>
          </w:p>
        </w:tc>
        <w:tc>
          <w:tcPr>
            <w:tcW w:w="1163" w:type="dxa"/>
            <w:tcBorders>
              <w:top w:val="nil"/>
              <w:left w:val="nil"/>
              <w:bottom w:val="single" w:sz="4" w:space="0" w:color="auto"/>
              <w:right w:val="single" w:sz="4" w:space="0" w:color="auto"/>
            </w:tcBorders>
            <w:shd w:val="clear" w:color="auto" w:fill="auto"/>
            <w:noWrap/>
            <w:vAlign w:val="center"/>
            <w:hideMark/>
          </w:tcPr>
          <w:p w:rsidR="00D01A67" w:rsidRPr="00D02D4E" w:rsidRDefault="00834685" w:rsidP="007D0D33">
            <w:pPr>
              <w:spacing w:line="276" w:lineRule="auto"/>
              <w:jc w:val="right"/>
              <w:rPr>
                <w:ins w:id="370" w:author="Kaung Myat Bo" w:date="2018-04-09T15:19:00Z"/>
                <w:color w:val="000000" w:themeColor="text1"/>
                <w:sz w:val="23"/>
                <w:szCs w:val="23"/>
              </w:rPr>
            </w:pPr>
            <w:ins w:id="371" w:author="Kaung Myat Bo" w:date="2018-04-09T16:40:00Z">
              <w:r>
                <w:rPr>
                  <w:color w:val="000000" w:themeColor="text1"/>
                  <w:sz w:val="23"/>
                  <w:szCs w:val="23"/>
                </w:rPr>
                <w:t>1</w:t>
              </w:r>
            </w:ins>
          </w:p>
        </w:tc>
        <w:tc>
          <w:tcPr>
            <w:tcW w:w="1307" w:type="dxa"/>
            <w:tcBorders>
              <w:top w:val="nil"/>
              <w:left w:val="nil"/>
              <w:bottom w:val="single" w:sz="4" w:space="0" w:color="auto"/>
              <w:right w:val="single" w:sz="4" w:space="0" w:color="auto"/>
            </w:tcBorders>
            <w:shd w:val="clear" w:color="auto" w:fill="auto"/>
            <w:noWrap/>
            <w:vAlign w:val="center"/>
            <w:hideMark/>
          </w:tcPr>
          <w:p w:rsidR="00D01A67" w:rsidRPr="00D02D4E" w:rsidRDefault="00D01A67" w:rsidP="007D0D33">
            <w:pPr>
              <w:spacing w:line="276" w:lineRule="auto"/>
              <w:jc w:val="right"/>
              <w:rPr>
                <w:ins w:id="372" w:author="Kaung Myat Bo" w:date="2018-04-09T15:19:00Z"/>
                <w:color w:val="000000" w:themeColor="text1"/>
                <w:sz w:val="23"/>
                <w:szCs w:val="23"/>
              </w:rPr>
            </w:pPr>
            <w:ins w:id="373" w:author="Kaung Myat Bo" w:date="2018-04-09T15:19:00Z">
              <w:r w:rsidRPr="0807AC80">
                <w:rPr>
                  <w:color w:val="000000" w:themeColor="text1"/>
                  <w:sz w:val="23"/>
                  <w:szCs w:val="23"/>
                </w:rPr>
                <w:t>2</w:t>
              </w:r>
            </w:ins>
          </w:p>
        </w:tc>
      </w:tr>
      <w:tr w:rsidR="00D01A67" w:rsidRPr="00F40FBC" w:rsidTr="007D0D33">
        <w:trPr>
          <w:trHeight w:val="85"/>
          <w:ins w:id="374" w:author="Kaung Myat Bo" w:date="2018-04-09T15:19:00Z"/>
        </w:trPr>
        <w:tc>
          <w:tcPr>
            <w:tcW w:w="1070" w:type="dxa"/>
            <w:tcBorders>
              <w:top w:val="nil"/>
              <w:left w:val="nil"/>
              <w:bottom w:val="nil"/>
              <w:right w:val="single" w:sz="4" w:space="0" w:color="auto"/>
            </w:tcBorders>
            <w:shd w:val="clear" w:color="auto" w:fill="auto"/>
            <w:noWrap/>
            <w:vAlign w:val="center"/>
            <w:hideMark/>
          </w:tcPr>
          <w:p w:rsidR="00D01A67" w:rsidRPr="00F40FBC" w:rsidRDefault="00D01A67" w:rsidP="007D0D33">
            <w:pPr>
              <w:spacing w:line="276" w:lineRule="auto"/>
              <w:rPr>
                <w:ins w:id="375" w:author="Kaung Myat Bo" w:date="2018-04-09T15:19:00Z"/>
                <w:color w:val="000000"/>
              </w:rPr>
            </w:pPr>
          </w:p>
        </w:tc>
        <w:tc>
          <w:tcPr>
            <w:tcW w:w="6598"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01A67" w:rsidRDefault="00D01A67" w:rsidP="007D0D33">
            <w:pPr>
              <w:spacing w:line="276" w:lineRule="auto"/>
              <w:jc w:val="center"/>
              <w:rPr>
                <w:ins w:id="376" w:author="Kaung Myat Bo" w:date="2018-04-09T15:19:00Z"/>
                <w:b/>
                <w:bCs/>
                <w:color w:val="000000" w:themeColor="text1"/>
              </w:rPr>
            </w:pPr>
            <w:ins w:id="377" w:author="Kaung Myat Bo" w:date="2018-04-09T15:19:00Z">
              <w:r w:rsidRPr="0636AD33">
                <w:rPr>
                  <w:b/>
                  <w:bCs/>
                  <w:color w:val="000000" w:themeColor="text1"/>
                </w:rPr>
                <w:t>Technical Factor (TCF)</w:t>
              </w:r>
            </w:ins>
          </w:p>
          <w:p w:rsidR="00D01A67" w:rsidRPr="00F40FBC" w:rsidRDefault="00D01A67" w:rsidP="007D0D33">
            <w:pPr>
              <w:spacing w:line="276" w:lineRule="auto"/>
              <w:jc w:val="center"/>
              <w:rPr>
                <w:ins w:id="378" w:author="Kaung Myat Bo" w:date="2018-04-09T15:19:00Z"/>
                <w:b/>
                <w:bCs/>
                <w:color w:val="000000" w:themeColor="text1"/>
              </w:rPr>
            </w:pPr>
            <w:ins w:id="379" w:author="Kaung Myat Bo" w:date="2018-04-09T15:19:00Z">
              <w:r w:rsidRPr="0636AD33">
                <w:rPr>
                  <w:b/>
                  <w:bCs/>
                  <w:color w:val="000000" w:themeColor="text1"/>
                </w:rPr>
                <w:t>=0.6+0.01*SUM(T1-T13)</w:t>
              </w:r>
            </w:ins>
          </w:p>
        </w:tc>
        <w:tc>
          <w:tcPr>
            <w:tcW w:w="1307" w:type="dxa"/>
            <w:tcBorders>
              <w:top w:val="single" w:sz="4" w:space="0" w:color="auto"/>
              <w:left w:val="nil"/>
              <w:bottom w:val="single" w:sz="4" w:space="0" w:color="auto"/>
              <w:right w:val="single" w:sz="4" w:space="0" w:color="auto"/>
            </w:tcBorders>
            <w:shd w:val="clear" w:color="auto" w:fill="auto"/>
            <w:noWrap/>
            <w:vAlign w:val="center"/>
            <w:hideMark/>
          </w:tcPr>
          <w:p w:rsidR="00D01A67" w:rsidRPr="00F40FBC" w:rsidRDefault="00D01A67" w:rsidP="007D0D33">
            <w:pPr>
              <w:spacing w:line="276" w:lineRule="auto"/>
              <w:jc w:val="right"/>
              <w:rPr>
                <w:ins w:id="380" w:author="Kaung Myat Bo" w:date="2018-04-09T15:19:00Z"/>
                <w:b/>
                <w:bCs/>
                <w:color w:val="000000" w:themeColor="text1"/>
              </w:rPr>
            </w:pPr>
            <w:ins w:id="381" w:author="Kaung Myat Bo" w:date="2018-04-09T15:19:00Z">
              <w:r w:rsidRPr="0807AC80">
                <w:rPr>
                  <w:b/>
                  <w:bCs/>
                  <w:color w:val="000000" w:themeColor="text1"/>
                </w:rPr>
                <w:t>1.02</w:t>
              </w:r>
            </w:ins>
          </w:p>
        </w:tc>
      </w:tr>
    </w:tbl>
    <w:p w:rsidR="00A72D63" w:rsidRDefault="00A72D63" w:rsidP="003F048E">
      <w:pPr>
        <w:rPr>
          <w:ins w:id="382" w:author="Kaung Myat Bo" w:date="2018-04-09T17:01:00Z"/>
          <w:lang w:val="en-US"/>
        </w:rPr>
      </w:pPr>
    </w:p>
    <w:p w:rsidR="007D0D33" w:rsidRDefault="007D0D33">
      <w:pPr>
        <w:pStyle w:val="Heading3"/>
        <w:rPr>
          <w:ins w:id="383" w:author="Kaung Myat Bo" w:date="2018-04-09T17:07:00Z"/>
        </w:rPr>
        <w:pPrChange w:id="384" w:author="Kaung Myat Bo" w:date="2018-04-09T17:07:00Z">
          <w:pPr>
            <w:pStyle w:val="para1"/>
            <w:numPr>
              <w:numId w:val="8"/>
            </w:numPr>
            <w:spacing w:after="120" w:line="360" w:lineRule="auto"/>
            <w:ind w:left="360" w:hanging="360"/>
          </w:pPr>
        </w:pPrChange>
      </w:pPr>
      <w:ins w:id="385" w:author="Kaung Myat Bo" w:date="2018-04-09T17:07:00Z">
        <w:r w:rsidRPr="0636AD33">
          <w:t>Use Case based Estimation on Environmental Factors</w:t>
        </w:r>
      </w:ins>
    </w:p>
    <w:tbl>
      <w:tblPr>
        <w:tblW w:w="8958" w:type="dxa"/>
        <w:tblInd w:w="93" w:type="dxa"/>
        <w:tblLook w:val="04A0" w:firstRow="1" w:lastRow="0" w:firstColumn="1" w:lastColumn="0" w:noHBand="0" w:noVBand="1"/>
      </w:tblPr>
      <w:tblGrid>
        <w:gridCol w:w="1070"/>
        <w:gridCol w:w="4232"/>
        <w:gridCol w:w="1283"/>
        <w:gridCol w:w="90"/>
        <w:gridCol w:w="1080"/>
        <w:gridCol w:w="1203"/>
      </w:tblGrid>
      <w:tr w:rsidR="007D0D33" w:rsidRPr="00F40FBC" w:rsidTr="007D0D33">
        <w:trPr>
          <w:trHeight w:val="303"/>
          <w:ins w:id="386" w:author="Kaung Myat Bo" w:date="2018-04-09T17:07:00Z"/>
        </w:trPr>
        <w:tc>
          <w:tcPr>
            <w:tcW w:w="10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D0D33" w:rsidRPr="00F40FBC" w:rsidRDefault="007D0D33" w:rsidP="007D0D33">
            <w:pPr>
              <w:spacing w:line="276" w:lineRule="auto"/>
              <w:jc w:val="center"/>
              <w:rPr>
                <w:ins w:id="387" w:author="Kaung Myat Bo" w:date="2018-04-09T17:07:00Z"/>
                <w:b/>
                <w:bCs/>
                <w:color w:val="000000" w:themeColor="text1"/>
              </w:rPr>
            </w:pPr>
            <w:ins w:id="388" w:author="Kaung Myat Bo" w:date="2018-04-09T17:07:00Z">
              <w:r w:rsidRPr="0636AD33">
                <w:rPr>
                  <w:b/>
                  <w:bCs/>
                  <w:color w:val="000000" w:themeColor="text1"/>
                </w:rPr>
                <w:t>Factor Number</w:t>
              </w:r>
            </w:ins>
          </w:p>
        </w:tc>
        <w:tc>
          <w:tcPr>
            <w:tcW w:w="4232" w:type="dxa"/>
            <w:tcBorders>
              <w:top w:val="single" w:sz="4" w:space="0" w:color="auto"/>
              <w:left w:val="nil"/>
              <w:bottom w:val="single" w:sz="4" w:space="0" w:color="auto"/>
              <w:right w:val="single" w:sz="4" w:space="0" w:color="auto"/>
            </w:tcBorders>
            <w:shd w:val="clear" w:color="auto" w:fill="auto"/>
            <w:noWrap/>
            <w:vAlign w:val="center"/>
            <w:hideMark/>
          </w:tcPr>
          <w:p w:rsidR="007D0D33" w:rsidRPr="00F40FBC" w:rsidRDefault="007D0D33" w:rsidP="007D0D33">
            <w:pPr>
              <w:spacing w:line="276" w:lineRule="auto"/>
              <w:jc w:val="center"/>
              <w:rPr>
                <w:ins w:id="389" w:author="Kaung Myat Bo" w:date="2018-04-09T17:07:00Z"/>
                <w:b/>
                <w:bCs/>
                <w:color w:val="000000" w:themeColor="text1"/>
              </w:rPr>
            </w:pPr>
            <w:ins w:id="390" w:author="Kaung Myat Bo" w:date="2018-04-09T17:07:00Z">
              <w:r w:rsidRPr="0636AD33">
                <w:rPr>
                  <w:b/>
                  <w:bCs/>
                  <w:color w:val="000000" w:themeColor="text1"/>
                </w:rPr>
                <w:t>Factor Description</w:t>
              </w:r>
            </w:ins>
          </w:p>
        </w:tc>
        <w:tc>
          <w:tcPr>
            <w:tcW w:w="1283" w:type="dxa"/>
            <w:tcBorders>
              <w:top w:val="single" w:sz="4" w:space="0" w:color="auto"/>
              <w:left w:val="nil"/>
              <w:bottom w:val="single" w:sz="4" w:space="0" w:color="auto"/>
              <w:right w:val="single" w:sz="4" w:space="0" w:color="auto"/>
            </w:tcBorders>
            <w:shd w:val="clear" w:color="auto" w:fill="auto"/>
            <w:noWrap/>
            <w:vAlign w:val="center"/>
            <w:hideMark/>
          </w:tcPr>
          <w:p w:rsidR="007D0D33" w:rsidRPr="00F40FBC" w:rsidRDefault="007D0D33" w:rsidP="007D0D33">
            <w:pPr>
              <w:spacing w:line="276" w:lineRule="auto"/>
              <w:jc w:val="center"/>
              <w:rPr>
                <w:ins w:id="391" w:author="Kaung Myat Bo" w:date="2018-04-09T17:07:00Z"/>
                <w:b/>
                <w:bCs/>
                <w:color w:val="000000" w:themeColor="text1"/>
              </w:rPr>
            </w:pPr>
            <w:ins w:id="392" w:author="Kaung Myat Bo" w:date="2018-04-09T17:07:00Z">
              <w:r w:rsidRPr="0636AD33">
                <w:rPr>
                  <w:b/>
                  <w:bCs/>
                  <w:color w:val="000000" w:themeColor="text1"/>
                </w:rPr>
                <w:t>Weighting Factor</w:t>
              </w:r>
            </w:ins>
          </w:p>
        </w:tc>
        <w:tc>
          <w:tcPr>
            <w:tcW w:w="1170" w:type="dxa"/>
            <w:gridSpan w:val="2"/>
            <w:tcBorders>
              <w:top w:val="single" w:sz="4" w:space="0" w:color="auto"/>
              <w:left w:val="nil"/>
              <w:bottom w:val="single" w:sz="4" w:space="0" w:color="auto"/>
              <w:right w:val="single" w:sz="4" w:space="0" w:color="auto"/>
            </w:tcBorders>
            <w:shd w:val="clear" w:color="auto" w:fill="auto"/>
            <w:noWrap/>
            <w:vAlign w:val="center"/>
            <w:hideMark/>
          </w:tcPr>
          <w:p w:rsidR="007D0D33" w:rsidRPr="00F40FBC" w:rsidRDefault="007D0D33" w:rsidP="007D0D33">
            <w:pPr>
              <w:spacing w:line="276" w:lineRule="auto"/>
              <w:jc w:val="center"/>
              <w:rPr>
                <w:ins w:id="393" w:author="Kaung Myat Bo" w:date="2018-04-09T17:07:00Z"/>
                <w:b/>
                <w:bCs/>
                <w:color w:val="000000" w:themeColor="text1"/>
              </w:rPr>
            </w:pPr>
            <w:ins w:id="394" w:author="Kaung Myat Bo" w:date="2018-04-09T17:07:00Z">
              <w:r w:rsidRPr="0636AD33">
                <w:rPr>
                  <w:b/>
                  <w:bCs/>
                  <w:color w:val="000000" w:themeColor="text1"/>
                </w:rPr>
                <w:t>Grading</w:t>
              </w:r>
            </w:ins>
          </w:p>
          <w:p w:rsidR="007D0D33" w:rsidRPr="00F40FBC" w:rsidRDefault="007D0D33" w:rsidP="007D0D33">
            <w:pPr>
              <w:spacing w:line="276" w:lineRule="auto"/>
              <w:jc w:val="center"/>
              <w:rPr>
                <w:ins w:id="395" w:author="Kaung Myat Bo" w:date="2018-04-09T17:07:00Z"/>
                <w:b/>
                <w:bCs/>
                <w:color w:val="000000" w:themeColor="text1"/>
              </w:rPr>
            </w:pPr>
            <w:ins w:id="396" w:author="Kaung Myat Bo" w:date="2018-04-09T17:07:00Z">
              <w:r w:rsidRPr="0636AD33">
                <w:rPr>
                  <w:b/>
                  <w:bCs/>
                  <w:color w:val="000000" w:themeColor="text1"/>
                </w:rPr>
                <w:t>(0-5)</w:t>
              </w:r>
            </w:ins>
          </w:p>
        </w:tc>
        <w:tc>
          <w:tcPr>
            <w:tcW w:w="1203" w:type="dxa"/>
            <w:tcBorders>
              <w:top w:val="single" w:sz="4" w:space="0" w:color="auto"/>
              <w:left w:val="nil"/>
              <w:bottom w:val="single" w:sz="4" w:space="0" w:color="auto"/>
              <w:right w:val="single" w:sz="4" w:space="0" w:color="auto"/>
            </w:tcBorders>
            <w:shd w:val="clear" w:color="auto" w:fill="auto"/>
            <w:noWrap/>
            <w:vAlign w:val="center"/>
            <w:hideMark/>
          </w:tcPr>
          <w:p w:rsidR="007D0D33" w:rsidRPr="00F40FBC" w:rsidRDefault="007D0D33" w:rsidP="007D0D33">
            <w:pPr>
              <w:spacing w:line="276" w:lineRule="auto"/>
              <w:jc w:val="center"/>
              <w:rPr>
                <w:ins w:id="397" w:author="Kaung Myat Bo" w:date="2018-04-09T17:07:00Z"/>
                <w:b/>
                <w:bCs/>
                <w:color w:val="000000" w:themeColor="text1"/>
              </w:rPr>
            </w:pPr>
            <w:ins w:id="398" w:author="Kaung Myat Bo" w:date="2018-04-09T17:07:00Z">
              <w:r w:rsidRPr="0636AD33">
                <w:rPr>
                  <w:b/>
                  <w:bCs/>
                  <w:color w:val="000000" w:themeColor="text1"/>
                </w:rPr>
                <w:t>Weighted grading</w:t>
              </w:r>
            </w:ins>
          </w:p>
        </w:tc>
      </w:tr>
      <w:tr w:rsidR="007D0D33" w:rsidRPr="00F40FBC" w:rsidTr="007D0D33">
        <w:trPr>
          <w:trHeight w:val="303"/>
          <w:ins w:id="399" w:author="Kaung Myat Bo" w:date="2018-04-09T17:07:00Z"/>
        </w:trPr>
        <w:tc>
          <w:tcPr>
            <w:tcW w:w="1070" w:type="dxa"/>
            <w:tcBorders>
              <w:top w:val="nil"/>
              <w:left w:val="single" w:sz="4" w:space="0" w:color="auto"/>
              <w:bottom w:val="single" w:sz="4" w:space="0" w:color="auto"/>
              <w:right w:val="single" w:sz="4" w:space="0" w:color="auto"/>
            </w:tcBorders>
            <w:shd w:val="clear" w:color="auto" w:fill="auto"/>
            <w:noWrap/>
            <w:vAlign w:val="bottom"/>
            <w:hideMark/>
          </w:tcPr>
          <w:p w:rsidR="007D0D33" w:rsidRPr="00D13744" w:rsidRDefault="007D0D33" w:rsidP="007D0D33">
            <w:pPr>
              <w:spacing w:line="276" w:lineRule="auto"/>
              <w:rPr>
                <w:ins w:id="400" w:author="Kaung Myat Bo" w:date="2018-04-09T17:07:00Z"/>
                <w:color w:val="000000" w:themeColor="text1"/>
                <w:sz w:val="23"/>
                <w:szCs w:val="23"/>
              </w:rPr>
            </w:pPr>
            <w:ins w:id="401" w:author="Kaung Myat Bo" w:date="2018-04-09T17:07:00Z">
              <w:r w:rsidRPr="0636AD33">
                <w:rPr>
                  <w:color w:val="000000" w:themeColor="text1"/>
                  <w:sz w:val="23"/>
                  <w:szCs w:val="23"/>
                </w:rPr>
                <w:t>F1</w:t>
              </w:r>
            </w:ins>
          </w:p>
        </w:tc>
        <w:tc>
          <w:tcPr>
            <w:tcW w:w="4232" w:type="dxa"/>
            <w:tcBorders>
              <w:top w:val="nil"/>
              <w:left w:val="nil"/>
              <w:bottom w:val="single" w:sz="4" w:space="0" w:color="auto"/>
              <w:right w:val="single" w:sz="4" w:space="0" w:color="auto"/>
            </w:tcBorders>
            <w:shd w:val="clear" w:color="auto" w:fill="auto"/>
            <w:noWrap/>
            <w:vAlign w:val="bottom"/>
            <w:hideMark/>
          </w:tcPr>
          <w:p w:rsidR="007D0D33" w:rsidRPr="00D13744" w:rsidRDefault="007D0D33" w:rsidP="007D0D33">
            <w:pPr>
              <w:spacing w:line="276" w:lineRule="auto"/>
              <w:rPr>
                <w:ins w:id="402" w:author="Kaung Myat Bo" w:date="2018-04-09T17:07:00Z"/>
                <w:color w:val="000000" w:themeColor="text1"/>
                <w:sz w:val="23"/>
                <w:szCs w:val="23"/>
              </w:rPr>
            </w:pPr>
            <w:ins w:id="403" w:author="Kaung Myat Bo" w:date="2018-04-09T17:07:00Z">
              <w:r w:rsidRPr="0636AD33">
                <w:rPr>
                  <w:color w:val="000000" w:themeColor="text1"/>
                  <w:sz w:val="23"/>
                  <w:szCs w:val="23"/>
                </w:rPr>
                <w:t>Development team familiarity with OO development process</w:t>
              </w:r>
            </w:ins>
          </w:p>
        </w:tc>
        <w:tc>
          <w:tcPr>
            <w:tcW w:w="1283" w:type="dxa"/>
            <w:tcBorders>
              <w:top w:val="nil"/>
              <w:left w:val="nil"/>
              <w:bottom w:val="single" w:sz="4" w:space="0" w:color="auto"/>
              <w:right w:val="single" w:sz="4" w:space="0" w:color="auto"/>
            </w:tcBorders>
            <w:shd w:val="clear" w:color="auto" w:fill="auto"/>
            <w:noWrap/>
            <w:vAlign w:val="bottom"/>
            <w:hideMark/>
          </w:tcPr>
          <w:p w:rsidR="007D0D33" w:rsidRPr="00D13744" w:rsidRDefault="007D0D33" w:rsidP="007D0D33">
            <w:pPr>
              <w:spacing w:line="276" w:lineRule="auto"/>
              <w:jc w:val="right"/>
              <w:rPr>
                <w:ins w:id="404" w:author="Kaung Myat Bo" w:date="2018-04-09T17:07:00Z"/>
                <w:color w:val="000000" w:themeColor="text1"/>
                <w:sz w:val="23"/>
                <w:szCs w:val="23"/>
              </w:rPr>
            </w:pPr>
            <w:ins w:id="405" w:author="Kaung Myat Bo" w:date="2018-04-09T17:07:00Z">
              <w:r w:rsidRPr="0807AC80">
                <w:rPr>
                  <w:color w:val="000000" w:themeColor="text1"/>
                  <w:sz w:val="23"/>
                  <w:szCs w:val="23"/>
                </w:rPr>
                <w:t>1.5</w:t>
              </w:r>
            </w:ins>
          </w:p>
        </w:tc>
        <w:tc>
          <w:tcPr>
            <w:tcW w:w="1170" w:type="dxa"/>
            <w:gridSpan w:val="2"/>
            <w:tcBorders>
              <w:top w:val="nil"/>
              <w:left w:val="nil"/>
              <w:bottom w:val="single" w:sz="4" w:space="0" w:color="auto"/>
              <w:right w:val="single" w:sz="4" w:space="0" w:color="auto"/>
            </w:tcBorders>
            <w:shd w:val="clear" w:color="auto" w:fill="auto"/>
            <w:noWrap/>
            <w:vAlign w:val="bottom"/>
            <w:hideMark/>
          </w:tcPr>
          <w:p w:rsidR="007D0D33" w:rsidRPr="00D13744" w:rsidRDefault="007D0D33" w:rsidP="007D0D33">
            <w:pPr>
              <w:spacing w:line="276" w:lineRule="auto"/>
              <w:jc w:val="right"/>
              <w:rPr>
                <w:ins w:id="406" w:author="Kaung Myat Bo" w:date="2018-04-09T17:07:00Z"/>
                <w:color w:val="000000" w:themeColor="text1"/>
                <w:sz w:val="23"/>
                <w:szCs w:val="23"/>
              </w:rPr>
            </w:pPr>
            <w:ins w:id="407" w:author="Kaung Myat Bo" w:date="2018-04-09T17:07:00Z">
              <w:r w:rsidRPr="0807AC80">
                <w:rPr>
                  <w:color w:val="000000" w:themeColor="text1"/>
                  <w:sz w:val="23"/>
                  <w:szCs w:val="23"/>
                </w:rPr>
                <w:t>4</w:t>
              </w:r>
            </w:ins>
          </w:p>
        </w:tc>
        <w:tc>
          <w:tcPr>
            <w:tcW w:w="1203" w:type="dxa"/>
            <w:tcBorders>
              <w:top w:val="nil"/>
              <w:left w:val="nil"/>
              <w:bottom w:val="single" w:sz="4" w:space="0" w:color="auto"/>
              <w:right w:val="single" w:sz="4" w:space="0" w:color="auto"/>
            </w:tcBorders>
            <w:shd w:val="clear" w:color="auto" w:fill="auto"/>
            <w:noWrap/>
            <w:vAlign w:val="bottom"/>
            <w:hideMark/>
          </w:tcPr>
          <w:p w:rsidR="007D0D33" w:rsidRPr="00D13744" w:rsidRDefault="007D0D33" w:rsidP="007D0D33">
            <w:pPr>
              <w:spacing w:line="276" w:lineRule="auto"/>
              <w:jc w:val="right"/>
              <w:rPr>
                <w:ins w:id="408" w:author="Kaung Myat Bo" w:date="2018-04-09T17:07:00Z"/>
                <w:color w:val="000000" w:themeColor="text1"/>
                <w:sz w:val="23"/>
                <w:szCs w:val="23"/>
              </w:rPr>
            </w:pPr>
            <w:ins w:id="409" w:author="Kaung Myat Bo" w:date="2018-04-09T17:07:00Z">
              <w:r w:rsidRPr="0807AC80">
                <w:rPr>
                  <w:color w:val="000000" w:themeColor="text1"/>
                  <w:sz w:val="23"/>
                  <w:szCs w:val="23"/>
                </w:rPr>
                <w:t>6</w:t>
              </w:r>
            </w:ins>
          </w:p>
        </w:tc>
      </w:tr>
      <w:tr w:rsidR="007D0D33" w:rsidRPr="00F40FBC" w:rsidTr="007D0D33">
        <w:trPr>
          <w:trHeight w:val="303"/>
          <w:ins w:id="410" w:author="Kaung Myat Bo" w:date="2018-04-09T17:07:00Z"/>
        </w:trPr>
        <w:tc>
          <w:tcPr>
            <w:tcW w:w="1070" w:type="dxa"/>
            <w:tcBorders>
              <w:top w:val="nil"/>
              <w:left w:val="single" w:sz="4" w:space="0" w:color="auto"/>
              <w:bottom w:val="single" w:sz="4" w:space="0" w:color="auto"/>
              <w:right w:val="single" w:sz="4" w:space="0" w:color="auto"/>
            </w:tcBorders>
            <w:shd w:val="clear" w:color="auto" w:fill="auto"/>
            <w:noWrap/>
            <w:vAlign w:val="bottom"/>
            <w:hideMark/>
          </w:tcPr>
          <w:p w:rsidR="007D0D33" w:rsidRPr="00D13744" w:rsidRDefault="007D0D33" w:rsidP="007D0D33">
            <w:pPr>
              <w:spacing w:line="276" w:lineRule="auto"/>
              <w:rPr>
                <w:ins w:id="411" w:author="Kaung Myat Bo" w:date="2018-04-09T17:07:00Z"/>
                <w:color w:val="000000" w:themeColor="text1"/>
                <w:sz w:val="23"/>
                <w:szCs w:val="23"/>
              </w:rPr>
            </w:pPr>
            <w:ins w:id="412" w:author="Kaung Myat Bo" w:date="2018-04-09T17:07:00Z">
              <w:r w:rsidRPr="0636AD33">
                <w:rPr>
                  <w:color w:val="000000" w:themeColor="text1"/>
                  <w:sz w:val="23"/>
                  <w:szCs w:val="23"/>
                </w:rPr>
                <w:lastRenderedPageBreak/>
                <w:t>F2</w:t>
              </w:r>
            </w:ins>
          </w:p>
        </w:tc>
        <w:tc>
          <w:tcPr>
            <w:tcW w:w="4232" w:type="dxa"/>
            <w:tcBorders>
              <w:top w:val="nil"/>
              <w:left w:val="nil"/>
              <w:bottom w:val="single" w:sz="4" w:space="0" w:color="auto"/>
              <w:right w:val="single" w:sz="4" w:space="0" w:color="auto"/>
            </w:tcBorders>
            <w:shd w:val="clear" w:color="auto" w:fill="auto"/>
            <w:noWrap/>
            <w:vAlign w:val="bottom"/>
            <w:hideMark/>
          </w:tcPr>
          <w:p w:rsidR="007D0D33" w:rsidRPr="00D13744" w:rsidRDefault="007D0D33" w:rsidP="007D0D33">
            <w:pPr>
              <w:spacing w:line="276" w:lineRule="auto"/>
              <w:rPr>
                <w:ins w:id="413" w:author="Kaung Myat Bo" w:date="2018-04-09T17:07:00Z"/>
                <w:color w:val="000000" w:themeColor="text1"/>
                <w:sz w:val="23"/>
                <w:szCs w:val="23"/>
              </w:rPr>
            </w:pPr>
            <w:ins w:id="414" w:author="Kaung Myat Bo" w:date="2018-04-09T17:07:00Z">
              <w:r w:rsidRPr="0636AD33">
                <w:rPr>
                  <w:color w:val="000000" w:themeColor="text1"/>
                  <w:sz w:val="23"/>
                  <w:szCs w:val="23"/>
                </w:rPr>
                <w:t>Development team application domain experience</w:t>
              </w:r>
            </w:ins>
          </w:p>
        </w:tc>
        <w:tc>
          <w:tcPr>
            <w:tcW w:w="1283" w:type="dxa"/>
            <w:tcBorders>
              <w:top w:val="nil"/>
              <w:left w:val="nil"/>
              <w:bottom w:val="single" w:sz="4" w:space="0" w:color="auto"/>
              <w:right w:val="single" w:sz="4" w:space="0" w:color="auto"/>
            </w:tcBorders>
            <w:shd w:val="clear" w:color="auto" w:fill="auto"/>
            <w:noWrap/>
            <w:vAlign w:val="bottom"/>
            <w:hideMark/>
          </w:tcPr>
          <w:p w:rsidR="007D0D33" w:rsidRPr="00D13744" w:rsidRDefault="007D0D33" w:rsidP="007D0D33">
            <w:pPr>
              <w:spacing w:line="276" w:lineRule="auto"/>
              <w:jc w:val="right"/>
              <w:rPr>
                <w:ins w:id="415" w:author="Kaung Myat Bo" w:date="2018-04-09T17:07:00Z"/>
                <w:color w:val="000000" w:themeColor="text1"/>
                <w:sz w:val="23"/>
                <w:szCs w:val="23"/>
              </w:rPr>
            </w:pPr>
            <w:ins w:id="416" w:author="Kaung Myat Bo" w:date="2018-04-09T17:07:00Z">
              <w:r w:rsidRPr="0807AC80">
                <w:rPr>
                  <w:color w:val="000000" w:themeColor="text1"/>
                  <w:sz w:val="23"/>
                  <w:szCs w:val="23"/>
                </w:rPr>
                <w:t>0.5</w:t>
              </w:r>
            </w:ins>
          </w:p>
        </w:tc>
        <w:tc>
          <w:tcPr>
            <w:tcW w:w="1170" w:type="dxa"/>
            <w:gridSpan w:val="2"/>
            <w:tcBorders>
              <w:top w:val="nil"/>
              <w:left w:val="nil"/>
              <w:bottom w:val="single" w:sz="4" w:space="0" w:color="auto"/>
              <w:right w:val="single" w:sz="4" w:space="0" w:color="auto"/>
            </w:tcBorders>
            <w:shd w:val="clear" w:color="auto" w:fill="auto"/>
            <w:noWrap/>
            <w:vAlign w:val="bottom"/>
            <w:hideMark/>
          </w:tcPr>
          <w:p w:rsidR="007D0D33" w:rsidRPr="00D13744" w:rsidRDefault="007D0D33" w:rsidP="007D0D33">
            <w:pPr>
              <w:spacing w:line="276" w:lineRule="auto"/>
              <w:jc w:val="right"/>
              <w:rPr>
                <w:ins w:id="417" w:author="Kaung Myat Bo" w:date="2018-04-09T17:07:00Z"/>
                <w:color w:val="000000" w:themeColor="text1"/>
                <w:sz w:val="23"/>
                <w:szCs w:val="23"/>
              </w:rPr>
            </w:pPr>
            <w:ins w:id="418" w:author="Kaung Myat Bo" w:date="2018-04-09T17:07:00Z">
              <w:r w:rsidRPr="0807AC80">
                <w:rPr>
                  <w:color w:val="000000" w:themeColor="text1"/>
                  <w:sz w:val="23"/>
                  <w:szCs w:val="23"/>
                </w:rPr>
                <w:t>1</w:t>
              </w:r>
            </w:ins>
          </w:p>
        </w:tc>
        <w:tc>
          <w:tcPr>
            <w:tcW w:w="1203" w:type="dxa"/>
            <w:tcBorders>
              <w:top w:val="nil"/>
              <w:left w:val="nil"/>
              <w:bottom w:val="single" w:sz="4" w:space="0" w:color="auto"/>
              <w:right w:val="single" w:sz="4" w:space="0" w:color="auto"/>
            </w:tcBorders>
            <w:shd w:val="clear" w:color="auto" w:fill="auto"/>
            <w:noWrap/>
            <w:vAlign w:val="bottom"/>
            <w:hideMark/>
          </w:tcPr>
          <w:p w:rsidR="007D0D33" w:rsidRPr="00D13744" w:rsidRDefault="007D0D33" w:rsidP="007D0D33">
            <w:pPr>
              <w:spacing w:line="276" w:lineRule="auto"/>
              <w:jc w:val="right"/>
              <w:rPr>
                <w:ins w:id="419" w:author="Kaung Myat Bo" w:date="2018-04-09T17:07:00Z"/>
                <w:color w:val="000000" w:themeColor="text1"/>
                <w:sz w:val="23"/>
                <w:szCs w:val="23"/>
              </w:rPr>
            </w:pPr>
            <w:ins w:id="420" w:author="Kaung Myat Bo" w:date="2018-04-09T17:07:00Z">
              <w:r w:rsidRPr="0807AC80">
                <w:rPr>
                  <w:color w:val="000000" w:themeColor="text1"/>
                  <w:sz w:val="23"/>
                  <w:szCs w:val="23"/>
                </w:rPr>
                <w:t>0.5</w:t>
              </w:r>
            </w:ins>
          </w:p>
        </w:tc>
      </w:tr>
      <w:tr w:rsidR="007D0D33" w:rsidRPr="00F40FBC" w:rsidTr="007D0D33">
        <w:trPr>
          <w:trHeight w:val="303"/>
          <w:ins w:id="421" w:author="Kaung Myat Bo" w:date="2018-04-09T17:07:00Z"/>
        </w:trPr>
        <w:tc>
          <w:tcPr>
            <w:tcW w:w="1070" w:type="dxa"/>
            <w:tcBorders>
              <w:top w:val="nil"/>
              <w:left w:val="single" w:sz="4" w:space="0" w:color="auto"/>
              <w:bottom w:val="single" w:sz="4" w:space="0" w:color="auto"/>
              <w:right w:val="single" w:sz="4" w:space="0" w:color="auto"/>
            </w:tcBorders>
            <w:shd w:val="clear" w:color="auto" w:fill="auto"/>
            <w:noWrap/>
            <w:vAlign w:val="bottom"/>
            <w:hideMark/>
          </w:tcPr>
          <w:p w:rsidR="007D0D33" w:rsidRPr="00D13744" w:rsidRDefault="007D0D33" w:rsidP="007D0D33">
            <w:pPr>
              <w:spacing w:line="276" w:lineRule="auto"/>
              <w:rPr>
                <w:ins w:id="422" w:author="Kaung Myat Bo" w:date="2018-04-09T17:07:00Z"/>
                <w:color w:val="000000" w:themeColor="text1"/>
                <w:sz w:val="23"/>
                <w:szCs w:val="23"/>
              </w:rPr>
            </w:pPr>
            <w:ins w:id="423" w:author="Kaung Myat Bo" w:date="2018-04-09T17:07:00Z">
              <w:r w:rsidRPr="0636AD33">
                <w:rPr>
                  <w:color w:val="000000" w:themeColor="text1"/>
                  <w:sz w:val="23"/>
                  <w:szCs w:val="23"/>
                </w:rPr>
                <w:t>F3</w:t>
              </w:r>
            </w:ins>
          </w:p>
        </w:tc>
        <w:tc>
          <w:tcPr>
            <w:tcW w:w="4232" w:type="dxa"/>
            <w:tcBorders>
              <w:top w:val="nil"/>
              <w:left w:val="nil"/>
              <w:bottom w:val="single" w:sz="4" w:space="0" w:color="auto"/>
              <w:right w:val="single" w:sz="4" w:space="0" w:color="auto"/>
            </w:tcBorders>
            <w:shd w:val="clear" w:color="auto" w:fill="auto"/>
            <w:noWrap/>
            <w:vAlign w:val="bottom"/>
            <w:hideMark/>
          </w:tcPr>
          <w:p w:rsidR="007D0D33" w:rsidRPr="00D13744" w:rsidRDefault="007D0D33" w:rsidP="007D0D33">
            <w:pPr>
              <w:spacing w:line="276" w:lineRule="auto"/>
              <w:rPr>
                <w:ins w:id="424" w:author="Kaung Myat Bo" w:date="2018-04-09T17:07:00Z"/>
                <w:color w:val="000000" w:themeColor="text1"/>
                <w:sz w:val="23"/>
                <w:szCs w:val="23"/>
              </w:rPr>
            </w:pPr>
            <w:ins w:id="425" w:author="Kaung Myat Bo" w:date="2018-04-09T17:07:00Z">
              <w:r w:rsidRPr="0636AD33">
                <w:rPr>
                  <w:color w:val="000000" w:themeColor="text1"/>
                  <w:sz w:val="23"/>
                  <w:szCs w:val="23"/>
                </w:rPr>
                <w:t>Object-oriented experience</w:t>
              </w:r>
            </w:ins>
          </w:p>
        </w:tc>
        <w:tc>
          <w:tcPr>
            <w:tcW w:w="1283" w:type="dxa"/>
            <w:tcBorders>
              <w:top w:val="nil"/>
              <w:left w:val="nil"/>
              <w:bottom w:val="single" w:sz="4" w:space="0" w:color="auto"/>
              <w:right w:val="single" w:sz="4" w:space="0" w:color="auto"/>
            </w:tcBorders>
            <w:shd w:val="clear" w:color="auto" w:fill="auto"/>
            <w:noWrap/>
            <w:vAlign w:val="bottom"/>
            <w:hideMark/>
          </w:tcPr>
          <w:p w:rsidR="007D0D33" w:rsidRPr="00D13744" w:rsidRDefault="007D0D33" w:rsidP="007D0D33">
            <w:pPr>
              <w:spacing w:line="276" w:lineRule="auto"/>
              <w:jc w:val="right"/>
              <w:rPr>
                <w:ins w:id="426" w:author="Kaung Myat Bo" w:date="2018-04-09T17:07:00Z"/>
                <w:color w:val="000000" w:themeColor="text1"/>
                <w:sz w:val="23"/>
                <w:szCs w:val="23"/>
              </w:rPr>
            </w:pPr>
            <w:ins w:id="427" w:author="Kaung Myat Bo" w:date="2018-04-09T17:07:00Z">
              <w:r w:rsidRPr="0807AC80">
                <w:rPr>
                  <w:color w:val="000000" w:themeColor="text1"/>
                  <w:sz w:val="23"/>
                  <w:szCs w:val="23"/>
                </w:rPr>
                <w:t>1</w:t>
              </w:r>
            </w:ins>
          </w:p>
        </w:tc>
        <w:tc>
          <w:tcPr>
            <w:tcW w:w="1170" w:type="dxa"/>
            <w:gridSpan w:val="2"/>
            <w:tcBorders>
              <w:top w:val="nil"/>
              <w:left w:val="nil"/>
              <w:bottom w:val="single" w:sz="4" w:space="0" w:color="auto"/>
              <w:right w:val="single" w:sz="4" w:space="0" w:color="auto"/>
            </w:tcBorders>
            <w:shd w:val="clear" w:color="auto" w:fill="auto"/>
            <w:noWrap/>
            <w:vAlign w:val="bottom"/>
            <w:hideMark/>
          </w:tcPr>
          <w:p w:rsidR="007D0D33" w:rsidRPr="00D13744" w:rsidRDefault="007D0D33" w:rsidP="007D0D33">
            <w:pPr>
              <w:spacing w:line="276" w:lineRule="auto"/>
              <w:jc w:val="right"/>
              <w:rPr>
                <w:ins w:id="428" w:author="Kaung Myat Bo" w:date="2018-04-09T17:07:00Z"/>
                <w:color w:val="000000" w:themeColor="text1"/>
                <w:sz w:val="23"/>
                <w:szCs w:val="23"/>
              </w:rPr>
            </w:pPr>
            <w:ins w:id="429" w:author="Kaung Myat Bo" w:date="2018-04-09T17:07:00Z">
              <w:r w:rsidRPr="0807AC80">
                <w:rPr>
                  <w:color w:val="000000" w:themeColor="text1"/>
                  <w:sz w:val="23"/>
                  <w:szCs w:val="23"/>
                </w:rPr>
                <w:t>4</w:t>
              </w:r>
            </w:ins>
          </w:p>
        </w:tc>
        <w:tc>
          <w:tcPr>
            <w:tcW w:w="1203" w:type="dxa"/>
            <w:tcBorders>
              <w:top w:val="nil"/>
              <w:left w:val="nil"/>
              <w:bottom w:val="single" w:sz="4" w:space="0" w:color="auto"/>
              <w:right w:val="single" w:sz="4" w:space="0" w:color="auto"/>
            </w:tcBorders>
            <w:shd w:val="clear" w:color="auto" w:fill="auto"/>
            <w:noWrap/>
            <w:vAlign w:val="bottom"/>
            <w:hideMark/>
          </w:tcPr>
          <w:p w:rsidR="007D0D33" w:rsidRPr="00D13744" w:rsidRDefault="007D0D33" w:rsidP="007D0D33">
            <w:pPr>
              <w:spacing w:line="276" w:lineRule="auto"/>
              <w:jc w:val="right"/>
              <w:rPr>
                <w:ins w:id="430" w:author="Kaung Myat Bo" w:date="2018-04-09T17:07:00Z"/>
                <w:color w:val="000000" w:themeColor="text1"/>
                <w:sz w:val="23"/>
                <w:szCs w:val="23"/>
              </w:rPr>
            </w:pPr>
            <w:ins w:id="431" w:author="Kaung Myat Bo" w:date="2018-04-09T17:07:00Z">
              <w:r w:rsidRPr="0807AC80">
                <w:rPr>
                  <w:color w:val="000000" w:themeColor="text1"/>
                  <w:sz w:val="23"/>
                  <w:szCs w:val="23"/>
                </w:rPr>
                <w:t>4</w:t>
              </w:r>
            </w:ins>
          </w:p>
        </w:tc>
      </w:tr>
      <w:tr w:rsidR="007D0D33" w:rsidRPr="00F40FBC" w:rsidTr="007D0D33">
        <w:trPr>
          <w:trHeight w:val="303"/>
          <w:ins w:id="432" w:author="Kaung Myat Bo" w:date="2018-04-09T17:07:00Z"/>
        </w:trPr>
        <w:tc>
          <w:tcPr>
            <w:tcW w:w="1070" w:type="dxa"/>
            <w:tcBorders>
              <w:top w:val="nil"/>
              <w:left w:val="single" w:sz="4" w:space="0" w:color="auto"/>
              <w:bottom w:val="single" w:sz="4" w:space="0" w:color="auto"/>
              <w:right w:val="single" w:sz="4" w:space="0" w:color="auto"/>
            </w:tcBorders>
            <w:shd w:val="clear" w:color="auto" w:fill="auto"/>
            <w:noWrap/>
            <w:vAlign w:val="bottom"/>
            <w:hideMark/>
          </w:tcPr>
          <w:p w:rsidR="007D0D33" w:rsidRPr="00D13744" w:rsidRDefault="007D0D33" w:rsidP="007D0D33">
            <w:pPr>
              <w:spacing w:line="276" w:lineRule="auto"/>
              <w:rPr>
                <w:ins w:id="433" w:author="Kaung Myat Bo" w:date="2018-04-09T17:07:00Z"/>
                <w:color w:val="000000" w:themeColor="text1"/>
                <w:sz w:val="23"/>
                <w:szCs w:val="23"/>
              </w:rPr>
            </w:pPr>
            <w:ins w:id="434" w:author="Kaung Myat Bo" w:date="2018-04-09T17:07:00Z">
              <w:r w:rsidRPr="0636AD33">
                <w:rPr>
                  <w:color w:val="000000" w:themeColor="text1"/>
                  <w:sz w:val="23"/>
                  <w:szCs w:val="23"/>
                </w:rPr>
                <w:t>F4</w:t>
              </w:r>
            </w:ins>
          </w:p>
        </w:tc>
        <w:tc>
          <w:tcPr>
            <w:tcW w:w="4232" w:type="dxa"/>
            <w:tcBorders>
              <w:top w:val="nil"/>
              <w:left w:val="nil"/>
              <w:bottom w:val="single" w:sz="4" w:space="0" w:color="auto"/>
              <w:right w:val="single" w:sz="4" w:space="0" w:color="auto"/>
            </w:tcBorders>
            <w:shd w:val="clear" w:color="auto" w:fill="auto"/>
            <w:noWrap/>
            <w:vAlign w:val="bottom"/>
            <w:hideMark/>
          </w:tcPr>
          <w:p w:rsidR="007D0D33" w:rsidRPr="00D13744" w:rsidRDefault="007D0D33" w:rsidP="007D0D33">
            <w:pPr>
              <w:spacing w:line="276" w:lineRule="auto"/>
              <w:rPr>
                <w:ins w:id="435" w:author="Kaung Myat Bo" w:date="2018-04-09T17:07:00Z"/>
                <w:color w:val="000000" w:themeColor="text1"/>
                <w:sz w:val="23"/>
                <w:szCs w:val="23"/>
              </w:rPr>
            </w:pPr>
            <w:ins w:id="436" w:author="Kaung Myat Bo" w:date="2018-04-09T17:07:00Z">
              <w:r w:rsidRPr="0636AD33">
                <w:rPr>
                  <w:color w:val="000000" w:themeColor="text1"/>
                  <w:sz w:val="23"/>
                  <w:szCs w:val="23"/>
                </w:rPr>
                <w:t>Lead analyst capability</w:t>
              </w:r>
            </w:ins>
          </w:p>
        </w:tc>
        <w:tc>
          <w:tcPr>
            <w:tcW w:w="1283" w:type="dxa"/>
            <w:tcBorders>
              <w:top w:val="nil"/>
              <w:left w:val="nil"/>
              <w:bottom w:val="single" w:sz="4" w:space="0" w:color="auto"/>
              <w:right w:val="single" w:sz="4" w:space="0" w:color="auto"/>
            </w:tcBorders>
            <w:shd w:val="clear" w:color="auto" w:fill="auto"/>
            <w:noWrap/>
            <w:vAlign w:val="bottom"/>
            <w:hideMark/>
          </w:tcPr>
          <w:p w:rsidR="007D0D33" w:rsidRPr="00D13744" w:rsidRDefault="007D0D33" w:rsidP="007D0D33">
            <w:pPr>
              <w:spacing w:line="276" w:lineRule="auto"/>
              <w:jc w:val="right"/>
              <w:rPr>
                <w:ins w:id="437" w:author="Kaung Myat Bo" w:date="2018-04-09T17:07:00Z"/>
                <w:color w:val="000000" w:themeColor="text1"/>
                <w:sz w:val="23"/>
                <w:szCs w:val="23"/>
              </w:rPr>
            </w:pPr>
            <w:ins w:id="438" w:author="Kaung Myat Bo" w:date="2018-04-09T17:07:00Z">
              <w:r w:rsidRPr="0807AC80">
                <w:rPr>
                  <w:color w:val="000000" w:themeColor="text1"/>
                  <w:sz w:val="23"/>
                  <w:szCs w:val="23"/>
                </w:rPr>
                <w:t>0.5</w:t>
              </w:r>
            </w:ins>
          </w:p>
        </w:tc>
        <w:tc>
          <w:tcPr>
            <w:tcW w:w="1170" w:type="dxa"/>
            <w:gridSpan w:val="2"/>
            <w:tcBorders>
              <w:top w:val="nil"/>
              <w:left w:val="nil"/>
              <w:bottom w:val="single" w:sz="4" w:space="0" w:color="auto"/>
              <w:right w:val="single" w:sz="4" w:space="0" w:color="auto"/>
            </w:tcBorders>
            <w:shd w:val="clear" w:color="auto" w:fill="auto"/>
            <w:noWrap/>
            <w:vAlign w:val="bottom"/>
            <w:hideMark/>
          </w:tcPr>
          <w:p w:rsidR="007D0D33" w:rsidRPr="00D13744" w:rsidRDefault="007D0D33" w:rsidP="007D0D33">
            <w:pPr>
              <w:spacing w:line="276" w:lineRule="auto"/>
              <w:jc w:val="right"/>
              <w:rPr>
                <w:ins w:id="439" w:author="Kaung Myat Bo" w:date="2018-04-09T17:07:00Z"/>
                <w:color w:val="000000" w:themeColor="text1"/>
                <w:sz w:val="23"/>
                <w:szCs w:val="23"/>
              </w:rPr>
            </w:pPr>
            <w:ins w:id="440" w:author="Kaung Myat Bo" w:date="2018-04-09T17:07:00Z">
              <w:r w:rsidRPr="0807AC80">
                <w:rPr>
                  <w:color w:val="000000" w:themeColor="text1"/>
                  <w:sz w:val="23"/>
                  <w:szCs w:val="23"/>
                </w:rPr>
                <w:t>3</w:t>
              </w:r>
            </w:ins>
          </w:p>
        </w:tc>
        <w:tc>
          <w:tcPr>
            <w:tcW w:w="1203" w:type="dxa"/>
            <w:tcBorders>
              <w:top w:val="nil"/>
              <w:left w:val="nil"/>
              <w:bottom w:val="single" w:sz="4" w:space="0" w:color="auto"/>
              <w:right w:val="single" w:sz="4" w:space="0" w:color="auto"/>
            </w:tcBorders>
            <w:shd w:val="clear" w:color="auto" w:fill="auto"/>
            <w:noWrap/>
            <w:vAlign w:val="bottom"/>
            <w:hideMark/>
          </w:tcPr>
          <w:p w:rsidR="007D0D33" w:rsidRPr="00D13744" w:rsidRDefault="007D0D33" w:rsidP="007D0D33">
            <w:pPr>
              <w:spacing w:line="276" w:lineRule="auto"/>
              <w:jc w:val="right"/>
              <w:rPr>
                <w:ins w:id="441" w:author="Kaung Myat Bo" w:date="2018-04-09T17:07:00Z"/>
                <w:color w:val="000000" w:themeColor="text1"/>
                <w:sz w:val="23"/>
                <w:szCs w:val="23"/>
              </w:rPr>
            </w:pPr>
            <w:ins w:id="442" w:author="Kaung Myat Bo" w:date="2018-04-09T17:07:00Z">
              <w:r w:rsidRPr="0807AC80">
                <w:rPr>
                  <w:color w:val="000000" w:themeColor="text1"/>
                  <w:sz w:val="23"/>
                  <w:szCs w:val="23"/>
                </w:rPr>
                <w:t>1.5</w:t>
              </w:r>
            </w:ins>
          </w:p>
        </w:tc>
      </w:tr>
      <w:tr w:rsidR="007D0D33" w:rsidRPr="00F40FBC" w:rsidTr="007D0D33">
        <w:trPr>
          <w:trHeight w:val="303"/>
          <w:ins w:id="443" w:author="Kaung Myat Bo" w:date="2018-04-09T17:07:00Z"/>
        </w:trPr>
        <w:tc>
          <w:tcPr>
            <w:tcW w:w="1070" w:type="dxa"/>
            <w:tcBorders>
              <w:top w:val="nil"/>
              <w:left w:val="single" w:sz="4" w:space="0" w:color="auto"/>
              <w:bottom w:val="single" w:sz="4" w:space="0" w:color="auto"/>
              <w:right w:val="single" w:sz="4" w:space="0" w:color="auto"/>
            </w:tcBorders>
            <w:shd w:val="clear" w:color="auto" w:fill="auto"/>
            <w:noWrap/>
            <w:vAlign w:val="bottom"/>
            <w:hideMark/>
          </w:tcPr>
          <w:p w:rsidR="007D0D33" w:rsidRPr="00D13744" w:rsidRDefault="007D0D33" w:rsidP="007D0D33">
            <w:pPr>
              <w:spacing w:line="276" w:lineRule="auto"/>
              <w:rPr>
                <w:ins w:id="444" w:author="Kaung Myat Bo" w:date="2018-04-09T17:07:00Z"/>
                <w:color w:val="000000" w:themeColor="text1"/>
                <w:sz w:val="23"/>
                <w:szCs w:val="23"/>
              </w:rPr>
            </w:pPr>
            <w:ins w:id="445" w:author="Kaung Myat Bo" w:date="2018-04-09T17:07:00Z">
              <w:r w:rsidRPr="0636AD33">
                <w:rPr>
                  <w:color w:val="000000" w:themeColor="text1"/>
                  <w:sz w:val="23"/>
                  <w:szCs w:val="23"/>
                </w:rPr>
                <w:t>F5</w:t>
              </w:r>
            </w:ins>
          </w:p>
        </w:tc>
        <w:tc>
          <w:tcPr>
            <w:tcW w:w="4232" w:type="dxa"/>
            <w:tcBorders>
              <w:top w:val="nil"/>
              <w:left w:val="nil"/>
              <w:bottom w:val="single" w:sz="4" w:space="0" w:color="auto"/>
              <w:right w:val="single" w:sz="4" w:space="0" w:color="auto"/>
            </w:tcBorders>
            <w:shd w:val="clear" w:color="auto" w:fill="auto"/>
            <w:noWrap/>
            <w:vAlign w:val="bottom"/>
            <w:hideMark/>
          </w:tcPr>
          <w:p w:rsidR="007D0D33" w:rsidRPr="00D13744" w:rsidRDefault="007D0D33" w:rsidP="007D0D33">
            <w:pPr>
              <w:spacing w:line="276" w:lineRule="auto"/>
              <w:rPr>
                <w:ins w:id="446" w:author="Kaung Myat Bo" w:date="2018-04-09T17:07:00Z"/>
                <w:color w:val="000000" w:themeColor="text1"/>
                <w:sz w:val="23"/>
                <w:szCs w:val="23"/>
              </w:rPr>
            </w:pPr>
            <w:ins w:id="447" w:author="Kaung Myat Bo" w:date="2018-04-09T17:07:00Z">
              <w:r w:rsidRPr="0636AD33">
                <w:rPr>
                  <w:color w:val="000000" w:themeColor="text1"/>
                  <w:sz w:val="23"/>
                  <w:szCs w:val="23"/>
                </w:rPr>
                <w:t>Development team motivation</w:t>
              </w:r>
            </w:ins>
          </w:p>
        </w:tc>
        <w:tc>
          <w:tcPr>
            <w:tcW w:w="1283" w:type="dxa"/>
            <w:tcBorders>
              <w:top w:val="nil"/>
              <w:left w:val="nil"/>
              <w:bottom w:val="single" w:sz="4" w:space="0" w:color="auto"/>
              <w:right w:val="single" w:sz="4" w:space="0" w:color="auto"/>
            </w:tcBorders>
            <w:shd w:val="clear" w:color="auto" w:fill="auto"/>
            <w:noWrap/>
            <w:vAlign w:val="bottom"/>
            <w:hideMark/>
          </w:tcPr>
          <w:p w:rsidR="007D0D33" w:rsidRPr="00D13744" w:rsidRDefault="007D0D33" w:rsidP="007D0D33">
            <w:pPr>
              <w:spacing w:line="276" w:lineRule="auto"/>
              <w:jc w:val="right"/>
              <w:rPr>
                <w:ins w:id="448" w:author="Kaung Myat Bo" w:date="2018-04-09T17:07:00Z"/>
                <w:color w:val="000000" w:themeColor="text1"/>
                <w:sz w:val="23"/>
                <w:szCs w:val="23"/>
              </w:rPr>
            </w:pPr>
            <w:ins w:id="449" w:author="Kaung Myat Bo" w:date="2018-04-09T17:07:00Z">
              <w:r w:rsidRPr="0807AC80">
                <w:rPr>
                  <w:color w:val="000000" w:themeColor="text1"/>
                  <w:sz w:val="23"/>
                  <w:szCs w:val="23"/>
                </w:rPr>
                <w:t>1</w:t>
              </w:r>
            </w:ins>
          </w:p>
        </w:tc>
        <w:tc>
          <w:tcPr>
            <w:tcW w:w="1170" w:type="dxa"/>
            <w:gridSpan w:val="2"/>
            <w:tcBorders>
              <w:top w:val="nil"/>
              <w:left w:val="nil"/>
              <w:bottom w:val="single" w:sz="4" w:space="0" w:color="auto"/>
              <w:right w:val="single" w:sz="4" w:space="0" w:color="auto"/>
            </w:tcBorders>
            <w:shd w:val="clear" w:color="auto" w:fill="auto"/>
            <w:noWrap/>
            <w:vAlign w:val="bottom"/>
            <w:hideMark/>
          </w:tcPr>
          <w:p w:rsidR="007D0D33" w:rsidRPr="00D13744" w:rsidRDefault="007D0D33" w:rsidP="007D0D33">
            <w:pPr>
              <w:spacing w:line="276" w:lineRule="auto"/>
              <w:jc w:val="right"/>
              <w:rPr>
                <w:ins w:id="450" w:author="Kaung Myat Bo" w:date="2018-04-09T17:07:00Z"/>
                <w:color w:val="000000" w:themeColor="text1"/>
                <w:sz w:val="23"/>
                <w:szCs w:val="23"/>
              </w:rPr>
            </w:pPr>
            <w:ins w:id="451" w:author="Kaung Myat Bo" w:date="2018-04-09T17:07:00Z">
              <w:r w:rsidRPr="0807AC80">
                <w:rPr>
                  <w:color w:val="000000" w:themeColor="text1"/>
                  <w:sz w:val="23"/>
                  <w:szCs w:val="23"/>
                </w:rPr>
                <w:t>3</w:t>
              </w:r>
            </w:ins>
          </w:p>
        </w:tc>
        <w:tc>
          <w:tcPr>
            <w:tcW w:w="1203" w:type="dxa"/>
            <w:tcBorders>
              <w:top w:val="nil"/>
              <w:left w:val="nil"/>
              <w:bottom w:val="single" w:sz="4" w:space="0" w:color="auto"/>
              <w:right w:val="single" w:sz="4" w:space="0" w:color="auto"/>
            </w:tcBorders>
            <w:shd w:val="clear" w:color="auto" w:fill="auto"/>
            <w:noWrap/>
            <w:vAlign w:val="bottom"/>
            <w:hideMark/>
          </w:tcPr>
          <w:p w:rsidR="007D0D33" w:rsidRPr="00D13744" w:rsidRDefault="007D0D33" w:rsidP="007D0D33">
            <w:pPr>
              <w:spacing w:line="276" w:lineRule="auto"/>
              <w:jc w:val="right"/>
              <w:rPr>
                <w:ins w:id="452" w:author="Kaung Myat Bo" w:date="2018-04-09T17:07:00Z"/>
                <w:color w:val="000000" w:themeColor="text1"/>
                <w:sz w:val="23"/>
                <w:szCs w:val="23"/>
              </w:rPr>
            </w:pPr>
            <w:ins w:id="453" w:author="Kaung Myat Bo" w:date="2018-04-09T17:07:00Z">
              <w:r w:rsidRPr="0807AC80">
                <w:rPr>
                  <w:color w:val="000000" w:themeColor="text1"/>
                  <w:sz w:val="23"/>
                  <w:szCs w:val="23"/>
                </w:rPr>
                <w:t>3</w:t>
              </w:r>
            </w:ins>
          </w:p>
        </w:tc>
      </w:tr>
      <w:tr w:rsidR="007D0D33" w:rsidRPr="00F40FBC" w:rsidTr="007D0D33">
        <w:trPr>
          <w:trHeight w:val="303"/>
          <w:ins w:id="454" w:author="Kaung Myat Bo" w:date="2018-04-09T17:07:00Z"/>
        </w:trPr>
        <w:tc>
          <w:tcPr>
            <w:tcW w:w="1070" w:type="dxa"/>
            <w:tcBorders>
              <w:top w:val="nil"/>
              <w:left w:val="single" w:sz="4" w:space="0" w:color="auto"/>
              <w:bottom w:val="single" w:sz="4" w:space="0" w:color="auto"/>
              <w:right w:val="single" w:sz="4" w:space="0" w:color="auto"/>
            </w:tcBorders>
            <w:shd w:val="clear" w:color="auto" w:fill="auto"/>
            <w:noWrap/>
            <w:vAlign w:val="bottom"/>
            <w:hideMark/>
          </w:tcPr>
          <w:p w:rsidR="007D0D33" w:rsidRPr="00D13744" w:rsidRDefault="007D0D33" w:rsidP="007D0D33">
            <w:pPr>
              <w:spacing w:line="276" w:lineRule="auto"/>
              <w:rPr>
                <w:ins w:id="455" w:author="Kaung Myat Bo" w:date="2018-04-09T17:07:00Z"/>
                <w:color w:val="000000" w:themeColor="text1"/>
                <w:sz w:val="23"/>
                <w:szCs w:val="23"/>
              </w:rPr>
            </w:pPr>
            <w:ins w:id="456" w:author="Kaung Myat Bo" w:date="2018-04-09T17:07:00Z">
              <w:r w:rsidRPr="0636AD33">
                <w:rPr>
                  <w:color w:val="000000" w:themeColor="text1"/>
                  <w:sz w:val="23"/>
                  <w:szCs w:val="23"/>
                </w:rPr>
                <w:t>F6</w:t>
              </w:r>
            </w:ins>
          </w:p>
        </w:tc>
        <w:tc>
          <w:tcPr>
            <w:tcW w:w="4232" w:type="dxa"/>
            <w:tcBorders>
              <w:top w:val="nil"/>
              <w:left w:val="nil"/>
              <w:bottom w:val="single" w:sz="4" w:space="0" w:color="auto"/>
              <w:right w:val="single" w:sz="4" w:space="0" w:color="auto"/>
            </w:tcBorders>
            <w:shd w:val="clear" w:color="auto" w:fill="auto"/>
            <w:noWrap/>
            <w:vAlign w:val="bottom"/>
            <w:hideMark/>
          </w:tcPr>
          <w:p w:rsidR="007D0D33" w:rsidRPr="00D13744" w:rsidRDefault="007D0D33" w:rsidP="007D0D33">
            <w:pPr>
              <w:spacing w:line="276" w:lineRule="auto"/>
              <w:rPr>
                <w:ins w:id="457" w:author="Kaung Myat Bo" w:date="2018-04-09T17:07:00Z"/>
                <w:color w:val="000000" w:themeColor="text1"/>
                <w:sz w:val="23"/>
                <w:szCs w:val="23"/>
              </w:rPr>
            </w:pPr>
            <w:ins w:id="458" w:author="Kaung Myat Bo" w:date="2018-04-09T17:07:00Z">
              <w:r w:rsidRPr="0636AD33">
                <w:rPr>
                  <w:color w:val="000000" w:themeColor="text1"/>
                  <w:sz w:val="23"/>
                  <w:szCs w:val="23"/>
                </w:rPr>
                <w:t>Requirement stability</w:t>
              </w:r>
            </w:ins>
          </w:p>
        </w:tc>
        <w:tc>
          <w:tcPr>
            <w:tcW w:w="1283" w:type="dxa"/>
            <w:tcBorders>
              <w:top w:val="nil"/>
              <w:left w:val="nil"/>
              <w:bottom w:val="single" w:sz="4" w:space="0" w:color="auto"/>
              <w:right w:val="single" w:sz="4" w:space="0" w:color="auto"/>
            </w:tcBorders>
            <w:shd w:val="clear" w:color="auto" w:fill="auto"/>
            <w:noWrap/>
            <w:vAlign w:val="bottom"/>
            <w:hideMark/>
          </w:tcPr>
          <w:p w:rsidR="007D0D33" w:rsidRPr="00D13744" w:rsidRDefault="007D0D33" w:rsidP="007D0D33">
            <w:pPr>
              <w:spacing w:line="276" w:lineRule="auto"/>
              <w:jc w:val="right"/>
              <w:rPr>
                <w:ins w:id="459" w:author="Kaung Myat Bo" w:date="2018-04-09T17:07:00Z"/>
                <w:color w:val="000000" w:themeColor="text1"/>
                <w:sz w:val="23"/>
                <w:szCs w:val="23"/>
              </w:rPr>
            </w:pPr>
            <w:ins w:id="460" w:author="Kaung Myat Bo" w:date="2018-04-09T17:07:00Z">
              <w:r w:rsidRPr="0807AC80">
                <w:rPr>
                  <w:color w:val="000000" w:themeColor="text1"/>
                  <w:sz w:val="23"/>
                  <w:szCs w:val="23"/>
                </w:rPr>
                <w:t>2</w:t>
              </w:r>
            </w:ins>
          </w:p>
        </w:tc>
        <w:tc>
          <w:tcPr>
            <w:tcW w:w="1170" w:type="dxa"/>
            <w:gridSpan w:val="2"/>
            <w:tcBorders>
              <w:top w:val="nil"/>
              <w:left w:val="nil"/>
              <w:bottom w:val="single" w:sz="4" w:space="0" w:color="auto"/>
              <w:right w:val="single" w:sz="4" w:space="0" w:color="auto"/>
            </w:tcBorders>
            <w:shd w:val="clear" w:color="auto" w:fill="auto"/>
            <w:noWrap/>
            <w:vAlign w:val="bottom"/>
            <w:hideMark/>
          </w:tcPr>
          <w:p w:rsidR="007D0D33" w:rsidRPr="00D13744" w:rsidRDefault="00BA6544" w:rsidP="007D0D33">
            <w:pPr>
              <w:spacing w:line="276" w:lineRule="auto"/>
              <w:jc w:val="right"/>
              <w:rPr>
                <w:ins w:id="461" w:author="Kaung Myat Bo" w:date="2018-04-09T17:07:00Z"/>
                <w:color w:val="000000" w:themeColor="text1"/>
                <w:sz w:val="23"/>
                <w:szCs w:val="23"/>
              </w:rPr>
            </w:pPr>
            <w:ins w:id="462" w:author="Kaung Myat Bo" w:date="2018-04-09T17:12:00Z">
              <w:r>
                <w:rPr>
                  <w:color w:val="000000" w:themeColor="text1"/>
                  <w:sz w:val="23"/>
                  <w:szCs w:val="23"/>
                </w:rPr>
                <w:t>3</w:t>
              </w:r>
            </w:ins>
          </w:p>
        </w:tc>
        <w:tc>
          <w:tcPr>
            <w:tcW w:w="1203" w:type="dxa"/>
            <w:tcBorders>
              <w:top w:val="nil"/>
              <w:left w:val="nil"/>
              <w:bottom w:val="single" w:sz="4" w:space="0" w:color="auto"/>
              <w:right w:val="single" w:sz="4" w:space="0" w:color="auto"/>
            </w:tcBorders>
            <w:shd w:val="clear" w:color="auto" w:fill="auto"/>
            <w:noWrap/>
            <w:vAlign w:val="bottom"/>
            <w:hideMark/>
          </w:tcPr>
          <w:p w:rsidR="007D0D33" w:rsidRPr="00D13744" w:rsidRDefault="00BA6544" w:rsidP="007D0D33">
            <w:pPr>
              <w:spacing w:line="276" w:lineRule="auto"/>
              <w:jc w:val="right"/>
              <w:rPr>
                <w:ins w:id="463" w:author="Kaung Myat Bo" w:date="2018-04-09T17:07:00Z"/>
                <w:color w:val="000000" w:themeColor="text1"/>
                <w:sz w:val="23"/>
                <w:szCs w:val="23"/>
              </w:rPr>
            </w:pPr>
            <w:ins w:id="464" w:author="Kaung Myat Bo" w:date="2018-04-09T17:12:00Z">
              <w:r>
                <w:rPr>
                  <w:color w:val="000000" w:themeColor="text1"/>
                  <w:sz w:val="23"/>
                  <w:szCs w:val="23"/>
                </w:rPr>
                <w:t>6</w:t>
              </w:r>
            </w:ins>
          </w:p>
        </w:tc>
      </w:tr>
      <w:tr w:rsidR="007D0D33" w:rsidRPr="00F40FBC" w:rsidTr="007D0D33">
        <w:trPr>
          <w:trHeight w:val="303"/>
          <w:ins w:id="465" w:author="Kaung Myat Bo" w:date="2018-04-09T17:07:00Z"/>
        </w:trPr>
        <w:tc>
          <w:tcPr>
            <w:tcW w:w="1070" w:type="dxa"/>
            <w:tcBorders>
              <w:top w:val="nil"/>
              <w:left w:val="single" w:sz="4" w:space="0" w:color="auto"/>
              <w:bottom w:val="single" w:sz="4" w:space="0" w:color="auto"/>
              <w:right w:val="single" w:sz="4" w:space="0" w:color="auto"/>
            </w:tcBorders>
            <w:shd w:val="clear" w:color="auto" w:fill="auto"/>
            <w:noWrap/>
            <w:vAlign w:val="bottom"/>
            <w:hideMark/>
          </w:tcPr>
          <w:p w:rsidR="007D0D33" w:rsidRPr="00D13744" w:rsidRDefault="007D0D33" w:rsidP="007D0D33">
            <w:pPr>
              <w:spacing w:line="276" w:lineRule="auto"/>
              <w:rPr>
                <w:ins w:id="466" w:author="Kaung Myat Bo" w:date="2018-04-09T17:07:00Z"/>
                <w:color w:val="000000" w:themeColor="text1"/>
                <w:sz w:val="23"/>
                <w:szCs w:val="23"/>
              </w:rPr>
            </w:pPr>
            <w:ins w:id="467" w:author="Kaung Myat Bo" w:date="2018-04-09T17:07:00Z">
              <w:r w:rsidRPr="0636AD33">
                <w:rPr>
                  <w:color w:val="000000" w:themeColor="text1"/>
                  <w:sz w:val="23"/>
                  <w:szCs w:val="23"/>
                </w:rPr>
                <w:t>F7</w:t>
              </w:r>
            </w:ins>
          </w:p>
        </w:tc>
        <w:tc>
          <w:tcPr>
            <w:tcW w:w="4232" w:type="dxa"/>
            <w:tcBorders>
              <w:top w:val="nil"/>
              <w:left w:val="nil"/>
              <w:bottom w:val="single" w:sz="4" w:space="0" w:color="auto"/>
              <w:right w:val="single" w:sz="4" w:space="0" w:color="auto"/>
            </w:tcBorders>
            <w:shd w:val="clear" w:color="auto" w:fill="auto"/>
            <w:noWrap/>
            <w:vAlign w:val="bottom"/>
            <w:hideMark/>
          </w:tcPr>
          <w:p w:rsidR="007D0D33" w:rsidRPr="00D13744" w:rsidRDefault="007D0D33" w:rsidP="007D0D33">
            <w:pPr>
              <w:spacing w:line="276" w:lineRule="auto"/>
              <w:rPr>
                <w:ins w:id="468" w:author="Kaung Myat Bo" w:date="2018-04-09T17:07:00Z"/>
                <w:color w:val="000000" w:themeColor="text1"/>
                <w:sz w:val="23"/>
                <w:szCs w:val="23"/>
              </w:rPr>
            </w:pPr>
            <w:ins w:id="469" w:author="Kaung Myat Bo" w:date="2018-04-09T17:07:00Z">
              <w:r w:rsidRPr="0636AD33">
                <w:rPr>
                  <w:color w:val="000000" w:themeColor="text1"/>
                  <w:sz w:val="23"/>
                  <w:szCs w:val="23"/>
                </w:rPr>
                <w:t>Part-time team membership</w:t>
              </w:r>
            </w:ins>
          </w:p>
        </w:tc>
        <w:tc>
          <w:tcPr>
            <w:tcW w:w="1283" w:type="dxa"/>
            <w:tcBorders>
              <w:top w:val="nil"/>
              <w:left w:val="nil"/>
              <w:bottom w:val="single" w:sz="4" w:space="0" w:color="auto"/>
              <w:right w:val="single" w:sz="4" w:space="0" w:color="auto"/>
            </w:tcBorders>
            <w:shd w:val="clear" w:color="auto" w:fill="auto"/>
            <w:noWrap/>
            <w:vAlign w:val="bottom"/>
            <w:hideMark/>
          </w:tcPr>
          <w:p w:rsidR="007D0D33" w:rsidRPr="00D13744" w:rsidRDefault="007D0D33" w:rsidP="007D0D33">
            <w:pPr>
              <w:spacing w:line="276" w:lineRule="auto"/>
              <w:jc w:val="right"/>
              <w:rPr>
                <w:ins w:id="470" w:author="Kaung Myat Bo" w:date="2018-04-09T17:07:00Z"/>
                <w:color w:val="000000" w:themeColor="text1"/>
                <w:sz w:val="23"/>
                <w:szCs w:val="23"/>
              </w:rPr>
            </w:pPr>
            <w:ins w:id="471" w:author="Kaung Myat Bo" w:date="2018-04-09T17:07:00Z">
              <w:r w:rsidRPr="0807AC80">
                <w:rPr>
                  <w:color w:val="000000" w:themeColor="text1"/>
                  <w:sz w:val="23"/>
                  <w:szCs w:val="23"/>
                </w:rPr>
                <w:t>-1</w:t>
              </w:r>
            </w:ins>
          </w:p>
        </w:tc>
        <w:tc>
          <w:tcPr>
            <w:tcW w:w="1170" w:type="dxa"/>
            <w:gridSpan w:val="2"/>
            <w:tcBorders>
              <w:top w:val="nil"/>
              <w:left w:val="nil"/>
              <w:bottom w:val="single" w:sz="4" w:space="0" w:color="auto"/>
              <w:right w:val="single" w:sz="4" w:space="0" w:color="auto"/>
            </w:tcBorders>
            <w:shd w:val="clear" w:color="auto" w:fill="auto"/>
            <w:noWrap/>
            <w:vAlign w:val="bottom"/>
            <w:hideMark/>
          </w:tcPr>
          <w:p w:rsidR="007D0D33" w:rsidRPr="00D13744" w:rsidRDefault="007D0D33" w:rsidP="007D0D33">
            <w:pPr>
              <w:spacing w:line="276" w:lineRule="auto"/>
              <w:jc w:val="right"/>
              <w:rPr>
                <w:ins w:id="472" w:author="Kaung Myat Bo" w:date="2018-04-09T17:07:00Z"/>
                <w:color w:val="000000" w:themeColor="text1"/>
                <w:sz w:val="23"/>
                <w:szCs w:val="23"/>
              </w:rPr>
            </w:pPr>
            <w:ins w:id="473" w:author="Kaung Myat Bo" w:date="2018-04-09T17:07:00Z">
              <w:r w:rsidRPr="0807AC80">
                <w:rPr>
                  <w:color w:val="000000" w:themeColor="text1"/>
                  <w:sz w:val="23"/>
                  <w:szCs w:val="23"/>
                </w:rPr>
                <w:t>3</w:t>
              </w:r>
            </w:ins>
          </w:p>
        </w:tc>
        <w:tc>
          <w:tcPr>
            <w:tcW w:w="1203" w:type="dxa"/>
            <w:tcBorders>
              <w:top w:val="nil"/>
              <w:left w:val="nil"/>
              <w:bottom w:val="single" w:sz="4" w:space="0" w:color="auto"/>
              <w:right w:val="single" w:sz="4" w:space="0" w:color="auto"/>
            </w:tcBorders>
            <w:shd w:val="clear" w:color="auto" w:fill="auto"/>
            <w:noWrap/>
            <w:vAlign w:val="bottom"/>
            <w:hideMark/>
          </w:tcPr>
          <w:p w:rsidR="007D0D33" w:rsidRPr="00D13744" w:rsidRDefault="007D0D33" w:rsidP="007D0D33">
            <w:pPr>
              <w:spacing w:line="276" w:lineRule="auto"/>
              <w:jc w:val="right"/>
              <w:rPr>
                <w:ins w:id="474" w:author="Kaung Myat Bo" w:date="2018-04-09T17:07:00Z"/>
                <w:color w:val="000000" w:themeColor="text1"/>
                <w:sz w:val="23"/>
                <w:szCs w:val="23"/>
              </w:rPr>
            </w:pPr>
            <w:ins w:id="475" w:author="Kaung Myat Bo" w:date="2018-04-09T17:07:00Z">
              <w:r w:rsidRPr="0807AC80">
                <w:rPr>
                  <w:color w:val="000000" w:themeColor="text1"/>
                  <w:sz w:val="23"/>
                  <w:szCs w:val="23"/>
                </w:rPr>
                <w:t>-3</w:t>
              </w:r>
            </w:ins>
          </w:p>
        </w:tc>
      </w:tr>
      <w:tr w:rsidR="007D0D33" w:rsidRPr="00F40FBC" w:rsidTr="007D0D33">
        <w:trPr>
          <w:trHeight w:val="303"/>
          <w:ins w:id="476" w:author="Kaung Myat Bo" w:date="2018-04-09T17:07:00Z"/>
        </w:trPr>
        <w:tc>
          <w:tcPr>
            <w:tcW w:w="1070" w:type="dxa"/>
            <w:tcBorders>
              <w:top w:val="nil"/>
              <w:left w:val="single" w:sz="4" w:space="0" w:color="auto"/>
              <w:bottom w:val="single" w:sz="4" w:space="0" w:color="auto"/>
              <w:right w:val="single" w:sz="4" w:space="0" w:color="auto"/>
            </w:tcBorders>
            <w:shd w:val="clear" w:color="auto" w:fill="auto"/>
            <w:noWrap/>
            <w:vAlign w:val="bottom"/>
            <w:hideMark/>
          </w:tcPr>
          <w:p w:rsidR="007D0D33" w:rsidRPr="00D13744" w:rsidRDefault="007D0D33" w:rsidP="007D0D33">
            <w:pPr>
              <w:spacing w:line="276" w:lineRule="auto"/>
              <w:rPr>
                <w:ins w:id="477" w:author="Kaung Myat Bo" w:date="2018-04-09T17:07:00Z"/>
                <w:color w:val="000000" w:themeColor="text1"/>
                <w:sz w:val="23"/>
                <w:szCs w:val="23"/>
              </w:rPr>
            </w:pPr>
            <w:ins w:id="478" w:author="Kaung Myat Bo" w:date="2018-04-09T17:07:00Z">
              <w:r w:rsidRPr="0636AD33">
                <w:rPr>
                  <w:color w:val="000000" w:themeColor="text1"/>
                  <w:sz w:val="23"/>
                  <w:szCs w:val="23"/>
                </w:rPr>
                <w:t>F8</w:t>
              </w:r>
            </w:ins>
          </w:p>
        </w:tc>
        <w:tc>
          <w:tcPr>
            <w:tcW w:w="4232" w:type="dxa"/>
            <w:tcBorders>
              <w:top w:val="nil"/>
              <w:left w:val="nil"/>
              <w:bottom w:val="single" w:sz="4" w:space="0" w:color="auto"/>
              <w:right w:val="single" w:sz="4" w:space="0" w:color="auto"/>
            </w:tcBorders>
            <w:shd w:val="clear" w:color="auto" w:fill="auto"/>
            <w:noWrap/>
            <w:vAlign w:val="bottom"/>
            <w:hideMark/>
          </w:tcPr>
          <w:p w:rsidR="007D0D33" w:rsidRPr="00D13744" w:rsidRDefault="007D0D33" w:rsidP="007D0D33">
            <w:pPr>
              <w:spacing w:line="276" w:lineRule="auto"/>
              <w:rPr>
                <w:ins w:id="479" w:author="Kaung Myat Bo" w:date="2018-04-09T17:07:00Z"/>
                <w:color w:val="000000" w:themeColor="text1"/>
                <w:sz w:val="23"/>
                <w:szCs w:val="23"/>
              </w:rPr>
            </w:pPr>
            <w:ins w:id="480" w:author="Kaung Myat Bo" w:date="2018-04-09T17:07:00Z">
              <w:r w:rsidRPr="0636AD33">
                <w:rPr>
                  <w:color w:val="000000" w:themeColor="text1"/>
                  <w:sz w:val="23"/>
                  <w:szCs w:val="23"/>
                </w:rPr>
                <w:t>Difficulty of implementation language</w:t>
              </w:r>
            </w:ins>
          </w:p>
        </w:tc>
        <w:tc>
          <w:tcPr>
            <w:tcW w:w="1283" w:type="dxa"/>
            <w:tcBorders>
              <w:top w:val="nil"/>
              <w:left w:val="nil"/>
              <w:bottom w:val="single" w:sz="4" w:space="0" w:color="auto"/>
              <w:right w:val="single" w:sz="4" w:space="0" w:color="auto"/>
            </w:tcBorders>
            <w:shd w:val="clear" w:color="auto" w:fill="auto"/>
            <w:noWrap/>
            <w:vAlign w:val="bottom"/>
            <w:hideMark/>
          </w:tcPr>
          <w:p w:rsidR="007D0D33" w:rsidRPr="00D13744" w:rsidRDefault="007D0D33" w:rsidP="007D0D33">
            <w:pPr>
              <w:spacing w:line="276" w:lineRule="auto"/>
              <w:jc w:val="right"/>
              <w:rPr>
                <w:ins w:id="481" w:author="Kaung Myat Bo" w:date="2018-04-09T17:07:00Z"/>
                <w:color w:val="000000" w:themeColor="text1"/>
                <w:sz w:val="23"/>
                <w:szCs w:val="23"/>
              </w:rPr>
            </w:pPr>
            <w:ins w:id="482" w:author="Kaung Myat Bo" w:date="2018-04-09T17:07:00Z">
              <w:r w:rsidRPr="0807AC80">
                <w:rPr>
                  <w:color w:val="000000" w:themeColor="text1"/>
                  <w:sz w:val="23"/>
                  <w:szCs w:val="23"/>
                </w:rPr>
                <w:t>-1</w:t>
              </w:r>
            </w:ins>
          </w:p>
        </w:tc>
        <w:tc>
          <w:tcPr>
            <w:tcW w:w="1170" w:type="dxa"/>
            <w:gridSpan w:val="2"/>
            <w:tcBorders>
              <w:top w:val="nil"/>
              <w:left w:val="nil"/>
              <w:bottom w:val="single" w:sz="4" w:space="0" w:color="auto"/>
              <w:right w:val="single" w:sz="4" w:space="0" w:color="auto"/>
            </w:tcBorders>
            <w:shd w:val="clear" w:color="auto" w:fill="auto"/>
            <w:noWrap/>
            <w:vAlign w:val="bottom"/>
            <w:hideMark/>
          </w:tcPr>
          <w:p w:rsidR="007D0D33" w:rsidRPr="00D13744" w:rsidRDefault="00BA6544" w:rsidP="007D0D33">
            <w:pPr>
              <w:spacing w:line="276" w:lineRule="auto"/>
              <w:jc w:val="right"/>
              <w:rPr>
                <w:ins w:id="483" w:author="Kaung Myat Bo" w:date="2018-04-09T17:07:00Z"/>
                <w:color w:val="000000" w:themeColor="text1"/>
                <w:sz w:val="23"/>
                <w:szCs w:val="23"/>
              </w:rPr>
            </w:pPr>
            <w:ins w:id="484" w:author="Kaung Myat Bo" w:date="2018-04-09T17:16:00Z">
              <w:r>
                <w:rPr>
                  <w:color w:val="000000" w:themeColor="text1"/>
                  <w:sz w:val="23"/>
                  <w:szCs w:val="23"/>
                </w:rPr>
                <w:t>1</w:t>
              </w:r>
            </w:ins>
          </w:p>
        </w:tc>
        <w:tc>
          <w:tcPr>
            <w:tcW w:w="1203" w:type="dxa"/>
            <w:tcBorders>
              <w:top w:val="nil"/>
              <w:left w:val="nil"/>
              <w:bottom w:val="single" w:sz="4" w:space="0" w:color="auto"/>
              <w:right w:val="single" w:sz="4" w:space="0" w:color="auto"/>
            </w:tcBorders>
            <w:shd w:val="clear" w:color="auto" w:fill="auto"/>
            <w:noWrap/>
            <w:vAlign w:val="bottom"/>
            <w:hideMark/>
          </w:tcPr>
          <w:p w:rsidR="007D0D33" w:rsidRPr="00D13744" w:rsidRDefault="007D0D33" w:rsidP="007D0D33">
            <w:pPr>
              <w:spacing w:line="276" w:lineRule="auto"/>
              <w:jc w:val="right"/>
              <w:rPr>
                <w:ins w:id="485" w:author="Kaung Myat Bo" w:date="2018-04-09T17:07:00Z"/>
                <w:color w:val="000000" w:themeColor="text1"/>
                <w:sz w:val="23"/>
                <w:szCs w:val="23"/>
              </w:rPr>
            </w:pPr>
            <w:ins w:id="486" w:author="Kaung Myat Bo" w:date="2018-04-09T17:07:00Z">
              <w:r w:rsidRPr="0807AC80">
                <w:rPr>
                  <w:color w:val="000000" w:themeColor="text1"/>
                  <w:sz w:val="23"/>
                  <w:szCs w:val="23"/>
                </w:rPr>
                <w:t>-</w:t>
              </w:r>
            </w:ins>
            <w:ins w:id="487" w:author="Kaung Myat Bo" w:date="2018-04-09T17:16:00Z">
              <w:r w:rsidR="00BA6544">
                <w:rPr>
                  <w:color w:val="000000" w:themeColor="text1"/>
                  <w:sz w:val="23"/>
                  <w:szCs w:val="23"/>
                </w:rPr>
                <w:t>1</w:t>
              </w:r>
            </w:ins>
          </w:p>
        </w:tc>
      </w:tr>
      <w:tr w:rsidR="007D0D33" w:rsidRPr="00F40FBC" w:rsidTr="007D0D33">
        <w:trPr>
          <w:trHeight w:val="303"/>
          <w:ins w:id="488" w:author="Kaung Myat Bo" w:date="2018-04-09T17:07:00Z"/>
        </w:trPr>
        <w:tc>
          <w:tcPr>
            <w:tcW w:w="1070" w:type="dxa"/>
            <w:tcBorders>
              <w:top w:val="nil"/>
              <w:left w:val="nil"/>
              <w:bottom w:val="nil"/>
              <w:right w:val="single" w:sz="4" w:space="0" w:color="auto"/>
            </w:tcBorders>
            <w:shd w:val="clear" w:color="auto" w:fill="auto"/>
            <w:noWrap/>
            <w:vAlign w:val="bottom"/>
            <w:hideMark/>
          </w:tcPr>
          <w:p w:rsidR="007D0D33" w:rsidRPr="00F40FBC" w:rsidRDefault="007D0D33" w:rsidP="007D0D33">
            <w:pPr>
              <w:spacing w:line="276" w:lineRule="auto"/>
              <w:rPr>
                <w:ins w:id="489" w:author="Kaung Myat Bo" w:date="2018-04-09T17:07:00Z"/>
                <w:color w:val="000000"/>
              </w:rPr>
            </w:pPr>
          </w:p>
        </w:tc>
        <w:tc>
          <w:tcPr>
            <w:tcW w:w="6685"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0D33" w:rsidRDefault="007D0D33" w:rsidP="007D0D33">
            <w:pPr>
              <w:spacing w:line="276" w:lineRule="auto"/>
              <w:jc w:val="center"/>
              <w:rPr>
                <w:ins w:id="490" w:author="Kaung Myat Bo" w:date="2018-04-09T17:07:00Z"/>
                <w:b/>
                <w:bCs/>
                <w:color w:val="000000" w:themeColor="text1"/>
              </w:rPr>
            </w:pPr>
            <w:ins w:id="491" w:author="Kaung Myat Bo" w:date="2018-04-09T17:07:00Z">
              <w:r w:rsidRPr="0636AD33">
                <w:rPr>
                  <w:b/>
                  <w:bCs/>
                  <w:color w:val="000000" w:themeColor="text1"/>
                </w:rPr>
                <w:t>Environmental Factor (EF)</w:t>
              </w:r>
            </w:ins>
          </w:p>
          <w:p w:rsidR="007D0D33" w:rsidRPr="00232D94" w:rsidRDefault="007D0D33" w:rsidP="007D0D33">
            <w:pPr>
              <w:spacing w:line="276" w:lineRule="auto"/>
              <w:jc w:val="center"/>
              <w:rPr>
                <w:ins w:id="492" w:author="Kaung Myat Bo" w:date="2018-04-09T17:07:00Z"/>
                <w:b/>
                <w:bCs/>
                <w:color w:val="000000" w:themeColor="text1"/>
              </w:rPr>
            </w:pPr>
            <w:ins w:id="493" w:author="Kaung Myat Bo" w:date="2018-04-09T17:07:00Z">
              <w:r w:rsidRPr="0636AD33">
                <w:rPr>
                  <w:b/>
                  <w:bCs/>
                  <w:color w:val="000000" w:themeColor="text1"/>
                </w:rPr>
                <w:t>=1.4-0.03*SUM(F1-F8)</w:t>
              </w:r>
            </w:ins>
          </w:p>
        </w:tc>
        <w:tc>
          <w:tcPr>
            <w:tcW w:w="1203" w:type="dxa"/>
            <w:tcBorders>
              <w:top w:val="nil"/>
              <w:left w:val="nil"/>
              <w:bottom w:val="single" w:sz="4" w:space="0" w:color="auto"/>
              <w:right w:val="single" w:sz="4" w:space="0" w:color="auto"/>
            </w:tcBorders>
            <w:shd w:val="clear" w:color="auto" w:fill="auto"/>
            <w:noWrap/>
            <w:vAlign w:val="center"/>
            <w:hideMark/>
          </w:tcPr>
          <w:p w:rsidR="007D0D33" w:rsidRPr="00F40FBC" w:rsidRDefault="00BA6544" w:rsidP="007D0D33">
            <w:pPr>
              <w:spacing w:line="276" w:lineRule="auto"/>
              <w:jc w:val="right"/>
              <w:rPr>
                <w:ins w:id="494" w:author="Kaung Myat Bo" w:date="2018-04-09T17:07:00Z"/>
                <w:color w:val="000000" w:themeColor="text1"/>
              </w:rPr>
            </w:pPr>
            <w:ins w:id="495" w:author="Kaung Myat Bo" w:date="2018-04-09T17:19:00Z">
              <w:r>
                <w:rPr>
                  <w:color w:val="000000" w:themeColor="text1"/>
                </w:rPr>
                <w:t>0.89</w:t>
              </w:r>
            </w:ins>
          </w:p>
        </w:tc>
      </w:tr>
      <w:tr w:rsidR="007D0D33" w:rsidRPr="00F40FBC" w:rsidTr="007D0D33">
        <w:trPr>
          <w:trHeight w:val="303"/>
          <w:ins w:id="496" w:author="Kaung Myat Bo" w:date="2018-04-09T17:07:00Z"/>
        </w:trPr>
        <w:tc>
          <w:tcPr>
            <w:tcW w:w="1070" w:type="dxa"/>
            <w:tcBorders>
              <w:top w:val="nil"/>
              <w:left w:val="nil"/>
              <w:bottom w:val="nil"/>
              <w:right w:val="nil"/>
            </w:tcBorders>
            <w:shd w:val="clear" w:color="auto" w:fill="auto"/>
            <w:noWrap/>
            <w:vAlign w:val="bottom"/>
            <w:hideMark/>
          </w:tcPr>
          <w:p w:rsidR="007D0D33" w:rsidRPr="00F40FBC" w:rsidRDefault="007D0D33" w:rsidP="007D0D33">
            <w:pPr>
              <w:rPr>
                <w:ins w:id="497" w:author="Kaung Myat Bo" w:date="2018-04-09T17:07:00Z"/>
                <w:rFonts w:ascii="Calibri" w:hAnsi="Calibri"/>
                <w:color w:val="000000"/>
                <w:sz w:val="22"/>
                <w:szCs w:val="22"/>
              </w:rPr>
            </w:pPr>
          </w:p>
        </w:tc>
        <w:tc>
          <w:tcPr>
            <w:tcW w:w="4232" w:type="dxa"/>
            <w:tcBorders>
              <w:top w:val="single" w:sz="4" w:space="0" w:color="auto"/>
              <w:left w:val="nil"/>
              <w:bottom w:val="nil"/>
              <w:right w:val="nil"/>
            </w:tcBorders>
            <w:shd w:val="clear" w:color="auto" w:fill="auto"/>
            <w:noWrap/>
            <w:vAlign w:val="bottom"/>
            <w:hideMark/>
          </w:tcPr>
          <w:p w:rsidR="007D0D33" w:rsidRPr="00F40FBC" w:rsidRDefault="007D0D33" w:rsidP="007D0D33">
            <w:pPr>
              <w:rPr>
                <w:ins w:id="498" w:author="Kaung Myat Bo" w:date="2018-04-09T17:07:00Z"/>
                <w:rFonts w:ascii="Calibri" w:hAnsi="Calibri"/>
                <w:color w:val="000000"/>
                <w:sz w:val="22"/>
                <w:szCs w:val="22"/>
              </w:rPr>
            </w:pPr>
          </w:p>
        </w:tc>
        <w:tc>
          <w:tcPr>
            <w:tcW w:w="1373" w:type="dxa"/>
            <w:gridSpan w:val="2"/>
            <w:tcBorders>
              <w:top w:val="single" w:sz="4" w:space="0" w:color="auto"/>
              <w:left w:val="nil"/>
              <w:bottom w:val="nil"/>
              <w:right w:val="nil"/>
            </w:tcBorders>
            <w:shd w:val="clear" w:color="auto" w:fill="auto"/>
            <w:noWrap/>
            <w:vAlign w:val="bottom"/>
            <w:hideMark/>
          </w:tcPr>
          <w:p w:rsidR="007D0D33" w:rsidRPr="00F40FBC" w:rsidRDefault="007D0D33" w:rsidP="007D0D33">
            <w:pPr>
              <w:rPr>
                <w:ins w:id="499" w:author="Kaung Myat Bo" w:date="2018-04-09T17:07:00Z"/>
                <w:rFonts w:ascii="Calibri" w:hAnsi="Calibri"/>
                <w:color w:val="000000"/>
                <w:sz w:val="22"/>
                <w:szCs w:val="22"/>
              </w:rPr>
            </w:pPr>
          </w:p>
        </w:tc>
        <w:tc>
          <w:tcPr>
            <w:tcW w:w="1080" w:type="dxa"/>
            <w:tcBorders>
              <w:top w:val="single" w:sz="4" w:space="0" w:color="auto"/>
              <w:left w:val="nil"/>
              <w:bottom w:val="nil"/>
              <w:right w:val="nil"/>
            </w:tcBorders>
            <w:shd w:val="clear" w:color="auto" w:fill="auto"/>
            <w:noWrap/>
            <w:vAlign w:val="bottom"/>
            <w:hideMark/>
          </w:tcPr>
          <w:p w:rsidR="007D0D33" w:rsidRPr="00F40FBC" w:rsidRDefault="007D0D33" w:rsidP="007D0D33">
            <w:pPr>
              <w:rPr>
                <w:ins w:id="500" w:author="Kaung Myat Bo" w:date="2018-04-09T17:07:00Z"/>
                <w:rFonts w:ascii="Calibri" w:hAnsi="Calibri"/>
                <w:color w:val="000000"/>
                <w:sz w:val="22"/>
                <w:szCs w:val="22"/>
              </w:rPr>
            </w:pPr>
          </w:p>
        </w:tc>
        <w:tc>
          <w:tcPr>
            <w:tcW w:w="1203" w:type="dxa"/>
            <w:tcBorders>
              <w:top w:val="nil"/>
              <w:left w:val="nil"/>
              <w:bottom w:val="nil"/>
              <w:right w:val="nil"/>
            </w:tcBorders>
            <w:shd w:val="clear" w:color="auto" w:fill="auto"/>
            <w:noWrap/>
            <w:vAlign w:val="bottom"/>
            <w:hideMark/>
          </w:tcPr>
          <w:p w:rsidR="007D0D33" w:rsidRPr="00F40FBC" w:rsidRDefault="007D0D33" w:rsidP="007D0D33">
            <w:pPr>
              <w:rPr>
                <w:ins w:id="501" w:author="Kaung Myat Bo" w:date="2018-04-09T17:07:00Z"/>
                <w:rFonts w:ascii="Calibri" w:hAnsi="Calibri"/>
                <w:color w:val="000000"/>
                <w:sz w:val="22"/>
                <w:szCs w:val="22"/>
              </w:rPr>
            </w:pPr>
          </w:p>
        </w:tc>
      </w:tr>
    </w:tbl>
    <w:p w:rsidR="007D0D33" w:rsidRDefault="007D0D33" w:rsidP="007D0D33">
      <w:pPr>
        <w:pStyle w:val="para1"/>
        <w:spacing w:before="0" w:line="240" w:lineRule="auto"/>
        <w:ind w:left="0"/>
        <w:rPr>
          <w:ins w:id="502" w:author="Kaung Myat Bo" w:date="2018-04-09T17:07:00Z"/>
        </w:rPr>
      </w:pPr>
    </w:p>
    <w:p w:rsidR="007D0D33" w:rsidRDefault="007D0D33" w:rsidP="007D0D33">
      <w:pPr>
        <w:pStyle w:val="para1"/>
        <w:spacing w:before="0" w:line="240" w:lineRule="auto"/>
        <w:ind w:left="0"/>
        <w:rPr>
          <w:ins w:id="503" w:author="Kaung Myat Bo" w:date="2018-04-09T17:06:00Z"/>
        </w:rPr>
      </w:pPr>
    </w:p>
    <w:p w:rsidR="007D0D33" w:rsidRPr="00A12FE6" w:rsidRDefault="007D0D33" w:rsidP="007D0D33">
      <w:pPr>
        <w:pStyle w:val="para1"/>
        <w:spacing w:before="0" w:line="240" w:lineRule="auto"/>
        <w:ind w:left="0"/>
        <w:rPr>
          <w:ins w:id="504" w:author="Kaung Myat Bo" w:date="2018-04-09T17:03:00Z"/>
        </w:rPr>
      </w:pPr>
      <w:proofErr w:type="spellStart"/>
      <w:ins w:id="505" w:author="Kaung Myat Bo" w:date="2018-04-09T17:03:00Z">
        <w:r>
          <w:t>Unadjused</w:t>
        </w:r>
        <w:proofErr w:type="spellEnd"/>
        <w:r>
          <w:t xml:space="preserve"> Use Case </w:t>
        </w:r>
        <w:proofErr w:type="gramStart"/>
        <w:r>
          <w:t>Point  =</w:t>
        </w:r>
        <w:proofErr w:type="gramEnd"/>
        <w:r>
          <w:t xml:space="preserve">  Total Weight       +       Total Weight </w:t>
        </w:r>
      </w:ins>
    </w:p>
    <w:p w:rsidR="007D0D33" w:rsidRPr="00A12FE6" w:rsidRDefault="007D0D33" w:rsidP="007D0D33">
      <w:pPr>
        <w:pStyle w:val="para1"/>
        <w:spacing w:before="0" w:line="240" w:lineRule="auto"/>
        <w:ind w:left="0"/>
        <w:rPr>
          <w:ins w:id="506" w:author="Kaung Myat Bo" w:date="2018-04-09T17:03:00Z"/>
        </w:rPr>
      </w:pPr>
      <w:ins w:id="507" w:author="Kaung Myat Bo" w:date="2018-04-09T17:03:00Z">
        <w:r>
          <w:t xml:space="preserve">          (</w:t>
        </w:r>
        <w:proofErr w:type="gramStart"/>
        <w:r>
          <w:t xml:space="preserve">UUCP)   </w:t>
        </w:r>
        <w:proofErr w:type="gramEnd"/>
        <w:r>
          <w:t xml:space="preserve">                           (Actors)                     (Use Case)</w:t>
        </w:r>
      </w:ins>
    </w:p>
    <w:p w:rsidR="007D0D33" w:rsidRPr="00A12FE6" w:rsidRDefault="007D0D33" w:rsidP="007D0D33">
      <w:pPr>
        <w:pStyle w:val="para1"/>
        <w:spacing w:before="0" w:line="240" w:lineRule="auto"/>
        <w:ind w:left="0"/>
        <w:rPr>
          <w:ins w:id="508" w:author="Kaung Myat Bo" w:date="2018-04-09T17:03:00Z"/>
        </w:rPr>
      </w:pPr>
      <w:ins w:id="509" w:author="Kaung Myat Bo" w:date="2018-04-09T17:03:00Z">
        <w:r w:rsidRPr="00A12FE6">
          <w:tab/>
        </w:r>
        <w:r w:rsidRPr="00A12FE6">
          <w:tab/>
        </w:r>
        <w:r>
          <w:t xml:space="preserve">                     =         1</w:t>
        </w:r>
      </w:ins>
      <w:ins w:id="510" w:author="Kaung Myat Bo" w:date="2018-04-09T17:05:00Z">
        <w:r>
          <w:t>5</w:t>
        </w:r>
      </w:ins>
      <w:ins w:id="511" w:author="Kaung Myat Bo" w:date="2018-04-09T17:03:00Z">
        <w:r>
          <w:t xml:space="preserve">                +             1</w:t>
        </w:r>
      </w:ins>
      <w:ins w:id="512" w:author="Kaung Myat Bo" w:date="2018-04-09T17:05:00Z">
        <w:r>
          <w:t>9</w:t>
        </w:r>
      </w:ins>
      <w:ins w:id="513" w:author="Kaung Myat Bo" w:date="2018-04-09T17:03:00Z">
        <w:r w:rsidRPr="00A12FE6">
          <w:t xml:space="preserve">0 </w:t>
        </w:r>
      </w:ins>
    </w:p>
    <w:p w:rsidR="007D0D33" w:rsidRPr="00A12FE6" w:rsidRDefault="007D0D33" w:rsidP="007D0D33">
      <w:pPr>
        <w:pStyle w:val="para1"/>
        <w:spacing w:before="0" w:line="240" w:lineRule="auto"/>
        <w:ind w:left="0"/>
        <w:rPr>
          <w:ins w:id="514" w:author="Kaung Myat Bo" w:date="2018-04-09T17:03:00Z"/>
        </w:rPr>
      </w:pPr>
      <w:ins w:id="515" w:author="Kaung Myat Bo" w:date="2018-04-09T17:03:00Z">
        <w:r>
          <w:t xml:space="preserve">                                             =       </w:t>
        </w:r>
      </w:ins>
      <w:ins w:id="516" w:author="Kaung Myat Bo" w:date="2018-04-09T17:05:00Z">
        <w:r>
          <w:t>205</w:t>
        </w:r>
      </w:ins>
    </w:p>
    <w:p w:rsidR="007D0D33" w:rsidRPr="00A12FE6" w:rsidRDefault="007D0D33" w:rsidP="007D0D33">
      <w:pPr>
        <w:pStyle w:val="para1"/>
        <w:spacing w:before="0" w:line="240" w:lineRule="auto"/>
        <w:ind w:left="0"/>
        <w:rPr>
          <w:ins w:id="517" w:author="Kaung Myat Bo" w:date="2018-04-09T17:03:00Z"/>
        </w:rPr>
      </w:pPr>
    </w:p>
    <w:p w:rsidR="007D0D33" w:rsidRPr="00A12FE6" w:rsidRDefault="007D0D33" w:rsidP="007D0D33">
      <w:pPr>
        <w:pStyle w:val="para1"/>
        <w:spacing w:before="0" w:line="240" w:lineRule="auto"/>
        <w:ind w:left="0"/>
        <w:rPr>
          <w:ins w:id="518" w:author="Kaung Myat Bo" w:date="2018-04-09T17:03:00Z"/>
        </w:rPr>
      </w:pPr>
      <w:ins w:id="519" w:author="Kaung Myat Bo" w:date="2018-04-09T17:03:00Z">
        <w:r>
          <w:t>Use Case Point (</w:t>
        </w:r>
        <w:proofErr w:type="gramStart"/>
        <w:r>
          <w:t xml:space="preserve">UCP)   </w:t>
        </w:r>
        <w:proofErr w:type="gramEnd"/>
        <w:r>
          <w:t xml:space="preserve">      =  UUCP    *   TCF   *   EF</w:t>
        </w:r>
      </w:ins>
    </w:p>
    <w:p w:rsidR="007D0D33" w:rsidRPr="00A12FE6" w:rsidRDefault="007D0D33" w:rsidP="007D0D33">
      <w:pPr>
        <w:pStyle w:val="para1"/>
        <w:spacing w:before="0" w:line="240" w:lineRule="auto"/>
        <w:ind w:left="0"/>
        <w:rPr>
          <w:ins w:id="520" w:author="Kaung Myat Bo" w:date="2018-04-09T17:03:00Z"/>
        </w:rPr>
      </w:pPr>
      <w:ins w:id="521" w:author="Kaung Myat Bo" w:date="2018-04-09T17:03:00Z">
        <w:r w:rsidRPr="00A12FE6">
          <w:t xml:space="preserve">             </w:t>
        </w:r>
        <w:r w:rsidRPr="00A12FE6">
          <w:tab/>
        </w:r>
        <w:r w:rsidRPr="00A12FE6">
          <w:tab/>
        </w:r>
        <w:r>
          <w:t xml:space="preserve">         </w:t>
        </w:r>
        <w:r w:rsidRPr="00A12FE6">
          <w:t xml:space="preserve">=   </w:t>
        </w:r>
      </w:ins>
      <w:ins w:id="522" w:author="Kaung Myat Bo" w:date="2018-04-09T17:06:00Z">
        <w:r>
          <w:t>205</w:t>
        </w:r>
      </w:ins>
      <w:ins w:id="523" w:author="Kaung Myat Bo" w:date="2018-04-09T17:03:00Z">
        <w:r w:rsidRPr="00A12FE6">
          <w:t xml:space="preserve">    * 1.02 * </w:t>
        </w:r>
      </w:ins>
      <w:ins w:id="524" w:author="Kaung Myat Bo" w:date="2018-04-09T17:19:00Z">
        <w:r w:rsidR="00BA6544">
          <w:t>0.89</w:t>
        </w:r>
      </w:ins>
    </w:p>
    <w:p w:rsidR="007D0D33" w:rsidRPr="00A12FE6" w:rsidRDefault="007D0D33" w:rsidP="007D0D33">
      <w:pPr>
        <w:rPr>
          <w:ins w:id="525" w:author="Kaung Myat Bo" w:date="2018-04-09T17:03:00Z"/>
          <w:bCs/>
        </w:rPr>
      </w:pPr>
      <w:ins w:id="526" w:author="Kaung Myat Bo" w:date="2018-04-09T17:03:00Z">
        <w:r>
          <w:t xml:space="preserve">                                             =   </w:t>
        </w:r>
      </w:ins>
      <w:ins w:id="527" w:author="Kaung Myat Bo" w:date="2018-04-09T17:19:00Z">
        <w:r w:rsidR="00BA6544">
          <w:rPr>
            <w:color w:val="000000" w:themeColor="text1"/>
            <w:lang w:eastAsia="ja-JP"/>
          </w:rPr>
          <w:t>186.099</w:t>
        </w:r>
      </w:ins>
      <w:ins w:id="528" w:author="Kaung Myat Bo" w:date="2018-04-09T17:03:00Z">
        <w:r w:rsidRPr="0636AD33">
          <w:rPr>
            <w:color w:val="000000" w:themeColor="text1"/>
            <w:lang w:eastAsia="ja-JP"/>
          </w:rPr>
          <w:t xml:space="preserve">    </w:t>
        </w:r>
      </w:ins>
    </w:p>
    <w:p w:rsidR="007D0D33" w:rsidRPr="00A12FE6" w:rsidRDefault="007D0D33" w:rsidP="007D0D33">
      <w:pPr>
        <w:pStyle w:val="para1"/>
        <w:spacing w:before="0" w:line="240" w:lineRule="auto"/>
        <w:ind w:left="0"/>
        <w:rPr>
          <w:ins w:id="529" w:author="Kaung Myat Bo" w:date="2018-04-09T17:03:00Z"/>
        </w:rPr>
      </w:pPr>
    </w:p>
    <w:p w:rsidR="007D0D33" w:rsidRPr="00A12FE6" w:rsidRDefault="007D0D33" w:rsidP="007D0D33">
      <w:pPr>
        <w:pStyle w:val="para1"/>
        <w:spacing w:before="0" w:line="240" w:lineRule="auto"/>
        <w:ind w:left="0"/>
        <w:jc w:val="left"/>
        <w:rPr>
          <w:ins w:id="530" w:author="Kaung Myat Bo" w:date="2018-04-09T17:03:00Z"/>
          <w:szCs w:val="24"/>
        </w:rPr>
      </w:pPr>
      <w:ins w:id="531" w:author="Kaung Myat Bo" w:date="2018-04-09T17:03:00Z">
        <w:r>
          <w:t>Effort (man-</w:t>
        </w:r>
        <w:proofErr w:type="gramStart"/>
        <w:r>
          <w:t xml:space="preserve">days)   </w:t>
        </w:r>
        <w:proofErr w:type="gramEnd"/>
        <w:r>
          <w:t xml:space="preserve">             =  Use Case Point (UCP) * </w:t>
        </w:r>
        <w:r w:rsidRPr="0636AD33">
          <w:rPr>
            <w:color w:val="000000" w:themeColor="text1"/>
          </w:rPr>
          <w:t xml:space="preserve"> 17</w:t>
        </w:r>
      </w:ins>
    </w:p>
    <w:p w:rsidR="007D0D33" w:rsidRPr="00A12FE6" w:rsidRDefault="007D0D33" w:rsidP="007D0D33">
      <w:pPr>
        <w:pStyle w:val="para1"/>
        <w:spacing w:before="0" w:line="240" w:lineRule="auto"/>
        <w:ind w:left="2160"/>
        <w:jc w:val="left"/>
        <w:rPr>
          <w:ins w:id="532" w:author="Kaung Myat Bo" w:date="2018-04-09T17:03:00Z"/>
          <w:bCs/>
          <w:szCs w:val="24"/>
        </w:rPr>
      </w:pPr>
      <w:ins w:id="533" w:author="Kaung Myat Bo" w:date="2018-04-09T17:03:00Z">
        <w:r>
          <w:t xml:space="preserve">         =        </w:t>
        </w:r>
      </w:ins>
      <w:ins w:id="534" w:author="Kaung Myat Bo" w:date="2018-04-09T17:19:00Z">
        <w:r w:rsidR="00BA6544">
          <w:rPr>
            <w:color w:val="000000" w:themeColor="text1"/>
            <w:lang w:eastAsia="ja-JP"/>
          </w:rPr>
          <w:t>186.099</w:t>
        </w:r>
      </w:ins>
      <w:ins w:id="535" w:author="Kaung Myat Bo" w:date="2018-04-09T17:03:00Z">
        <w:r w:rsidRPr="0636AD33">
          <w:rPr>
            <w:color w:val="000000" w:themeColor="text1"/>
            <w:lang w:eastAsia="ja-JP"/>
          </w:rPr>
          <w:t xml:space="preserve">    </w:t>
        </w:r>
        <w:r>
          <w:t>*     17</w:t>
        </w:r>
      </w:ins>
    </w:p>
    <w:p w:rsidR="007D0D33" w:rsidRPr="00A12FE6" w:rsidRDefault="007D0D33" w:rsidP="007D0D33">
      <w:pPr>
        <w:rPr>
          <w:ins w:id="536" w:author="Kaung Myat Bo" w:date="2018-04-09T17:03:00Z"/>
          <w:bCs/>
        </w:rPr>
      </w:pPr>
      <w:ins w:id="537" w:author="Kaung Myat Bo" w:date="2018-04-09T17:03:00Z">
        <w:r>
          <w:t xml:space="preserve">                                             =    </w:t>
        </w:r>
      </w:ins>
      <w:ins w:id="538" w:author="Kaung Myat Bo" w:date="2018-04-09T17:20:00Z">
        <w:r w:rsidR="00BA6544">
          <w:t>3163.683</w:t>
        </w:r>
      </w:ins>
      <w:ins w:id="539" w:author="Kaung Myat Bo" w:date="2018-04-09T17:03:00Z">
        <w:r>
          <w:t xml:space="preserve">      (man-hours)</w:t>
        </w:r>
      </w:ins>
    </w:p>
    <w:p w:rsidR="00C87387" w:rsidRDefault="007D0D33" w:rsidP="007D0D33">
      <w:pPr>
        <w:rPr>
          <w:ins w:id="540" w:author="Kaung Myat Bo" w:date="2018-04-09T15:29:00Z"/>
          <w:lang w:val="en-US"/>
        </w:rPr>
      </w:pPr>
      <w:ins w:id="541" w:author="Kaung Myat Bo" w:date="2018-04-09T17:03:00Z">
        <w:r>
          <w:t xml:space="preserve">                                 =    </w:t>
        </w:r>
      </w:ins>
      <w:ins w:id="542" w:author="Kaung Myat Bo" w:date="2018-04-09T17:20:00Z">
        <w:r w:rsidR="00BA6544">
          <w:t>395.460375</w:t>
        </w:r>
      </w:ins>
      <w:ins w:id="543" w:author="Kaung Myat Bo" w:date="2018-04-09T17:03:00Z">
        <w:r>
          <w:t xml:space="preserve">    (man-days)</w:t>
        </w:r>
      </w:ins>
    </w:p>
    <w:p w:rsidR="00A72D63" w:rsidRDefault="00A72D63" w:rsidP="00A72D63">
      <w:pPr>
        <w:pStyle w:val="Heading1"/>
        <w:rPr>
          <w:ins w:id="544" w:author="Kaung Myat Bo" w:date="2018-04-09T15:30:00Z"/>
        </w:rPr>
      </w:pPr>
      <w:bookmarkStart w:id="545" w:name="_Toc480653744"/>
      <w:bookmarkStart w:id="546" w:name="_Toc492426722"/>
      <w:ins w:id="547" w:author="Kaung Myat Bo" w:date="2018-04-09T15:30:00Z">
        <w:r>
          <w:t>TIMESCALES AND MILESTONES.</w:t>
        </w:r>
        <w:bookmarkEnd w:id="545"/>
        <w:bookmarkEnd w:id="546"/>
      </w:ins>
    </w:p>
    <w:p w:rsidR="00A72D63" w:rsidRDefault="00A72D63" w:rsidP="003F048E">
      <w:pPr>
        <w:rPr>
          <w:ins w:id="548" w:author="Kaung Myat Bo" w:date="2018-04-09T15:30:00Z"/>
          <w:lang w:val="en-US"/>
        </w:rPr>
      </w:pPr>
      <w:ins w:id="549" w:author="Kaung Myat Bo" w:date="2018-04-09T15:30:00Z">
        <w:r w:rsidRPr="00A72D63">
          <w:rPr>
            <w:lang w:val="en-US"/>
          </w:rPr>
          <w:t>The timescales for the activities described in Section 3 using the staff effort specified in Section 4 are given in Figure 5.2. From these timescales, major milestones have been identified, as shown in Figure 5.1.</w:t>
        </w:r>
      </w:ins>
    </w:p>
    <w:p w:rsidR="00A72D63" w:rsidRDefault="00A72D63" w:rsidP="003F048E">
      <w:pPr>
        <w:rPr>
          <w:ins w:id="550" w:author="Kaung Myat Bo" w:date="2018-04-09T15:30:00Z"/>
          <w:lang w:val="en-US"/>
        </w:rPr>
      </w:pPr>
    </w:p>
    <w:tbl>
      <w:tblPr>
        <w:tblStyle w:val="TableGridLight"/>
        <w:tblW w:w="5000" w:type="pct"/>
        <w:tblLook w:val="04A0" w:firstRow="1" w:lastRow="0" w:firstColumn="1" w:lastColumn="0" w:noHBand="0" w:noVBand="1"/>
        <w:tblPrChange w:id="551" w:author="Kaung Myat Bo" w:date="2018-04-10T18:01:00Z">
          <w:tblPr>
            <w:tblW w:w="7500" w:type="dxa"/>
            <w:tblInd w:w="108" w:type="dxa"/>
            <w:tblLook w:val="04A0" w:firstRow="1" w:lastRow="0" w:firstColumn="1" w:lastColumn="0" w:noHBand="0" w:noVBand="1"/>
          </w:tblPr>
        </w:tblPrChange>
      </w:tblPr>
      <w:tblGrid>
        <w:gridCol w:w="3204"/>
        <w:gridCol w:w="4639"/>
        <w:gridCol w:w="1393"/>
        <w:tblGridChange w:id="552">
          <w:tblGrid>
            <w:gridCol w:w="5720"/>
            <w:gridCol w:w="1682"/>
            <w:gridCol w:w="1300"/>
          </w:tblGrid>
        </w:tblGridChange>
      </w:tblGrid>
      <w:tr w:rsidR="00057EBD" w:rsidRPr="00057EBD" w:rsidTr="00057EBD">
        <w:trPr>
          <w:trHeight w:val="300"/>
          <w:ins w:id="553" w:author="Kaung Myat Bo" w:date="2018-04-10T18:00:00Z"/>
          <w:trPrChange w:id="554" w:author="Kaung Myat Bo" w:date="2018-04-10T18:01:00Z">
            <w:trPr>
              <w:trHeight w:val="300"/>
            </w:trPr>
          </w:trPrChange>
        </w:trPr>
        <w:tc>
          <w:tcPr>
            <w:tcW w:w="4246" w:type="pct"/>
            <w:gridSpan w:val="2"/>
            <w:noWrap/>
            <w:hideMark/>
            <w:tcPrChange w:id="555" w:author="Kaung Myat Bo" w:date="2018-04-10T18:01:00Z">
              <w:tcPr>
                <w:tcW w:w="6200" w:type="dxa"/>
                <w:gridSpan w:val="2"/>
                <w:tcBorders>
                  <w:top w:val="nil"/>
                  <w:left w:val="nil"/>
                  <w:bottom w:val="nil"/>
                  <w:right w:val="nil"/>
                </w:tcBorders>
                <w:shd w:val="clear" w:color="auto" w:fill="auto"/>
                <w:noWrap/>
                <w:vAlign w:val="bottom"/>
                <w:hideMark/>
              </w:tcPr>
            </w:tcPrChange>
          </w:tcPr>
          <w:p w:rsidR="00057EBD" w:rsidRPr="00057EBD" w:rsidRDefault="00057EBD" w:rsidP="00057EBD">
            <w:pPr>
              <w:jc w:val="center"/>
              <w:rPr>
                <w:ins w:id="556" w:author="Kaung Myat Bo" w:date="2018-04-10T18:00:00Z"/>
                <w:rFonts w:ascii="Calibri" w:eastAsia="Times New Roman" w:hAnsi="Calibri" w:cs="Calibri"/>
                <w:color w:val="000000"/>
                <w:sz w:val="22"/>
                <w:szCs w:val="22"/>
              </w:rPr>
            </w:pPr>
            <w:ins w:id="557" w:author="Kaung Myat Bo" w:date="2018-04-10T18:00:00Z">
              <w:r w:rsidRPr="00057EBD">
                <w:rPr>
                  <w:rFonts w:ascii="Calibri" w:eastAsia="Times New Roman" w:hAnsi="Calibri" w:cs="Calibri"/>
                  <w:color w:val="000000"/>
                  <w:sz w:val="22"/>
                  <w:szCs w:val="22"/>
                </w:rPr>
                <w:t>Project Milestones</w:t>
              </w:r>
            </w:ins>
          </w:p>
        </w:tc>
        <w:tc>
          <w:tcPr>
            <w:tcW w:w="754" w:type="pct"/>
            <w:noWrap/>
            <w:hideMark/>
            <w:tcPrChange w:id="558" w:author="Kaung Myat Bo" w:date="2018-04-10T18:01:00Z">
              <w:tcPr>
                <w:tcW w:w="1300" w:type="dxa"/>
                <w:tcBorders>
                  <w:top w:val="nil"/>
                  <w:left w:val="nil"/>
                  <w:bottom w:val="nil"/>
                  <w:right w:val="nil"/>
                </w:tcBorders>
                <w:shd w:val="clear" w:color="auto" w:fill="auto"/>
                <w:noWrap/>
                <w:vAlign w:val="bottom"/>
                <w:hideMark/>
              </w:tcPr>
            </w:tcPrChange>
          </w:tcPr>
          <w:p w:rsidR="00057EBD" w:rsidRPr="00057EBD" w:rsidRDefault="00057EBD" w:rsidP="00057EBD">
            <w:pPr>
              <w:rPr>
                <w:ins w:id="559" w:author="Kaung Myat Bo" w:date="2018-04-10T18:00:00Z"/>
                <w:rFonts w:ascii="Calibri" w:eastAsia="Times New Roman" w:hAnsi="Calibri" w:cs="Calibri"/>
                <w:color w:val="000000"/>
                <w:sz w:val="22"/>
                <w:szCs w:val="22"/>
              </w:rPr>
            </w:pPr>
            <w:ins w:id="560" w:author="Kaung Myat Bo" w:date="2018-04-10T18:00:00Z">
              <w:r w:rsidRPr="00057EBD">
                <w:rPr>
                  <w:rFonts w:ascii="Calibri" w:eastAsia="Times New Roman" w:hAnsi="Calibri" w:cs="Calibri"/>
                  <w:color w:val="000000"/>
                  <w:sz w:val="22"/>
                  <w:szCs w:val="22"/>
                </w:rPr>
                <w:t>Approx. Date</w:t>
              </w:r>
            </w:ins>
          </w:p>
        </w:tc>
      </w:tr>
      <w:tr w:rsidR="00057EBD" w:rsidRPr="00057EBD" w:rsidTr="00057EBD">
        <w:trPr>
          <w:trHeight w:val="300"/>
          <w:ins w:id="561" w:author="Kaung Myat Bo" w:date="2018-04-10T18:00:00Z"/>
          <w:trPrChange w:id="562" w:author="Kaung Myat Bo" w:date="2018-04-10T18:01:00Z">
            <w:trPr>
              <w:trHeight w:val="300"/>
            </w:trPr>
          </w:trPrChange>
        </w:trPr>
        <w:tc>
          <w:tcPr>
            <w:tcW w:w="5000" w:type="pct"/>
            <w:gridSpan w:val="3"/>
            <w:noWrap/>
            <w:hideMark/>
            <w:tcPrChange w:id="563" w:author="Kaung Myat Bo" w:date="2018-04-10T18:01:00Z">
              <w:tcPr>
                <w:tcW w:w="7500" w:type="dxa"/>
                <w:gridSpan w:val="3"/>
                <w:tcBorders>
                  <w:top w:val="nil"/>
                  <w:left w:val="nil"/>
                  <w:bottom w:val="nil"/>
                  <w:right w:val="nil"/>
                </w:tcBorders>
                <w:shd w:val="clear" w:color="auto" w:fill="auto"/>
                <w:noWrap/>
                <w:vAlign w:val="bottom"/>
                <w:hideMark/>
              </w:tcPr>
            </w:tcPrChange>
          </w:tcPr>
          <w:p w:rsidR="00057EBD" w:rsidRPr="00057EBD" w:rsidRDefault="00057EBD" w:rsidP="00057EBD">
            <w:pPr>
              <w:jc w:val="center"/>
              <w:rPr>
                <w:ins w:id="564" w:author="Kaung Myat Bo" w:date="2018-04-10T18:00:00Z"/>
                <w:rFonts w:ascii="Calibri" w:eastAsia="Times New Roman" w:hAnsi="Calibri" w:cs="Calibri"/>
                <w:color w:val="000000"/>
                <w:sz w:val="22"/>
                <w:szCs w:val="22"/>
              </w:rPr>
            </w:pPr>
            <w:ins w:id="565" w:author="Kaung Myat Bo" w:date="2018-04-10T18:00:00Z">
              <w:r w:rsidRPr="00057EBD">
                <w:rPr>
                  <w:rFonts w:ascii="Calibri" w:eastAsia="Times New Roman" w:hAnsi="Calibri" w:cs="Calibri"/>
                  <w:color w:val="000000"/>
                  <w:sz w:val="22"/>
                  <w:szCs w:val="22"/>
                </w:rPr>
                <w:t>Increment 0</w:t>
              </w:r>
              <w:bookmarkStart w:id="566" w:name="_GoBack"/>
              <w:bookmarkEnd w:id="566"/>
            </w:ins>
          </w:p>
        </w:tc>
      </w:tr>
      <w:tr w:rsidR="00057EBD" w:rsidRPr="00057EBD" w:rsidTr="00057EBD">
        <w:trPr>
          <w:trHeight w:val="300"/>
          <w:ins w:id="567" w:author="Kaung Myat Bo" w:date="2018-04-10T18:00:00Z"/>
          <w:trPrChange w:id="568" w:author="Kaung Myat Bo" w:date="2018-04-10T18:01:00Z">
            <w:trPr>
              <w:trHeight w:val="300"/>
            </w:trPr>
          </w:trPrChange>
        </w:trPr>
        <w:tc>
          <w:tcPr>
            <w:tcW w:w="1735" w:type="pct"/>
            <w:noWrap/>
            <w:hideMark/>
            <w:tcPrChange w:id="569" w:author="Kaung Myat Bo" w:date="2018-04-10T18:01:00Z">
              <w:tcPr>
                <w:tcW w:w="5720" w:type="dxa"/>
                <w:tcBorders>
                  <w:top w:val="nil"/>
                  <w:left w:val="nil"/>
                  <w:bottom w:val="nil"/>
                  <w:right w:val="nil"/>
                </w:tcBorders>
                <w:shd w:val="clear" w:color="auto" w:fill="auto"/>
                <w:noWrap/>
                <w:vAlign w:val="bottom"/>
                <w:hideMark/>
              </w:tcPr>
            </w:tcPrChange>
          </w:tcPr>
          <w:p w:rsidR="00057EBD" w:rsidRPr="00057EBD" w:rsidRDefault="00057EBD" w:rsidP="00057EBD">
            <w:pPr>
              <w:jc w:val="center"/>
              <w:rPr>
                <w:ins w:id="570" w:author="Kaung Myat Bo" w:date="2018-04-10T18:00:00Z"/>
                <w:rFonts w:ascii="Calibri" w:eastAsia="Times New Roman" w:hAnsi="Calibri" w:cs="Calibri"/>
                <w:color w:val="000000"/>
                <w:sz w:val="22"/>
                <w:szCs w:val="22"/>
              </w:rPr>
            </w:pPr>
            <w:ins w:id="571" w:author="Kaung Myat Bo" w:date="2018-04-10T18:00:00Z">
              <w:r w:rsidRPr="00057EBD">
                <w:rPr>
                  <w:rFonts w:ascii="Calibri" w:eastAsia="Times New Roman" w:hAnsi="Calibri" w:cs="Calibri"/>
                  <w:color w:val="000000"/>
                  <w:sz w:val="22"/>
                  <w:szCs w:val="22"/>
                </w:rPr>
                <w:t>1.1</w:t>
              </w:r>
            </w:ins>
          </w:p>
        </w:tc>
        <w:tc>
          <w:tcPr>
            <w:tcW w:w="2511" w:type="pct"/>
            <w:noWrap/>
            <w:hideMark/>
            <w:tcPrChange w:id="572" w:author="Kaung Myat Bo" w:date="2018-04-10T18:01:00Z">
              <w:tcPr>
                <w:tcW w:w="480" w:type="dxa"/>
                <w:tcBorders>
                  <w:top w:val="nil"/>
                  <w:left w:val="nil"/>
                  <w:bottom w:val="nil"/>
                  <w:right w:val="nil"/>
                </w:tcBorders>
                <w:shd w:val="clear" w:color="auto" w:fill="auto"/>
                <w:noWrap/>
                <w:vAlign w:val="bottom"/>
                <w:hideMark/>
              </w:tcPr>
            </w:tcPrChange>
          </w:tcPr>
          <w:p w:rsidR="00057EBD" w:rsidRPr="00057EBD" w:rsidRDefault="00057EBD" w:rsidP="00057EBD">
            <w:pPr>
              <w:rPr>
                <w:ins w:id="573" w:author="Kaung Myat Bo" w:date="2018-04-10T18:00:00Z"/>
                <w:rFonts w:ascii="Calibri" w:eastAsia="Times New Roman" w:hAnsi="Calibri" w:cs="Calibri"/>
                <w:color w:val="000000"/>
                <w:sz w:val="22"/>
                <w:szCs w:val="22"/>
              </w:rPr>
            </w:pPr>
            <w:ins w:id="574" w:author="Kaung Myat Bo" w:date="2018-04-10T18:00:00Z">
              <w:r w:rsidRPr="00057EBD">
                <w:rPr>
                  <w:rFonts w:ascii="Calibri" w:eastAsia="Times New Roman" w:hAnsi="Calibri" w:cs="Calibri"/>
                  <w:color w:val="000000"/>
                  <w:sz w:val="22"/>
                  <w:szCs w:val="22"/>
                </w:rPr>
                <w:t>Issue Work Breakdown Structure</w:t>
              </w:r>
            </w:ins>
          </w:p>
        </w:tc>
        <w:tc>
          <w:tcPr>
            <w:tcW w:w="754" w:type="pct"/>
            <w:noWrap/>
            <w:hideMark/>
            <w:tcPrChange w:id="575" w:author="Kaung Myat Bo" w:date="2018-04-10T18:01:00Z">
              <w:tcPr>
                <w:tcW w:w="1300" w:type="dxa"/>
                <w:tcBorders>
                  <w:top w:val="nil"/>
                  <w:left w:val="nil"/>
                  <w:bottom w:val="nil"/>
                  <w:right w:val="nil"/>
                </w:tcBorders>
                <w:shd w:val="clear" w:color="auto" w:fill="auto"/>
                <w:noWrap/>
                <w:vAlign w:val="bottom"/>
                <w:hideMark/>
              </w:tcPr>
            </w:tcPrChange>
          </w:tcPr>
          <w:p w:rsidR="00057EBD" w:rsidRPr="00057EBD" w:rsidRDefault="00057EBD" w:rsidP="00057EBD">
            <w:pPr>
              <w:jc w:val="right"/>
              <w:rPr>
                <w:ins w:id="576" w:author="Kaung Myat Bo" w:date="2018-04-10T18:00:00Z"/>
                <w:rFonts w:ascii="Calibri" w:eastAsia="Times New Roman" w:hAnsi="Calibri" w:cs="Calibri"/>
                <w:color w:val="000000"/>
                <w:sz w:val="22"/>
                <w:szCs w:val="22"/>
              </w:rPr>
            </w:pPr>
            <w:ins w:id="577" w:author="Kaung Myat Bo" w:date="2018-04-10T18:00:00Z">
              <w:r w:rsidRPr="00057EBD">
                <w:rPr>
                  <w:rFonts w:ascii="Calibri" w:eastAsia="Times New Roman" w:hAnsi="Calibri" w:cs="Calibri"/>
                  <w:color w:val="000000"/>
                  <w:sz w:val="22"/>
                  <w:szCs w:val="22"/>
                </w:rPr>
                <w:t>6/3/18</w:t>
              </w:r>
            </w:ins>
          </w:p>
        </w:tc>
      </w:tr>
      <w:tr w:rsidR="00057EBD" w:rsidRPr="00057EBD" w:rsidTr="00057EBD">
        <w:trPr>
          <w:trHeight w:val="300"/>
          <w:ins w:id="578" w:author="Kaung Myat Bo" w:date="2018-04-10T18:00:00Z"/>
          <w:trPrChange w:id="579" w:author="Kaung Myat Bo" w:date="2018-04-10T18:01:00Z">
            <w:trPr>
              <w:trHeight w:val="300"/>
            </w:trPr>
          </w:trPrChange>
        </w:trPr>
        <w:tc>
          <w:tcPr>
            <w:tcW w:w="1735" w:type="pct"/>
            <w:noWrap/>
            <w:hideMark/>
            <w:tcPrChange w:id="580" w:author="Kaung Myat Bo" w:date="2018-04-10T18:01:00Z">
              <w:tcPr>
                <w:tcW w:w="5720" w:type="dxa"/>
                <w:tcBorders>
                  <w:top w:val="nil"/>
                  <w:left w:val="nil"/>
                  <w:bottom w:val="nil"/>
                  <w:right w:val="nil"/>
                </w:tcBorders>
                <w:shd w:val="clear" w:color="auto" w:fill="auto"/>
                <w:noWrap/>
                <w:vAlign w:val="bottom"/>
                <w:hideMark/>
              </w:tcPr>
            </w:tcPrChange>
          </w:tcPr>
          <w:p w:rsidR="00057EBD" w:rsidRPr="00057EBD" w:rsidRDefault="00057EBD" w:rsidP="00057EBD">
            <w:pPr>
              <w:jc w:val="center"/>
              <w:rPr>
                <w:ins w:id="581" w:author="Kaung Myat Bo" w:date="2018-04-10T18:00:00Z"/>
                <w:rFonts w:ascii="Calibri" w:eastAsia="Times New Roman" w:hAnsi="Calibri" w:cs="Calibri"/>
                <w:color w:val="000000"/>
                <w:sz w:val="22"/>
                <w:szCs w:val="22"/>
              </w:rPr>
            </w:pPr>
            <w:ins w:id="582" w:author="Kaung Myat Bo" w:date="2018-04-10T18:00:00Z">
              <w:r w:rsidRPr="00057EBD">
                <w:rPr>
                  <w:rFonts w:ascii="Calibri" w:eastAsia="Times New Roman" w:hAnsi="Calibri" w:cs="Calibri"/>
                  <w:color w:val="000000"/>
                  <w:sz w:val="22"/>
                  <w:szCs w:val="22"/>
                </w:rPr>
                <w:t>1.2</w:t>
              </w:r>
            </w:ins>
          </w:p>
        </w:tc>
        <w:tc>
          <w:tcPr>
            <w:tcW w:w="2511" w:type="pct"/>
            <w:noWrap/>
            <w:hideMark/>
            <w:tcPrChange w:id="583" w:author="Kaung Myat Bo" w:date="2018-04-10T18:01:00Z">
              <w:tcPr>
                <w:tcW w:w="480" w:type="dxa"/>
                <w:tcBorders>
                  <w:top w:val="nil"/>
                  <w:left w:val="nil"/>
                  <w:bottom w:val="nil"/>
                  <w:right w:val="nil"/>
                </w:tcBorders>
                <w:shd w:val="clear" w:color="auto" w:fill="auto"/>
                <w:noWrap/>
                <w:vAlign w:val="bottom"/>
                <w:hideMark/>
              </w:tcPr>
            </w:tcPrChange>
          </w:tcPr>
          <w:p w:rsidR="00057EBD" w:rsidRPr="00057EBD" w:rsidRDefault="00057EBD" w:rsidP="00057EBD">
            <w:pPr>
              <w:rPr>
                <w:ins w:id="584" w:author="Kaung Myat Bo" w:date="2018-04-10T18:00:00Z"/>
                <w:rFonts w:ascii="Calibri" w:eastAsia="Times New Roman" w:hAnsi="Calibri" w:cs="Calibri"/>
                <w:color w:val="000000"/>
                <w:sz w:val="22"/>
                <w:szCs w:val="22"/>
              </w:rPr>
            </w:pPr>
            <w:ins w:id="585" w:author="Kaung Myat Bo" w:date="2018-04-10T18:00:00Z">
              <w:r w:rsidRPr="00057EBD">
                <w:rPr>
                  <w:rFonts w:ascii="Calibri" w:eastAsia="Times New Roman" w:hAnsi="Calibri" w:cs="Calibri"/>
                  <w:color w:val="000000"/>
                  <w:sz w:val="22"/>
                  <w:szCs w:val="22"/>
                </w:rPr>
                <w:t>Issue Use Case Modelling Survey Report</w:t>
              </w:r>
            </w:ins>
          </w:p>
        </w:tc>
        <w:tc>
          <w:tcPr>
            <w:tcW w:w="754" w:type="pct"/>
            <w:noWrap/>
            <w:hideMark/>
            <w:tcPrChange w:id="586" w:author="Kaung Myat Bo" w:date="2018-04-10T18:01:00Z">
              <w:tcPr>
                <w:tcW w:w="1300" w:type="dxa"/>
                <w:tcBorders>
                  <w:top w:val="nil"/>
                  <w:left w:val="nil"/>
                  <w:bottom w:val="nil"/>
                  <w:right w:val="nil"/>
                </w:tcBorders>
                <w:shd w:val="clear" w:color="auto" w:fill="auto"/>
                <w:noWrap/>
                <w:vAlign w:val="bottom"/>
                <w:hideMark/>
              </w:tcPr>
            </w:tcPrChange>
          </w:tcPr>
          <w:p w:rsidR="00057EBD" w:rsidRPr="00057EBD" w:rsidRDefault="00057EBD" w:rsidP="00057EBD">
            <w:pPr>
              <w:jc w:val="right"/>
              <w:rPr>
                <w:ins w:id="587" w:author="Kaung Myat Bo" w:date="2018-04-10T18:00:00Z"/>
                <w:rFonts w:ascii="Calibri" w:eastAsia="Times New Roman" w:hAnsi="Calibri" w:cs="Calibri"/>
                <w:color w:val="000000"/>
                <w:sz w:val="22"/>
                <w:szCs w:val="22"/>
              </w:rPr>
            </w:pPr>
            <w:ins w:id="588" w:author="Kaung Myat Bo" w:date="2018-04-10T18:00:00Z">
              <w:r w:rsidRPr="00057EBD">
                <w:rPr>
                  <w:rFonts w:ascii="Calibri" w:eastAsia="Times New Roman" w:hAnsi="Calibri" w:cs="Calibri"/>
                  <w:color w:val="000000"/>
                  <w:sz w:val="22"/>
                  <w:szCs w:val="22"/>
                </w:rPr>
                <w:t>28/3/18</w:t>
              </w:r>
            </w:ins>
          </w:p>
        </w:tc>
      </w:tr>
      <w:tr w:rsidR="00057EBD" w:rsidRPr="00057EBD" w:rsidTr="00057EBD">
        <w:trPr>
          <w:trHeight w:val="300"/>
          <w:ins w:id="589" w:author="Kaung Myat Bo" w:date="2018-04-10T18:00:00Z"/>
          <w:trPrChange w:id="590" w:author="Kaung Myat Bo" w:date="2018-04-10T18:01:00Z">
            <w:trPr>
              <w:trHeight w:val="300"/>
            </w:trPr>
          </w:trPrChange>
        </w:trPr>
        <w:tc>
          <w:tcPr>
            <w:tcW w:w="1735" w:type="pct"/>
            <w:noWrap/>
            <w:hideMark/>
            <w:tcPrChange w:id="591" w:author="Kaung Myat Bo" w:date="2018-04-10T18:01:00Z">
              <w:tcPr>
                <w:tcW w:w="5720" w:type="dxa"/>
                <w:tcBorders>
                  <w:top w:val="nil"/>
                  <w:left w:val="nil"/>
                  <w:bottom w:val="nil"/>
                  <w:right w:val="nil"/>
                </w:tcBorders>
                <w:shd w:val="clear" w:color="auto" w:fill="auto"/>
                <w:noWrap/>
                <w:vAlign w:val="bottom"/>
                <w:hideMark/>
              </w:tcPr>
            </w:tcPrChange>
          </w:tcPr>
          <w:p w:rsidR="00057EBD" w:rsidRPr="00057EBD" w:rsidRDefault="00057EBD" w:rsidP="00057EBD">
            <w:pPr>
              <w:jc w:val="center"/>
              <w:rPr>
                <w:ins w:id="592" w:author="Kaung Myat Bo" w:date="2018-04-10T18:00:00Z"/>
                <w:rFonts w:ascii="Calibri" w:eastAsia="Times New Roman" w:hAnsi="Calibri" w:cs="Calibri"/>
                <w:color w:val="000000"/>
                <w:sz w:val="22"/>
                <w:szCs w:val="22"/>
              </w:rPr>
            </w:pPr>
            <w:ins w:id="593" w:author="Kaung Myat Bo" w:date="2018-04-10T18:00:00Z">
              <w:r w:rsidRPr="00057EBD">
                <w:rPr>
                  <w:rFonts w:ascii="Calibri" w:eastAsia="Times New Roman" w:hAnsi="Calibri" w:cs="Calibri"/>
                  <w:color w:val="000000"/>
                  <w:sz w:val="22"/>
                  <w:szCs w:val="22"/>
                </w:rPr>
                <w:t>1.3</w:t>
              </w:r>
            </w:ins>
          </w:p>
        </w:tc>
        <w:tc>
          <w:tcPr>
            <w:tcW w:w="2511" w:type="pct"/>
            <w:noWrap/>
            <w:hideMark/>
            <w:tcPrChange w:id="594" w:author="Kaung Myat Bo" w:date="2018-04-10T18:01:00Z">
              <w:tcPr>
                <w:tcW w:w="480" w:type="dxa"/>
                <w:tcBorders>
                  <w:top w:val="nil"/>
                  <w:left w:val="nil"/>
                  <w:bottom w:val="nil"/>
                  <w:right w:val="nil"/>
                </w:tcBorders>
                <w:shd w:val="clear" w:color="auto" w:fill="auto"/>
                <w:noWrap/>
                <w:vAlign w:val="bottom"/>
                <w:hideMark/>
              </w:tcPr>
            </w:tcPrChange>
          </w:tcPr>
          <w:p w:rsidR="00057EBD" w:rsidRPr="00057EBD" w:rsidRDefault="00057EBD" w:rsidP="00057EBD">
            <w:pPr>
              <w:rPr>
                <w:ins w:id="595" w:author="Kaung Myat Bo" w:date="2018-04-10T18:00:00Z"/>
                <w:rFonts w:ascii="Calibri" w:eastAsia="Times New Roman" w:hAnsi="Calibri" w:cs="Calibri"/>
                <w:color w:val="000000"/>
                <w:sz w:val="22"/>
                <w:szCs w:val="22"/>
              </w:rPr>
            </w:pPr>
            <w:ins w:id="596" w:author="Kaung Myat Bo" w:date="2018-04-10T18:00:00Z">
              <w:r w:rsidRPr="00057EBD">
                <w:rPr>
                  <w:rFonts w:ascii="Calibri" w:eastAsia="Times New Roman" w:hAnsi="Calibri" w:cs="Calibri"/>
                  <w:color w:val="000000"/>
                  <w:sz w:val="22"/>
                  <w:szCs w:val="22"/>
                </w:rPr>
                <w:t>Issue Prototype Study Report</w:t>
              </w:r>
            </w:ins>
          </w:p>
        </w:tc>
        <w:tc>
          <w:tcPr>
            <w:tcW w:w="754" w:type="pct"/>
            <w:noWrap/>
            <w:hideMark/>
            <w:tcPrChange w:id="597" w:author="Kaung Myat Bo" w:date="2018-04-10T18:01:00Z">
              <w:tcPr>
                <w:tcW w:w="1300" w:type="dxa"/>
                <w:tcBorders>
                  <w:top w:val="nil"/>
                  <w:left w:val="nil"/>
                  <w:bottom w:val="nil"/>
                  <w:right w:val="nil"/>
                </w:tcBorders>
                <w:shd w:val="clear" w:color="auto" w:fill="auto"/>
                <w:noWrap/>
                <w:vAlign w:val="bottom"/>
                <w:hideMark/>
              </w:tcPr>
            </w:tcPrChange>
          </w:tcPr>
          <w:p w:rsidR="00057EBD" w:rsidRPr="00057EBD" w:rsidRDefault="00057EBD" w:rsidP="00057EBD">
            <w:pPr>
              <w:jc w:val="right"/>
              <w:rPr>
                <w:ins w:id="598" w:author="Kaung Myat Bo" w:date="2018-04-10T18:00:00Z"/>
                <w:rFonts w:ascii="Calibri" w:eastAsia="Times New Roman" w:hAnsi="Calibri" w:cs="Calibri"/>
                <w:color w:val="000000"/>
                <w:sz w:val="22"/>
                <w:szCs w:val="22"/>
              </w:rPr>
            </w:pPr>
            <w:ins w:id="599" w:author="Kaung Myat Bo" w:date="2018-04-10T18:00:00Z">
              <w:r w:rsidRPr="00057EBD">
                <w:rPr>
                  <w:rFonts w:ascii="Calibri" w:eastAsia="Times New Roman" w:hAnsi="Calibri" w:cs="Calibri"/>
                  <w:color w:val="000000"/>
                  <w:sz w:val="22"/>
                  <w:szCs w:val="22"/>
                </w:rPr>
                <w:t>15/4/18</w:t>
              </w:r>
            </w:ins>
          </w:p>
        </w:tc>
      </w:tr>
      <w:tr w:rsidR="00057EBD" w:rsidRPr="00057EBD" w:rsidTr="00057EBD">
        <w:trPr>
          <w:trHeight w:val="300"/>
          <w:ins w:id="600" w:author="Kaung Myat Bo" w:date="2018-04-10T18:00:00Z"/>
          <w:trPrChange w:id="601" w:author="Kaung Myat Bo" w:date="2018-04-10T18:01:00Z">
            <w:trPr>
              <w:trHeight w:val="300"/>
            </w:trPr>
          </w:trPrChange>
        </w:trPr>
        <w:tc>
          <w:tcPr>
            <w:tcW w:w="1735" w:type="pct"/>
            <w:noWrap/>
            <w:hideMark/>
            <w:tcPrChange w:id="602" w:author="Kaung Myat Bo" w:date="2018-04-10T18:01:00Z">
              <w:tcPr>
                <w:tcW w:w="5720" w:type="dxa"/>
                <w:tcBorders>
                  <w:top w:val="nil"/>
                  <w:left w:val="nil"/>
                  <w:bottom w:val="nil"/>
                  <w:right w:val="nil"/>
                </w:tcBorders>
                <w:shd w:val="clear" w:color="auto" w:fill="auto"/>
                <w:noWrap/>
                <w:vAlign w:val="bottom"/>
                <w:hideMark/>
              </w:tcPr>
            </w:tcPrChange>
          </w:tcPr>
          <w:p w:rsidR="00057EBD" w:rsidRPr="00057EBD" w:rsidRDefault="00057EBD" w:rsidP="00057EBD">
            <w:pPr>
              <w:jc w:val="center"/>
              <w:rPr>
                <w:ins w:id="603" w:author="Kaung Myat Bo" w:date="2018-04-10T18:00:00Z"/>
                <w:rFonts w:ascii="Calibri" w:eastAsia="Times New Roman" w:hAnsi="Calibri" w:cs="Calibri"/>
                <w:color w:val="000000"/>
                <w:sz w:val="22"/>
                <w:szCs w:val="22"/>
              </w:rPr>
            </w:pPr>
            <w:ins w:id="604" w:author="Kaung Myat Bo" w:date="2018-04-10T18:00:00Z">
              <w:r w:rsidRPr="00057EBD">
                <w:rPr>
                  <w:rFonts w:ascii="Calibri" w:eastAsia="Times New Roman" w:hAnsi="Calibri" w:cs="Calibri"/>
                  <w:color w:val="000000"/>
                  <w:sz w:val="22"/>
                  <w:szCs w:val="22"/>
                </w:rPr>
                <w:t>1.4</w:t>
              </w:r>
            </w:ins>
          </w:p>
        </w:tc>
        <w:tc>
          <w:tcPr>
            <w:tcW w:w="2511" w:type="pct"/>
            <w:noWrap/>
            <w:hideMark/>
            <w:tcPrChange w:id="605" w:author="Kaung Myat Bo" w:date="2018-04-10T18:01:00Z">
              <w:tcPr>
                <w:tcW w:w="480" w:type="dxa"/>
                <w:tcBorders>
                  <w:top w:val="nil"/>
                  <w:left w:val="nil"/>
                  <w:bottom w:val="nil"/>
                  <w:right w:val="nil"/>
                </w:tcBorders>
                <w:shd w:val="clear" w:color="auto" w:fill="auto"/>
                <w:noWrap/>
                <w:vAlign w:val="bottom"/>
                <w:hideMark/>
              </w:tcPr>
            </w:tcPrChange>
          </w:tcPr>
          <w:p w:rsidR="00057EBD" w:rsidRPr="00057EBD" w:rsidRDefault="00057EBD" w:rsidP="00057EBD">
            <w:pPr>
              <w:rPr>
                <w:ins w:id="606" w:author="Kaung Myat Bo" w:date="2018-04-10T18:00:00Z"/>
                <w:rFonts w:ascii="Calibri" w:eastAsia="Times New Roman" w:hAnsi="Calibri" w:cs="Calibri"/>
                <w:color w:val="000000"/>
                <w:sz w:val="22"/>
                <w:szCs w:val="22"/>
              </w:rPr>
            </w:pPr>
            <w:ins w:id="607" w:author="Kaung Myat Bo" w:date="2018-04-10T18:00:00Z">
              <w:r w:rsidRPr="00057EBD">
                <w:rPr>
                  <w:rFonts w:ascii="Calibri" w:eastAsia="Times New Roman" w:hAnsi="Calibri" w:cs="Calibri"/>
                  <w:color w:val="000000"/>
                  <w:sz w:val="22"/>
                  <w:szCs w:val="22"/>
                </w:rPr>
                <w:t>Issue Risk Tracker</w:t>
              </w:r>
            </w:ins>
          </w:p>
        </w:tc>
        <w:tc>
          <w:tcPr>
            <w:tcW w:w="754" w:type="pct"/>
            <w:noWrap/>
            <w:hideMark/>
            <w:tcPrChange w:id="608" w:author="Kaung Myat Bo" w:date="2018-04-10T18:01:00Z">
              <w:tcPr>
                <w:tcW w:w="1300" w:type="dxa"/>
                <w:tcBorders>
                  <w:top w:val="nil"/>
                  <w:left w:val="nil"/>
                  <w:bottom w:val="nil"/>
                  <w:right w:val="nil"/>
                </w:tcBorders>
                <w:shd w:val="clear" w:color="auto" w:fill="auto"/>
                <w:noWrap/>
                <w:vAlign w:val="bottom"/>
                <w:hideMark/>
              </w:tcPr>
            </w:tcPrChange>
          </w:tcPr>
          <w:p w:rsidR="00057EBD" w:rsidRPr="00057EBD" w:rsidRDefault="00057EBD" w:rsidP="00057EBD">
            <w:pPr>
              <w:jc w:val="right"/>
              <w:rPr>
                <w:ins w:id="609" w:author="Kaung Myat Bo" w:date="2018-04-10T18:00:00Z"/>
                <w:rFonts w:ascii="Calibri" w:eastAsia="Times New Roman" w:hAnsi="Calibri" w:cs="Calibri"/>
                <w:color w:val="000000"/>
                <w:sz w:val="22"/>
                <w:szCs w:val="22"/>
              </w:rPr>
            </w:pPr>
            <w:ins w:id="610" w:author="Kaung Myat Bo" w:date="2018-04-10T18:00:00Z">
              <w:r w:rsidRPr="00057EBD">
                <w:rPr>
                  <w:rFonts w:ascii="Calibri" w:eastAsia="Times New Roman" w:hAnsi="Calibri" w:cs="Calibri"/>
                  <w:color w:val="000000"/>
                  <w:sz w:val="22"/>
                  <w:szCs w:val="22"/>
                </w:rPr>
                <w:t>15/3/18</w:t>
              </w:r>
            </w:ins>
          </w:p>
        </w:tc>
      </w:tr>
      <w:tr w:rsidR="00057EBD" w:rsidRPr="00057EBD" w:rsidTr="00057EBD">
        <w:trPr>
          <w:trHeight w:val="300"/>
          <w:ins w:id="611" w:author="Kaung Myat Bo" w:date="2018-04-10T18:00:00Z"/>
          <w:trPrChange w:id="612" w:author="Kaung Myat Bo" w:date="2018-04-10T18:01:00Z">
            <w:trPr>
              <w:trHeight w:val="300"/>
            </w:trPr>
          </w:trPrChange>
        </w:trPr>
        <w:tc>
          <w:tcPr>
            <w:tcW w:w="1735" w:type="pct"/>
            <w:noWrap/>
            <w:hideMark/>
            <w:tcPrChange w:id="613" w:author="Kaung Myat Bo" w:date="2018-04-10T18:01:00Z">
              <w:tcPr>
                <w:tcW w:w="5720" w:type="dxa"/>
                <w:tcBorders>
                  <w:top w:val="nil"/>
                  <w:left w:val="nil"/>
                  <w:bottom w:val="nil"/>
                  <w:right w:val="nil"/>
                </w:tcBorders>
                <w:shd w:val="clear" w:color="auto" w:fill="auto"/>
                <w:noWrap/>
                <w:vAlign w:val="bottom"/>
                <w:hideMark/>
              </w:tcPr>
            </w:tcPrChange>
          </w:tcPr>
          <w:p w:rsidR="00057EBD" w:rsidRPr="00057EBD" w:rsidRDefault="00057EBD" w:rsidP="00057EBD">
            <w:pPr>
              <w:jc w:val="center"/>
              <w:rPr>
                <w:ins w:id="614" w:author="Kaung Myat Bo" w:date="2018-04-10T18:00:00Z"/>
                <w:rFonts w:ascii="Calibri" w:eastAsia="Times New Roman" w:hAnsi="Calibri" w:cs="Calibri"/>
                <w:color w:val="000000"/>
                <w:sz w:val="22"/>
                <w:szCs w:val="22"/>
              </w:rPr>
            </w:pPr>
            <w:ins w:id="615" w:author="Kaung Myat Bo" w:date="2018-04-10T18:00:00Z">
              <w:r w:rsidRPr="00057EBD">
                <w:rPr>
                  <w:rFonts w:ascii="Calibri" w:eastAsia="Times New Roman" w:hAnsi="Calibri" w:cs="Calibri"/>
                  <w:color w:val="000000"/>
                  <w:sz w:val="22"/>
                  <w:szCs w:val="22"/>
                </w:rPr>
                <w:t>1.5</w:t>
              </w:r>
            </w:ins>
          </w:p>
        </w:tc>
        <w:tc>
          <w:tcPr>
            <w:tcW w:w="2511" w:type="pct"/>
            <w:noWrap/>
            <w:hideMark/>
            <w:tcPrChange w:id="616" w:author="Kaung Myat Bo" w:date="2018-04-10T18:01:00Z">
              <w:tcPr>
                <w:tcW w:w="480" w:type="dxa"/>
                <w:tcBorders>
                  <w:top w:val="nil"/>
                  <w:left w:val="nil"/>
                  <w:bottom w:val="nil"/>
                  <w:right w:val="nil"/>
                </w:tcBorders>
                <w:shd w:val="clear" w:color="auto" w:fill="auto"/>
                <w:noWrap/>
                <w:vAlign w:val="bottom"/>
                <w:hideMark/>
              </w:tcPr>
            </w:tcPrChange>
          </w:tcPr>
          <w:p w:rsidR="00057EBD" w:rsidRPr="00057EBD" w:rsidRDefault="00057EBD" w:rsidP="00057EBD">
            <w:pPr>
              <w:rPr>
                <w:ins w:id="617" w:author="Kaung Myat Bo" w:date="2018-04-10T18:00:00Z"/>
                <w:rFonts w:ascii="Calibri" w:eastAsia="Times New Roman" w:hAnsi="Calibri" w:cs="Calibri"/>
                <w:color w:val="000000"/>
                <w:sz w:val="22"/>
                <w:szCs w:val="22"/>
              </w:rPr>
            </w:pPr>
            <w:ins w:id="618" w:author="Kaung Myat Bo" w:date="2018-04-10T18:00:00Z">
              <w:r w:rsidRPr="00057EBD">
                <w:rPr>
                  <w:rFonts w:ascii="Calibri" w:eastAsia="Times New Roman" w:hAnsi="Calibri" w:cs="Calibri"/>
                  <w:color w:val="000000"/>
                  <w:sz w:val="22"/>
                  <w:szCs w:val="22"/>
                </w:rPr>
                <w:t>Issue Project Plan Doc</w:t>
              </w:r>
            </w:ins>
          </w:p>
        </w:tc>
        <w:tc>
          <w:tcPr>
            <w:tcW w:w="754" w:type="pct"/>
            <w:noWrap/>
            <w:hideMark/>
            <w:tcPrChange w:id="619" w:author="Kaung Myat Bo" w:date="2018-04-10T18:01:00Z">
              <w:tcPr>
                <w:tcW w:w="1300" w:type="dxa"/>
                <w:tcBorders>
                  <w:top w:val="nil"/>
                  <w:left w:val="nil"/>
                  <w:bottom w:val="nil"/>
                  <w:right w:val="nil"/>
                </w:tcBorders>
                <w:shd w:val="clear" w:color="auto" w:fill="auto"/>
                <w:noWrap/>
                <w:vAlign w:val="bottom"/>
                <w:hideMark/>
              </w:tcPr>
            </w:tcPrChange>
          </w:tcPr>
          <w:p w:rsidR="00057EBD" w:rsidRPr="00057EBD" w:rsidRDefault="00057EBD" w:rsidP="00057EBD">
            <w:pPr>
              <w:jc w:val="right"/>
              <w:rPr>
                <w:ins w:id="620" w:author="Kaung Myat Bo" w:date="2018-04-10T18:00:00Z"/>
                <w:rFonts w:ascii="Calibri" w:eastAsia="Times New Roman" w:hAnsi="Calibri" w:cs="Calibri"/>
                <w:color w:val="000000"/>
                <w:sz w:val="22"/>
                <w:szCs w:val="22"/>
              </w:rPr>
            </w:pPr>
            <w:ins w:id="621" w:author="Kaung Myat Bo" w:date="2018-04-10T18:00:00Z">
              <w:r w:rsidRPr="00057EBD">
                <w:rPr>
                  <w:rFonts w:ascii="Calibri" w:eastAsia="Times New Roman" w:hAnsi="Calibri" w:cs="Calibri"/>
                  <w:color w:val="000000"/>
                  <w:sz w:val="22"/>
                  <w:szCs w:val="22"/>
                </w:rPr>
                <w:t>12/4/18</w:t>
              </w:r>
            </w:ins>
          </w:p>
        </w:tc>
      </w:tr>
      <w:tr w:rsidR="00057EBD" w:rsidRPr="00057EBD" w:rsidTr="00057EBD">
        <w:trPr>
          <w:trHeight w:val="300"/>
          <w:ins w:id="622" w:author="Kaung Myat Bo" w:date="2018-04-10T18:00:00Z"/>
          <w:trPrChange w:id="623" w:author="Kaung Myat Bo" w:date="2018-04-10T18:01:00Z">
            <w:trPr>
              <w:trHeight w:val="300"/>
            </w:trPr>
          </w:trPrChange>
        </w:trPr>
        <w:tc>
          <w:tcPr>
            <w:tcW w:w="1735" w:type="pct"/>
            <w:noWrap/>
            <w:hideMark/>
            <w:tcPrChange w:id="624" w:author="Kaung Myat Bo" w:date="2018-04-10T18:01:00Z">
              <w:tcPr>
                <w:tcW w:w="5720" w:type="dxa"/>
                <w:tcBorders>
                  <w:top w:val="nil"/>
                  <w:left w:val="nil"/>
                  <w:bottom w:val="nil"/>
                  <w:right w:val="nil"/>
                </w:tcBorders>
                <w:shd w:val="clear" w:color="auto" w:fill="auto"/>
                <w:noWrap/>
                <w:vAlign w:val="bottom"/>
                <w:hideMark/>
              </w:tcPr>
            </w:tcPrChange>
          </w:tcPr>
          <w:p w:rsidR="00057EBD" w:rsidRPr="00057EBD" w:rsidRDefault="00057EBD" w:rsidP="00057EBD">
            <w:pPr>
              <w:jc w:val="center"/>
              <w:rPr>
                <w:ins w:id="625" w:author="Kaung Myat Bo" w:date="2018-04-10T18:00:00Z"/>
                <w:rFonts w:ascii="Calibri" w:eastAsia="Times New Roman" w:hAnsi="Calibri" w:cs="Calibri"/>
                <w:color w:val="000000"/>
                <w:sz w:val="22"/>
                <w:szCs w:val="22"/>
              </w:rPr>
            </w:pPr>
            <w:ins w:id="626" w:author="Kaung Myat Bo" w:date="2018-04-10T18:00:00Z">
              <w:r w:rsidRPr="00057EBD">
                <w:rPr>
                  <w:rFonts w:ascii="Calibri" w:eastAsia="Times New Roman" w:hAnsi="Calibri" w:cs="Calibri"/>
                  <w:color w:val="000000"/>
                  <w:sz w:val="22"/>
                  <w:szCs w:val="22"/>
                </w:rPr>
                <w:t>1.6</w:t>
              </w:r>
            </w:ins>
          </w:p>
        </w:tc>
        <w:tc>
          <w:tcPr>
            <w:tcW w:w="2511" w:type="pct"/>
            <w:noWrap/>
            <w:hideMark/>
            <w:tcPrChange w:id="627" w:author="Kaung Myat Bo" w:date="2018-04-10T18:01:00Z">
              <w:tcPr>
                <w:tcW w:w="480" w:type="dxa"/>
                <w:tcBorders>
                  <w:top w:val="nil"/>
                  <w:left w:val="nil"/>
                  <w:bottom w:val="nil"/>
                  <w:right w:val="nil"/>
                </w:tcBorders>
                <w:shd w:val="clear" w:color="auto" w:fill="auto"/>
                <w:noWrap/>
                <w:vAlign w:val="bottom"/>
                <w:hideMark/>
              </w:tcPr>
            </w:tcPrChange>
          </w:tcPr>
          <w:p w:rsidR="00057EBD" w:rsidRPr="00057EBD" w:rsidRDefault="00057EBD" w:rsidP="00057EBD">
            <w:pPr>
              <w:rPr>
                <w:ins w:id="628" w:author="Kaung Myat Bo" w:date="2018-04-10T18:00:00Z"/>
                <w:rFonts w:ascii="Calibri" w:eastAsia="Times New Roman" w:hAnsi="Calibri" w:cs="Calibri"/>
                <w:color w:val="000000"/>
                <w:sz w:val="22"/>
                <w:szCs w:val="22"/>
              </w:rPr>
            </w:pPr>
            <w:ins w:id="629" w:author="Kaung Myat Bo" w:date="2018-04-10T18:00:00Z">
              <w:r w:rsidRPr="00057EBD">
                <w:rPr>
                  <w:rFonts w:ascii="Calibri" w:eastAsia="Times New Roman" w:hAnsi="Calibri" w:cs="Calibri"/>
                  <w:color w:val="000000"/>
                  <w:sz w:val="22"/>
                  <w:szCs w:val="22"/>
                </w:rPr>
                <w:t>Issue User Requirement Specification Doc</w:t>
              </w:r>
            </w:ins>
          </w:p>
        </w:tc>
        <w:tc>
          <w:tcPr>
            <w:tcW w:w="754" w:type="pct"/>
            <w:noWrap/>
            <w:hideMark/>
            <w:tcPrChange w:id="630" w:author="Kaung Myat Bo" w:date="2018-04-10T18:01:00Z">
              <w:tcPr>
                <w:tcW w:w="1300" w:type="dxa"/>
                <w:tcBorders>
                  <w:top w:val="nil"/>
                  <w:left w:val="nil"/>
                  <w:bottom w:val="nil"/>
                  <w:right w:val="nil"/>
                </w:tcBorders>
                <w:shd w:val="clear" w:color="auto" w:fill="auto"/>
                <w:noWrap/>
                <w:vAlign w:val="bottom"/>
                <w:hideMark/>
              </w:tcPr>
            </w:tcPrChange>
          </w:tcPr>
          <w:p w:rsidR="00057EBD" w:rsidRPr="00057EBD" w:rsidRDefault="00057EBD" w:rsidP="00057EBD">
            <w:pPr>
              <w:jc w:val="right"/>
              <w:rPr>
                <w:ins w:id="631" w:author="Kaung Myat Bo" w:date="2018-04-10T18:00:00Z"/>
                <w:rFonts w:ascii="Calibri" w:eastAsia="Times New Roman" w:hAnsi="Calibri" w:cs="Calibri"/>
                <w:color w:val="000000"/>
                <w:sz w:val="22"/>
                <w:szCs w:val="22"/>
              </w:rPr>
            </w:pPr>
            <w:ins w:id="632" w:author="Kaung Myat Bo" w:date="2018-04-10T18:00:00Z">
              <w:r w:rsidRPr="00057EBD">
                <w:rPr>
                  <w:rFonts w:ascii="Calibri" w:eastAsia="Times New Roman" w:hAnsi="Calibri" w:cs="Calibri"/>
                  <w:color w:val="000000"/>
                  <w:sz w:val="22"/>
                  <w:szCs w:val="22"/>
                </w:rPr>
                <w:t>15/4/18</w:t>
              </w:r>
            </w:ins>
          </w:p>
        </w:tc>
      </w:tr>
      <w:tr w:rsidR="00057EBD" w:rsidRPr="00057EBD" w:rsidTr="00057EBD">
        <w:trPr>
          <w:trHeight w:val="300"/>
          <w:ins w:id="633" w:author="Kaung Myat Bo" w:date="2018-04-10T18:00:00Z"/>
          <w:trPrChange w:id="634" w:author="Kaung Myat Bo" w:date="2018-04-10T18:01:00Z">
            <w:trPr>
              <w:trHeight w:val="300"/>
            </w:trPr>
          </w:trPrChange>
        </w:trPr>
        <w:tc>
          <w:tcPr>
            <w:tcW w:w="1735" w:type="pct"/>
            <w:noWrap/>
            <w:hideMark/>
            <w:tcPrChange w:id="635" w:author="Kaung Myat Bo" w:date="2018-04-10T18:01:00Z">
              <w:tcPr>
                <w:tcW w:w="5720" w:type="dxa"/>
                <w:tcBorders>
                  <w:top w:val="nil"/>
                  <w:left w:val="nil"/>
                  <w:bottom w:val="nil"/>
                  <w:right w:val="nil"/>
                </w:tcBorders>
                <w:shd w:val="clear" w:color="auto" w:fill="auto"/>
                <w:noWrap/>
                <w:vAlign w:val="bottom"/>
                <w:hideMark/>
              </w:tcPr>
            </w:tcPrChange>
          </w:tcPr>
          <w:p w:rsidR="00057EBD" w:rsidRPr="00057EBD" w:rsidRDefault="00057EBD" w:rsidP="00057EBD">
            <w:pPr>
              <w:jc w:val="center"/>
              <w:rPr>
                <w:ins w:id="636" w:author="Kaung Myat Bo" w:date="2018-04-10T18:00:00Z"/>
                <w:rFonts w:ascii="Calibri" w:eastAsia="Times New Roman" w:hAnsi="Calibri" w:cs="Calibri"/>
                <w:color w:val="000000"/>
                <w:sz w:val="22"/>
                <w:szCs w:val="22"/>
              </w:rPr>
            </w:pPr>
            <w:ins w:id="637" w:author="Kaung Myat Bo" w:date="2018-04-10T18:00:00Z">
              <w:r w:rsidRPr="00057EBD">
                <w:rPr>
                  <w:rFonts w:ascii="Calibri" w:eastAsia="Times New Roman" w:hAnsi="Calibri" w:cs="Calibri"/>
                  <w:color w:val="000000"/>
                  <w:sz w:val="22"/>
                  <w:szCs w:val="22"/>
                </w:rPr>
                <w:t>1.7</w:t>
              </w:r>
            </w:ins>
          </w:p>
        </w:tc>
        <w:tc>
          <w:tcPr>
            <w:tcW w:w="2511" w:type="pct"/>
            <w:noWrap/>
            <w:hideMark/>
            <w:tcPrChange w:id="638" w:author="Kaung Myat Bo" w:date="2018-04-10T18:01:00Z">
              <w:tcPr>
                <w:tcW w:w="480" w:type="dxa"/>
                <w:tcBorders>
                  <w:top w:val="nil"/>
                  <w:left w:val="nil"/>
                  <w:bottom w:val="nil"/>
                  <w:right w:val="nil"/>
                </w:tcBorders>
                <w:shd w:val="clear" w:color="auto" w:fill="auto"/>
                <w:noWrap/>
                <w:vAlign w:val="bottom"/>
                <w:hideMark/>
              </w:tcPr>
            </w:tcPrChange>
          </w:tcPr>
          <w:p w:rsidR="00057EBD" w:rsidRPr="00057EBD" w:rsidRDefault="00057EBD" w:rsidP="00057EBD">
            <w:pPr>
              <w:rPr>
                <w:ins w:id="639" w:author="Kaung Myat Bo" w:date="2018-04-10T18:00:00Z"/>
                <w:rFonts w:ascii="Calibri" w:eastAsia="Times New Roman" w:hAnsi="Calibri" w:cs="Calibri"/>
                <w:color w:val="000000"/>
                <w:sz w:val="22"/>
                <w:szCs w:val="22"/>
              </w:rPr>
            </w:pPr>
            <w:ins w:id="640" w:author="Kaung Myat Bo" w:date="2018-04-10T18:00:00Z">
              <w:r w:rsidRPr="00057EBD">
                <w:rPr>
                  <w:rFonts w:ascii="Calibri" w:eastAsia="Times New Roman" w:hAnsi="Calibri" w:cs="Calibri"/>
                  <w:color w:val="000000"/>
                  <w:sz w:val="22"/>
                  <w:szCs w:val="22"/>
                </w:rPr>
                <w:t>Issue User Interface Specification Doc</w:t>
              </w:r>
            </w:ins>
          </w:p>
        </w:tc>
        <w:tc>
          <w:tcPr>
            <w:tcW w:w="754" w:type="pct"/>
            <w:noWrap/>
            <w:hideMark/>
            <w:tcPrChange w:id="641" w:author="Kaung Myat Bo" w:date="2018-04-10T18:01:00Z">
              <w:tcPr>
                <w:tcW w:w="1300" w:type="dxa"/>
                <w:tcBorders>
                  <w:top w:val="nil"/>
                  <w:left w:val="nil"/>
                  <w:bottom w:val="nil"/>
                  <w:right w:val="nil"/>
                </w:tcBorders>
                <w:shd w:val="clear" w:color="auto" w:fill="auto"/>
                <w:noWrap/>
                <w:vAlign w:val="bottom"/>
                <w:hideMark/>
              </w:tcPr>
            </w:tcPrChange>
          </w:tcPr>
          <w:p w:rsidR="00057EBD" w:rsidRPr="00057EBD" w:rsidRDefault="00057EBD" w:rsidP="00057EBD">
            <w:pPr>
              <w:jc w:val="right"/>
              <w:rPr>
                <w:ins w:id="642" w:author="Kaung Myat Bo" w:date="2018-04-10T18:00:00Z"/>
                <w:rFonts w:ascii="Calibri" w:eastAsia="Times New Roman" w:hAnsi="Calibri" w:cs="Calibri"/>
                <w:color w:val="000000"/>
                <w:sz w:val="22"/>
                <w:szCs w:val="22"/>
              </w:rPr>
            </w:pPr>
            <w:ins w:id="643" w:author="Kaung Myat Bo" w:date="2018-04-10T18:00:00Z">
              <w:r w:rsidRPr="00057EBD">
                <w:rPr>
                  <w:rFonts w:ascii="Calibri" w:eastAsia="Times New Roman" w:hAnsi="Calibri" w:cs="Calibri"/>
                  <w:color w:val="000000"/>
                  <w:sz w:val="22"/>
                  <w:szCs w:val="22"/>
                </w:rPr>
                <w:t>17/4/18</w:t>
              </w:r>
            </w:ins>
          </w:p>
        </w:tc>
      </w:tr>
      <w:tr w:rsidR="00057EBD" w:rsidRPr="00057EBD" w:rsidTr="00057EBD">
        <w:trPr>
          <w:trHeight w:val="300"/>
          <w:ins w:id="644" w:author="Kaung Myat Bo" w:date="2018-04-10T18:00:00Z"/>
          <w:trPrChange w:id="645" w:author="Kaung Myat Bo" w:date="2018-04-10T18:01:00Z">
            <w:trPr>
              <w:trHeight w:val="300"/>
            </w:trPr>
          </w:trPrChange>
        </w:trPr>
        <w:tc>
          <w:tcPr>
            <w:tcW w:w="1735" w:type="pct"/>
            <w:noWrap/>
            <w:hideMark/>
            <w:tcPrChange w:id="646" w:author="Kaung Myat Bo" w:date="2018-04-10T18:01:00Z">
              <w:tcPr>
                <w:tcW w:w="5720" w:type="dxa"/>
                <w:tcBorders>
                  <w:top w:val="nil"/>
                  <w:left w:val="nil"/>
                  <w:bottom w:val="nil"/>
                  <w:right w:val="nil"/>
                </w:tcBorders>
                <w:shd w:val="clear" w:color="auto" w:fill="auto"/>
                <w:noWrap/>
                <w:vAlign w:val="bottom"/>
                <w:hideMark/>
              </w:tcPr>
            </w:tcPrChange>
          </w:tcPr>
          <w:p w:rsidR="00057EBD" w:rsidRPr="00057EBD" w:rsidRDefault="00057EBD" w:rsidP="00057EBD">
            <w:pPr>
              <w:jc w:val="center"/>
              <w:rPr>
                <w:ins w:id="647" w:author="Kaung Myat Bo" w:date="2018-04-10T18:00:00Z"/>
                <w:rFonts w:ascii="Calibri" w:eastAsia="Times New Roman" w:hAnsi="Calibri" w:cs="Calibri"/>
                <w:color w:val="000000"/>
                <w:sz w:val="22"/>
                <w:szCs w:val="22"/>
              </w:rPr>
            </w:pPr>
            <w:ins w:id="648" w:author="Kaung Myat Bo" w:date="2018-04-10T18:00:00Z">
              <w:r w:rsidRPr="00057EBD">
                <w:rPr>
                  <w:rFonts w:ascii="Calibri" w:eastAsia="Times New Roman" w:hAnsi="Calibri" w:cs="Calibri"/>
                  <w:color w:val="000000"/>
                  <w:sz w:val="22"/>
                  <w:szCs w:val="22"/>
                </w:rPr>
                <w:t>1.8</w:t>
              </w:r>
            </w:ins>
          </w:p>
        </w:tc>
        <w:tc>
          <w:tcPr>
            <w:tcW w:w="2511" w:type="pct"/>
            <w:noWrap/>
            <w:hideMark/>
            <w:tcPrChange w:id="649" w:author="Kaung Myat Bo" w:date="2018-04-10T18:01:00Z">
              <w:tcPr>
                <w:tcW w:w="480" w:type="dxa"/>
                <w:tcBorders>
                  <w:top w:val="nil"/>
                  <w:left w:val="nil"/>
                  <w:bottom w:val="nil"/>
                  <w:right w:val="nil"/>
                </w:tcBorders>
                <w:shd w:val="clear" w:color="auto" w:fill="auto"/>
                <w:noWrap/>
                <w:vAlign w:val="bottom"/>
                <w:hideMark/>
              </w:tcPr>
            </w:tcPrChange>
          </w:tcPr>
          <w:p w:rsidR="00057EBD" w:rsidRPr="00057EBD" w:rsidRDefault="00057EBD" w:rsidP="00057EBD">
            <w:pPr>
              <w:rPr>
                <w:ins w:id="650" w:author="Kaung Myat Bo" w:date="2018-04-10T18:00:00Z"/>
                <w:rFonts w:ascii="Calibri" w:eastAsia="Times New Roman" w:hAnsi="Calibri" w:cs="Calibri"/>
                <w:color w:val="000000"/>
                <w:sz w:val="22"/>
                <w:szCs w:val="22"/>
              </w:rPr>
            </w:pPr>
            <w:ins w:id="651" w:author="Kaung Myat Bo" w:date="2018-04-10T18:00:00Z">
              <w:r w:rsidRPr="00057EBD">
                <w:rPr>
                  <w:rFonts w:ascii="Calibri" w:eastAsia="Times New Roman" w:hAnsi="Calibri" w:cs="Calibri"/>
                  <w:color w:val="000000"/>
                  <w:sz w:val="22"/>
                  <w:szCs w:val="22"/>
                </w:rPr>
                <w:t>Issue High Level Design Doc</w:t>
              </w:r>
            </w:ins>
          </w:p>
        </w:tc>
        <w:tc>
          <w:tcPr>
            <w:tcW w:w="754" w:type="pct"/>
            <w:noWrap/>
            <w:hideMark/>
            <w:tcPrChange w:id="652" w:author="Kaung Myat Bo" w:date="2018-04-10T18:01:00Z">
              <w:tcPr>
                <w:tcW w:w="1300" w:type="dxa"/>
                <w:tcBorders>
                  <w:top w:val="nil"/>
                  <w:left w:val="nil"/>
                  <w:bottom w:val="nil"/>
                  <w:right w:val="nil"/>
                </w:tcBorders>
                <w:shd w:val="clear" w:color="auto" w:fill="auto"/>
                <w:noWrap/>
                <w:vAlign w:val="bottom"/>
                <w:hideMark/>
              </w:tcPr>
            </w:tcPrChange>
          </w:tcPr>
          <w:p w:rsidR="00057EBD" w:rsidRPr="00057EBD" w:rsidRDefault="00057EBD" w:rsidP="00057EBD">
            <w:pPr>
              <w:jc w:val="right"/>
              <w:rPr>
                <w:ins w:id="653" w:author="Kaung Myat Bo" w:date="2018-04-10T18:00:00Z"/>
                <w:rFonts w:ascii="Calibri" w:eastAsia="Times New Roman" w:hAnsi="Calibri" w:cs="Calibri"/>
                <w:color w:val="000000"/>
                <w:sz w:val="22"/>
                <w:szCs w:val="22"/>
              </w:rPr>
            </w:pPr>
            <w:ins w:id="654" w:author="Kaung Myat Bo" w:date="2018-04-10T18:00:00Z">
              <w:r w:rsidRPr="00057EBD">
                <w:rPr>
                  <w:rFonts w:ascii="Calibri" w:eastAsia="Times New Roman" w:hAnsi="Calibri" w:cs="Calibri"/>
                  <w:color w:val="000000"/>
                  <w:sz w:val="22"/>
                  <w:szCs w:val="22"/>
                </w:rPr>
                <w:t>14/4/18</w:t>
              </w:r>
            </w:ins>
          </w:p>
        </w:tc>
      </w:tr>
      <w:tr w:rsidR="00057EBD" w:rsidRPr="00057EBD" w:rsidTr="00057EBD">
        <w:trPr>
          <w:trHeight w:val="300"/>
          <w:ins w:id="655" w:author="Kaung Myat Bo" w:date="2018-04-10T18:00:00Z"/>
          <w:trPrChange w:id="656" w:author="Kaung Myat Bo" w:date="2018-04-10T18:01:00Z">
            <w:trPr>
              <w:trHeight w:val="300"/>
            </w:trPr>
          </w:trPrChange>
        </w:trPr>
        <w:tc>
          <w:tcPr>
            <w:tcW w:w="1735" w:type="pct"/>
            <w:noWrap/>
            <w:hideMark/>
            <w:tcPrChange w:id="657" w:author="Kaung Myat Bo" w:date="2018-04-10T18:01:00Z">
              <w:tcPr>
                <w:tcW w:w="5720" w:type="dxa"/>
                <w:tcBorders>
                  <w:top w:val="nil"/>
                  <w:left w:val="nil"/>
                  <w:bottom w:val="nil"/>
                  <w:right w:val="nil"/>
                </w:tcBorders>
                <w:shd w:val="clear" w:color="auto" w:fill="auto"/>
                <w:noWrap/>
                <w:vAlign w:val="bottom"/>
                <w:hideMark/>
              </w:tcPr>
            </w:tcPrChange>
          </w:tcPr>
          <w:p w:rsidR="00057EBD" w:rsidRPr="00057EBD" w:rsidRDefault="00057EBD" w:rsidP="00057EBD">
            <w:pPr>
              <w:jc w:val="center"/>
              <w:rPr>
                <w:ins w:id="658" w:author="Kaung Myat Bo" w:date="2018-04-10T18:00:00Z"/>
                <w:rFonts w:ascii="Calibri" w:eastAsia="Times New Roman" w:hAnsi="Calibri" w:cs="Calibri"/>
                <w:color w:val="000000"/>
                <w:sz w:val="22"/>
                <w:szCs w:val="22"/>
              </w:rPr>
            </w:pPr>
            <w:ins w:id="659" w:author="Kaung Myat Bo" w:date="2018-04-10T18:00:00Z">
              <w:r w:rsidRPr="00057EBD">
                <w:rPr>
                  <w:rFonts w:ascii="Calibri" w:eastAsia="Times New Roman" w:hAnsi="Calibri" w:cs="Calibri"/>
                  <w:color w:val="000000"/>
                  <w:sz w:val="22"/>
                  <w:szCs w:val="22"/>
                </w:rPr>
                <w:t>1.9</w:t>
              </w:r>
            </w:ins>
          </w:p>
        </w:tc>
        <w:tc>
          <w:tcPr>
            <w:tcW w:w="2511" w:type="pct"/>
            <w:noWrap/>
            <w:hideMark/>
            <w:tcPrChange w:id="660" w:author="Kaung Myat Bo" w:date="2018-04-10T18:01:00Z">
              <w:tcPr>
                <w:tcW w:w="480" w:type="dxa"/>
                <w:tcBorders>
                  <w:top w:val="nil"/>
                  <w:left w:val="nil"/>
                  <w:bottom w:val="nil"/>
                  <w:right w:val="nil"/>
                </w:tcBorders>
                <w:shd w:val="clear" w:color="auto" w:fill="auto"/>
                <w:noWrap/>
                <w:vAlign w:val="bottom"/>
                <w:hideMark/>
              </w:tcPr>
            </w:tcPrChange>
          </w:tcPr>
          <w:p w:rsidR="00057EBD" w:rsidRPr="00057EBD" w:rsidRDefault="00057EBD" w:rsidP="00057EBD">
            <w:pPr>
              <w:rPr>
                <w:ins w:id="661" w:author="Kaung Myat Bo" w:date="2018-04-10T18:00:00Z"/>
                <w:rFonts w:ascii="Calibri" w:eastAsia="Times New Roman" w:hAnsi="Calibri" w:cs="Calibri"/>
                <w:color w:val="000000"/>
                <w:sz w:val="22"/>
                <w:szCs w:val="22"/>
              </w:rPr>
            </w:pPr>
            <w:ins w:id="662" w:author="Kaung Myat Bo" w:date="2018-04-10T18:00:00Z">
              <w:r w:rsidRPr="00057EBD">
                <w:rPr>
                  <w:rFonts w:ascii="Calibri" w:eastAsia="Times New Roman" w:hAnsi="Calibri" w:cs="Calibri"/>
                  <w:color w:val="000000"/>
                  <w:sz w:val="22"/>
                  <w:szCs w:val="22"/>
                </w:rPr>
                <w:t>Issue Quality Plan Doc</w:t>
              </w:r>
            </w:ins>
          </w:p>
        </w:tc>
        <w:tc>
          <w:tcPr>
            <w:tcW w:w="754" w:type="pct"/>
            <w:noWrap/>
            <w:hideMark/>
            <w:tcPrChange w:id="663" w:author="Kaung Myat Bo" w:date="2018-04-10T18:01:00Z">
              <w:tcPr>
                <w:tcW w:w="1300" w:type="dxa"/>
                <w:tcBorders>
                  <w:top w:val="nil"/>
                  <w:left w:val="nil"/>
                  <w:bottom w:val="nil"/>
                  <w:right w:val="nil"/>
                </w:tcBorders>
                <w:shd w:val="clear" w:color="auto" w:fill="auto"/>
                <w:noWrap/>
                <w:vAlign w:val="bottom"/>
                <w:hideMark/>
              </w:tcPr>
            </w:tcPrChange>
          </w:tcPr>
          <w:p w:rsidR="00057EBD" w:rsidRPr="00057EBD" w:rsidRDefault="00057EBD" w:rsidP="00057EBD">
            <w:pPr>
              <w:jc w:val="right"/>
              <w:rPr>
                <w:ins w:id="664" w:author="Kaung Myat Bo" w:date="2018-04-10T18:00:00Z"/>
                <w:rFonts w:ascii="Calibri" w:eastAsia="Times New Roman" w:hAnsi="Calibri" w:cs="Calibri"/>
                <w:color w:val="000000"/>
                <w:sz w:val="22"/>
                <w:szCs w:val="22"/>
              </w:rPr>
            </w:pPr>
            <w:ins w:id="665" w:author="Kaung Myat Bo" w:date="2018-04-10T18:00:00Z">
              <w:r w:rsidRPr="00057EBD">
                <w:rPr>
                  <w:rFonts w:ascii="Calibri" w:eastAsia="Times New Roman" w:hAnsi="Calibri" w:cs="Calibri"/>
                  <w:color w:val="000000"/>
                  <w:sz w:val="22"/>
                  <w:szCs w:val="22"/>
                </w:rPr>
                <w:t>14/4/18</w:t>
              </w:r>
            </w:ins>
          </w:p>
        </w:tc>
      </w:tr>
      <w:tr w:rsidR="00057EBD" w:rsidRPr="00057EBD" w:rsidTr="00057EBD">
        <w:trPr>
          <w:trHeight w:val="300"/>
          <w:ins w:id="666" w:author="Kaung Myat Bo" w:date="2018-04-10T18:00:00Z"/>
          <w:trPrChange w:id="667" w:author="Kaung Myat Bo" w:date="2018-04-10T18:01:00Z">
            <w:trPr>
              <w:trHeight w:val="300"/>
            </w:trPr>
          </w:trPrChange>
        </w:trPr>
        <w:tc>
          <w:tcPr>
            <w:tcW w:w="1735" w:type="pct"/>
            <w:noWrap/>
            <w:hideMark/>
            <w:tcPrChange w:id="668" w:author="Kaung Myat Bo" w:date="2018-04-10T18:01:00Z">
              <w:tcPr>
                <w:tcW w:w="5720" w:type="dxa"/>
                <w:tcBorders>
                  <w:top w:val="nil"/>
                  <w:left w:val="nil"/>
                  <w:bottom w:val="nil"/>
                  <w:right w:val="nil"/>
                </w:tcBorders>
                <w:shd w:val="clear" w:color="auto" w:fill="auto"/>
                <w:noWrap/>
                <w:vAlign w:val="bottom"/>
                <w:hideMark/>
              </w:tcPr>
            </w:tcPrChange>
          </w:tcPr>
          <w:p w:rsidR="00057EBD" w:rsidRPr="00057EBD" w:rsidRDefault="00057EBD" w:rsidP="00057EBD">
            <w:pPr>
              <w:jc w:val="center"/>
              <w:rPr>
                <w:ins w:id="669" w:author="Kaung Myat Bo" w:date="2018-04-10T18:00:00Z"/>
                <w:rFonts w:ascii="Calibri" w:eastAsia="Times New Roman" w:hAnsi="Calibri" w:cs="Calibri"/>
                <w:color w:val="000000"/>
                <w:sz w:val="22"/>
                <w:szCs w:val="22"/>
              </w:rPr>
            </w:pPr>
            <w:ins w:id="670" w:author="Kaung Myat Bo" w:date="2018-04-10T18:00:00Z">
              <w:r w:rsidRPr="00057EBD">
                <w:rPr>
                  <w:rFonts w:ascii="Calibri" w:eastAsia="Times New Roman" w:hAnsi="Calibri" w:cs="Calibri"/>
                  <w:color w:val="000000"/>
                  <w:sz w:val="22"/>
                  <w:szCs w:val="22"/>
                </w:rPr>
                <w:t>1.10</w:t>
              </w:r>
            </w:ins>
          </w:p>
        </w:tc>
        <w:tc>
          <w:tcPr>
            <w:tcW w:w="2511" w:type="pct"/>
            <w:noWrap/>
            <w:hideMark/>
            <w:tcPrChange w:id="671" w:author="Kaung Myat Bo" w:date="2018-04-10T18:01:00Z">
              <w:tcPr>
                <w:tcW w:w="480" w:type="dxa"/>
                <w:tcBorders>
                  <w:top w:val="nil"/>
                  <w:left w:val="nil"/>
                  <w:bottom w:val="nil"/>
                  <w:right w:val="nil"/>
                </w:tcBorders>
                <w:shd w:val="clear" w:color="auto" w:fill="auto"/>
                <w:noWrap/>
                <w:vAlign w:val="bottom"/>
                <w:hideMark/>
              </w:tcPr>
            </w:tcPrChange>
          </w:tcPr>
          <w:p w:rsidR="00057EBD" w:rsidRPr="00057EBD" w:rsidRDefault="00057EBD" w:rsidP="00057EBD">
            <w:pPr>
              <w:rPr>
                <w:ins w:id="672" w:author="Kaung Myat Bo" w:date="2018-04-10T18:00:00Z"/>
                <w:rFonts w:ascii="Calibri" w:eastAsia="Times New Roman" w:hAnsi="Calibri" w:cs="Calibri"/>
                <w:color w:val="000000"/>
                <w:sz w:val="22"/>
                <w:szCs w:val="22"/>
              </w:rPr>
            </w:pPr>
            <w:ins w:id="673" w:author="Kaung Myat Bo" w:date="2018-04-10T18:00:00Z">
              <w:r w:rsidRPr="00057EBD">
                <w:rPr>
                  <w:rFonts w:ascii="Calibri" w:eastAsia="Times New Roman" w:hAnsi="Calibri" w:cs="Calibri"/>
                  <w:color w:val="000000"/>
                  <w:sz w:val="22"/>
                  <w:szCs w:val="22"/>
                </w:rPr>
                <w:t>Implement Prototype</w:t>
              </w:r>
            </w:ins>
          </w:p>
        </w:tc>
        <w:tc>
          <w:tcPr>
            <w:tcW w:w="754" w:type="pct"/>
            <w:noWrap/>
            <w:hideMark/>
            <w:tcPrChange w:id="674" w:author="Kaung Myat Bo" w:date="2018-04-10T18:01:00Z">
              <w:tcPr>
                <w:tcW w:w="1300" w:type="dxa"/>
                <w:tcBorders>
                  <w:top w:val="nil"/>
                  <w:left w:val="nil"/>
                  <w:bottom w:val="nil"/>
                  <w:right w:val="nil"/>
                </w:tcBorders>
                <w:shd w:val="clear" w:color="auto" w:fill="auto"/>
                <w:noWrap/>
                <w:vAlign w:val="bottom"/>
                <w:hideMark/>
              </w:tcPr>
            </w:tcPrChange>
          </w:tcPr>
          <w:p w:rsidR="00057EBD" w:rsidRPr="00057EBD" w:rsidRDefault="00057EBD" w:rsidP="00057EBD">
            <w:pPr>
              <w:jc w:val="right"/>
              <w:rPr>
                <w:ins w:id="675" w:author="Kaung Myat Bo" w:date="2018-04-10T18:00:00Z"/>
                <w:rFonts w:ascii="Calibri" w:eastAsia="Times New Roman" w:hAnsi="Calibri" w:cs="Calibri"/>
                <w:color w:val="000000"/>
                <w:sz w:val="22"/>
                <w:szCs w:val="22"/>
              </w:rPr>
            </w:pPr>
            <w:ins w:id="676" w:author="Kaung Myat Bo" w:date="2018-04-10T18:00:00Z">
              <w:r w:rsidRPr="00057EBD">
                <w:rPr>
                  <w:rFonts w:ascii="Calibri" w:eastAsia="Times New Roman" w:hAnsi="Calibri" w:cs="Calibri"/>
                  <w:color w:val="000000"/>
                  <w:sz w:val="22"/>
                  <w:szCs w:val="22"/>
                </w:rPr>
                <w:t>15/4/18</w:t>
              </w:r>
            </w:ins>
          </w:p>
        </w:tc>
      </w:tr>
      <w:tr w:rsidR="00057EBD" w:rsidRPr="00057EBD" w:rsidTr="00057EBD">
        <w:trPr>
          <w:trHeight w:val="300"/>
          <w:ins w:id="677" w:author="Kaung Myat Bo" w:date="2018-04-10T18:00:00Z"/>
          <w:trPrChange w:id="678" w:author="Kaung Myat Bo" w:date="2018-04-10T18:01:00Z">
            <w:trPr>
              <w:trHeight w:val="300"/>
            </w:trPr>
          </w:trPrChange>
        </w:trPr>
        <w:tc>
          <w:tcPr>
            <w:tcW w:w="5000" w:type="pct"/>
            <w:gridSpan w:val="3"/>
            <w:noWrap/>
            <w:hideMark/>
            <w:tcPrChange w:id="679" w:author="Kaung Myat Bo" w:date="2018-04-10T18:01:00Z">
              <w:tcPr>
                <w:tcW w:w="7500" w:type="dxa"/>
                <w:gridSpan w:val="3"/>
                <w:tcBorders>
                  <w:top w:val="nil"/>
                  <w:left w:val="nil"/>
                  <w:bottom w:val="nil"/>
                  <w:right w:val="nil"/>
                </w:tcBorders>
                <w:shd w:val="clear" w:color="auto" w:fill="auto"/>
                <w:noWrap/>
                <w:vAlign w:val="bottom"/>
                <w:hideMark/>
              </w:tcPr>
            </w:tcPrChange>
          </w:tcPr>
          <w:p w:rsidR="00057EBD" w:rsidRPr="00057EBD" w:rsidRDefault="00057EBD" w:rsidP="00057EBD">
            <w:pPr>
              <w:jc w:val="center"/>
              <w:rPr>
                <w:ins w:id="680" w:author="Kaung Myat Bo" w:date="2018-04-10T18:00:00Z"/>
                <w:rFonts w:ascii="Calibri" w:eastAsia="Times New Roman" w:hAnsi="Calibri" w:cs="Calibri"/>
                <w:color w:val="000000"/>
                <w:sz w:val="22"/>
                <w:szCs w:val="22"/>
              </w:rPr>
            </w:pPr>
            <w:ins w:id="681" w:author="Kaung Myat Bo" w:date="2018-04-10T18:00:00Z">
              <w:r w:rsidRPr="00057EBD">
                <w:rPr>
                  <w:rFonts w:ascii="Calibri" w:eastAsia="Times New Roman" w:hAnsi="Calibri" w:cs="Calibri"/>
                  <w:color w:val="000000"/>
                  <w:sz w:val="22"/>
                  <w:szCs w:val="22"/>
                </w:rPr>
                <w:t>Increment 1</w:t>
              </w:r>
            </w:ins>
          </w:p>
        </w:tc>
      </w:tr>
      <w:tr w:rsidR="00057EBD" w:rsidRPr="00057EBD" w:rsidTr="00057EBD">
        <w:trPr>
          <w:trHeight w:val="300"/>
          <w:ins w:id="682" w:author="Kaung Myat Bo" w:date="2018-04-10T18:00:00Z"/>
          <w:trPrChange w:id="683" w:author="Kaung Myat Bo" w:date="2018-04-10T18:01:00Z">
            <w:trPr>
              <w:trHeight w:val="300"/>
            </w:trPr>
          </w:trPrChange>
        </w:trPr>
        <w:tc>
          <w:tcPr>
            <w:tcW w:w="1735" w:type="pct"/>
            <w:noWrap/>
            <w:hideMark/>
            <w:tcPrChange w:id="684" w:author="Kaung Myat Bo" w:date="2018-04-10T18:01:00Z">
              <w:tcPr>
                <w:tcW w:w="5720" w:type="dxa"/>
                <w:tcBorders>
                  <w:top w:val="nil"/>
                  <w:left w:val="nil"/>
                  <w:bottom w:val="nil"/>
                  <w:right w:val="nil"/>
                </w:tcBorders>
                <w:shd w:val="clear" w:color="auto" w:fill="auto"/>
                <w:noWrap/>
                <w:vAlign w:val="bottom"/>
                <w:hideMark/>
              </w:tcPr>
            </w:tcPrChange>
          </w:tcPr>
          <w:p w:rsidR="00057EBD" w:rsidRPr="00057EBD" w:rsidRDefault="00057EBD" w:rsidP="00057EBD">
            <w:pPr>
              <w:jc w:val="center"/>
              <w:rPr>
                <w:ins w:id="685" w:author="Kaung Myat Bo" w:date="2018-04-10T18:00:00Z"/>
                <w:rFonts w:ascii="Calibri" w:eastAsia="Times New Roman" w:hAnsi="Calibri" w:cs="Calibri"/>
                <w:color w:val="000000"/>
                <w:sz w:val="22"/>
                <w:szCs w:val="22"/>
              </w:rPr>
            </w:pPr>
            <w:ins w:id="686" w:author="Kaung Myat Bo" w:date="2018-04-10T18:00:00Z">
              <w:r w:rsidRPr="00057EBD">
                <w:rPr>
                  <w:rFonts w:ascii="Calibri" w:eastAsia="Times New Roman" w:hAnsi="Calibri" w:cs="Calibri"/>
                  <w:color w:val="000000"/>
                  <w:sz w:val="22"/>
                  <w:szCs w:val="22"/>
                </w:rPr>
                <w:lastRenderedPageBreak/>
                <w:t>2.1</w:t>
              </w:r>
            </w:ins>
          </w:p>
        </w:tc>
        <w:tc>
          <w:tcPr>
            <w:tcW w:w="2511" w:type="pct"/>
            <w:noWrap/>
            <w:hideMark/>
            <w:tcPrChange w:id="687" w:author="Kaung Myat Bo" w:date="2018-04-10T18:01:00Z">
              <w:tcPr>
                <w:tcW w:w="480" w:type="dxa"/>
                <w:tcBorders>
                  <w:top w:val="nil"/>
                  <w:left w:val="nil"/>
                  <w:bottom w:val="nil"/>
                  <w:right w:val="nil"/>
                </w:tcBorders>
                <w:shd w:val="clear" w:color="auto" w:fill="auto"/>
                <w:noWrap/>
                <w:vAlign w:val="bottom"/>
                <w:hideMark/>
              </w:tcPr>
            </w:tcPrChange>
          </w:tcPr>
          <w:p w:rsidR="00057EBD" w:rsidRPr="00057EBD" w:rsidRDefault="00057EBD" w:rsidP="00057EBD">
            <w:pPr>
              <w:rPr>
                <w:ins w:id="688" w:author="Kaung Myat Bo" w:date="2018-04-10T18:00:00Z"/>
                <w:rFonts w:ascii="Calibri" w:eastAsia="Times New Roman" w:hAnsi="Calibri" w:cs="Calibri"/>
                <w:color w:val="000000"/>
                <w:sz w:val="22"/>
                <w:szCs w:val="22"/>
              </w:rPr>
            </w:pPr>
            <w:ins w:id="689" w:author="Kaung Myat Bo" w:date="2018-04-10T18:00:00Z">
              <w:r w:rsidRPr="00057EBD">
                <w:rPr>
                  <w:rFonts w:ascii="Calibri" w:eastAsia="Times New Roman" w:hAnsi="Calibri" w:cs="Calibri"/>
                  <w:color w:val="000000"/>
                  <w:sz w:val="22"/>
                  <w:szCs w:val="22"/>
                </w:rPr>
                <w:t>Setup Cloud Environment</w:t>
              </w:r>
            </w:ins>
          </w:p>
        </w:tc>
        <w:tc>
          <w:tcPr>
            <w:tcW w:w="754" w:type="pct"/>
            <w:noWrap/>
            <w:hideMark/>
            <w:tcPrChange w:id="690" w:author="Kaung Myat Bo" w:date="2018-04-10T18:01:00Z">
              <w:tcPr>
                <w:tcW w:w="1300" w:type="dxa"/>
                <w:tcBorders>
                  <w:top w:val="nil"/>
                  <w:left w:val="nil"/>
                  <w:bottom w:val="nil"/>
                  <w:right w:val="nil"/>
                </w:tcBorders>
                <w:shd w:val="clear" w:color="auto" w:fill="auto"/>
                <w:noWrap/>
                <w:vAlign w:val="bottom"/>
                <w:hideMark/>
              </w:tcPr>
            </w:tcPrChange>
          </w:tcPr>
          <w:p w:rsidR="00057EBD" w:rsidRPr="00057EBD" w:rsidRDefault="00057EBD" w:rsidP="00057EBD">
            <w:pPr>
              <w:jc w:val="right"/>
              <w:rPr>
                <w:ins w:id="691" w:author="Kaung Myat Bo" w:date="2018-04-10T18:00:00Z"/>
                <w:rFonts w:ascii="Calibri" w:eastAsia="Times New Roman" w:hAnsi="Calibri" w:cs="Calibri"/>
                <w:color w:val="000000"/>
                <w:sz w:val="22"/>
                <w:szCs w:val="22"/>
              </w:rPr>
            </w:pPr>
            <w:ins w:id="692" w:author="Kaung Myat Bo" w:date="2018-04-10T18:00:00Z">
              <w:r w:rsidRPr="00057EBD">
                <w:rPr>
                  <w:rFonts w:ascii="Calibri" w:eastAsia="Times New Roman" w:hAnsi="Calibri" w:cs="Calibri"/>
                  <w:color w:val="000000"/>
                  <w:sz w:val="22"/>
                  <w:szCs w:val="22"/>
                </w:rPr>
                <w:t>2/5/18</w:t>
              </w:r>
            </w:ins>
          </w:p>
        </w:tc>
      </w:tr>
      <w:tr w:rsidR="00057EBD" w:rsidRPr="00057EBD" w:rsidTr="00057EBD">
        <w:trPr>
          <w:trHeight w:val="300"/>
          <w:ins w:id="693" w:author="Kaung Myat Bo" w:date="2018-04-10T18:00:00Z"/>
          <w:trPrChange w:id="694" w:author="Kaung Myat Bo" w:date="2018-04-10T18:01:00Z">
            <w:trPr>
              <w:trHeight w:val="300"/>
            </w:trPr>
          </w:trPrChange>
        </w:trPr>
        <w:tc>
          <w:tcPr>
            <w:tcW w:w="1735" w:type="pct"/>
            <w:noWrap/>
            <w:hideMark/>
            <w:tcPrChange w:id="695" w:author="Kaung Myat Bo" w:date="2018-04-10T18:01:00Z">
              <w:tcPr>
                <w:tcW w:w="5720" w:type="dxa"/>
                <w:tcBorders>
                  <w:top w:val="nil"/>
                  <w:left w:val="nil"/>
                  <w:bottom w:val="nil"/>
                  <w:right w:val="nil"/>
                </w:tcBorders>
                <w:shd w:val="clear" w:color="auto" w:fill="auto"/>
                <w:noWrap/>
                <w:vAlign w:val="bottom"/>
                <w:hideMark/>
              </w:tcPr>
            </w:tcPrChange>
          </w:tcPr>
          <w:p w:rsidR="00057EBD" w:rsidRPr="00057EBD" w:rsidRDefault="00057EBD" w:rsidP="00057EBD">
            <w:pPr>
              <w:jc w:val="center"/>
              <w:rPr>
                <w:ins w:id="696" w:author="Kaung Myat Bo" w:date="2018-04-10T18:00:00Z"/>
                <w:rFonts w:ascii="Calibri" w:eastAsia="Times New Roman" w:hAnsi="Calibri" w:cs="Calibri"/>
                <w:color w:val="000000"/>
                <w:sz w:val="22"/>
                <w:szCs w:val="22"/>
              </w:rPr>
            </w:pPr>
            <w:ins w:id="697" w:author="Kaung Myat Bo" w:date="2018-04-10T18:00:00Z">
              <w:r w:rsidRPr="00057EBD">
                <w:rPr>
                  <w:rFonts w:ascii="Calibri" w:eastAsia="Times New Roman" w:hAnsi="Calibri" w:cs="Calibri"/>
                  <w:color w:val="000000"/>
                  <w:sz w:val="22"/>
                  <w:szCs w:val="22"/>
                </w:rPr>
                <w:t>2.2</w:t>
              </w:r>
            </w:ins>
          </w:p>
        </w:tc>
        <w:tc>
          <w:tcPr>
            <w:tcW w:w="2511" w:type="pct"/>
            <w:noWrap/>
            <w:hideMark/>
            <w:tcPrChange w:id="698" w:author="Kaung Myat Bo" w:date="2018-04-10T18:01:00Z">
              <w:tcPr>
                <w:tcW w:w="480" w:type="dxa"/>
                <w:tcBorders>
                  <w:top w:val="nil"/>
                  <w:left w:val="nil"/>
                  <w:bottom w:val="nil"/>
                  <w:right w:val="nil"/>
                </w:tcBorders>
                <w:shd w:val="clear" w:color="auto" w:fill="auto"/>
                <w:noWrap/>
                <w:vAlign w:val="bottom"/>
                <w:hideMark/>
              </w:tcPr>
            </w:tcPrChange>
          </w:tcPr>
          <w:p w:rsidR="00057EBD" w:rsidRPr="00057EBD" w:rsidRDefault="00057EBD" w:rsidP="00057EBD">
            <w:pPr>
              <w:rPr>
                <w:ins w:id="699" w:author="Kaung Myat Bo" w:date="2018-04-10T18:00:00Z"/>
                <w:rFonts w:ascii="Calibri" w:eastAsia="Times New Roman" w:hAnsi="Calibri" w:cs="Calibri"/>
                <w:color w:val="000000"/>
                <w:sz w:val="22"/>
                <w:szCs w:val="22"/>
              </w:rPr>
            </w:pPr>
            <w:ins w:id="700" w:author="Kaung Myat Bo" w:date="2018-04-10T18:00:00Z">
              <w:r w:rsidRPr="00057EBD">
                <w:rPr>
                  <w:rFonts w:ascii="Calibri" w:eastAsia="Times New Roman" w:hAnsi="Calibri" w:cs="Calibri"/>
                  <w:color w:val="000000"/>
                  <w:sz w:val="22"/>
                  <w:szCs w:val="22"/>
                </w:rPr>
                <w:t>Issue Use Case Modelling Survey Report(Analysis)</w:t>
              </w:r>
            </w:ins>
          </w:p>
        </w:tc>
        <w:tc>
          <w:tcPr>
            <w:tcW w:w="754" w:type="pct"/>
            <w:noWrap/>
            <w:hideMark/>
            <w:tcPrChange w:id="701" w:author="Kaung Myat Bo" w:date="2018-04-10T18:01:00Z">
              <w:tcPr>
                <w:tcW w:w="1300" w:type="dxa"/>
                <w:tcBorders>
                  <w:top w:val="nil"/>
                  <w:left w:val="nil"/>
                  <w:bottom w:val="nil"/>
                  <w:right w:val="nil"/>
                </w:tcBorders>
                <w:shd w:val="clear" w:color="auto" w:fill="auto"/>
                <w:noWrap/>
                <w:vAlign w:val="bottom"/>
                <w:hideMark/>
              </w:tcPr>
            </w:tcPrChange>
          </w:tcPr>
          <w:p w:rsidR="00057EBD" w:rsidRPr="00057EBD" w:rsidRDefault="00057EBD" w:rsidP="00057EBD">
            <w:pPr>
              <w:jc w:val="right"/>
              <w:rPr>
                <w:ins w:id="702" w:author="Kaung Myat Bo" w:date="2018-04-10T18:00:00Z"/>
                <w:rFonts w:ascii="Calibri" w:eastAsia="Times New Roman" w:hAnsi="Calibri" w:cs="Calibri"/>
                <w:color w:val="000000"/>
                <w:sz w:val="22"/>
                <w:szCs w:val="22"/>
              </w:rPr>
            </w:pPr>
            <w:ins w:id="703" w:author="Kaung Myat Bo" w:date="2018-04-10T18:00:00Z">
              <w:r w:rsidRPr="00057EBD">
                <w:rPr>
                  <w:rFonts w:ascii="Calibri" w:eastAsia="Times New Roman" w:hAnsi="Calibri" w:cs="Calibri"/>
                  <w:color w:val="000000"/>
                  <w:sz w:val="22"/>
                  <w:szCs w:val="22"/>
                </w:rPr>
                <w:t>6/5/18</w:t>
              </w:r>
            </w:ins>
          </w:p>
        </w:tc>
      </w:tr>
      <w:tr w:rsidR="00057EBD" w:rsidRPr="00057EBD" w:rsidTr="00057EBD">
        <w:trPr>
          <w:trHeight w:val="300"/>
          <w:ins w:id="704" w:author="Kaung Myat Bo" w:date="2018-04-10T18:00:00Z"/>
          <w:trPrChange w:id="705" w:author="Kaung Myat Bo" w:date="2018-04-10T18:01:00Z">
            <w:trPr>
              <w:trHeight w:val="300"/>
            </w:trPr>
          </w:trPrChange>
        </w:trPr>
        <w:tc>
          <w:tcPr>
            <w:tcW w:w="1735" w:type="pct"/>
            <w:noWrap/>
            <w:hideMark/>
            <w:tcPrChange w:id="706" w:author="Kaung Myat Bo" w:date="2018-04-10T18:01:00Z">
              <w:tcPr>
                <w:tcW w:w="5720" w:type="dxa"/>
                <w:tcBorders>
                  <w:top w:val="nil"/>
                  <w:left w:val="nil"/>
                  <w:bottom w:val="nil"/>
                  <w:right w:val="nil"/>
                </w:tcBorders>
                <w:shd w:val="clear" w:color="auto" w:fill="auto"/>
                <w:noWrap/>
                <w:vAlign w:val="bottom"/>
                <w:hideMark/>
              </w:tcPr>
            </w:tcPrChange>
          </w:tcPr>
          <w:p w:rsidR="00057EBD" w:rsidRPr="00057EBD" w:rsidRDefault="00057EBD" w:rsidP="00057EBD">
            <w:pPr>
              <w:jc w:val="center"/>
              <w:rPr>
                <w:ins w:id="707" w:author="Kaung Myat Bo" w:date="2018-04-10T18:00:00Z"/>
                <w:rFonts w:ascii="Calibri" w:eastAsia="Times New Roman" w:hAnsi="Calibri" w:cs="Calibri"/>
                <w:color w:val="000000"/>
                <w:sz w:val="22"/>
                <w:szCs w:val="22"/>
              </w:rPr>
            </w:pPr>
            <w:ins w:id="708" w:author="Kaung Myat Bo" w:date="2018-04-10T18:00:00Z">
              <w:r w:rsidRPr="00057EBD">
                <w:rPr>
                  <w:rFonts w:ascii="Calibri" w:eastAsia="Times New Roman" w:hAnsi="Calibri" w:cs="Calibri"/>
                  <w:color w:val="000000"/>
                  <w:sz w:val="22"/>
                  <w:szCs w:val="22"/>
                </w:rPr>
                <w:t>2.3</w:t>
              </w:r>
            </w:ins>
          </w:p>
        </w:tc>
        <w:tc>
          <w:tcPr>
            <w:tcW w:w="2511" w:type="pct"/>
            <w:noWrap/>
            <w:hideMark/>
            <w:tcPrChange w:id="709" w:author="Kaung Myat Bo" w:date="2018-04-10T18:01:00Z">
              <w:tcPr>
                <w:tcW w:w="480" w:type="dxa"/>
                <w:tcBorders>
                  <w:top w:val="nil"/>
                  <w:left w:val="nil"/>
                  <w:bottom w:val="nil"/>
                  <w:right w:val="nil"/>
                </w:tcBorders>
                <w:shd w:val="clear" w:color="auto" w:fill="auto"/>
                <w:noWrap/>
                <w:vAlign w:val="bottom"/>
                <w:hideMark/>
              </w:tcPr>
            </w:tcPrChange>
          </w:tcPr>
          <w:p w:rsidR="00057EBD" w:rsidRPr="00057EBD" w:rsidRDefault="00057EBD" w:rsidP="00057EBD">
            <w:pPr>
              <w:rPr>
                <w:ins w:id="710" w:author="Kaung Myat Bo" w:date="2018-04-10T18:00:00Z"/>
                <w:rFonts w:ascii="Calibri" w:eastAsia="Times New Roman" w:hAnsi="Calibri" w:cs="Calibri"/>
                <w:color w:val="000000"/>
                <w:sz w:val="22"/>
                <w:szCs w:val="22"/>
              </w:rPr>
            </w:pPr>
            <w:ins w:id="711" w:author="Kaung Myat Bo" w:date="2018-04-10T18:00:00Z">
              <w:r w:rsidRPr="00057EBD">
                <w:rPr>
                  <w:rFonts w:ascii="Calibri" w:eastAsia="Times New Roman" w:hAnsi="Calibri" w:cs="Calibri"/>
                  <w:color w:val="000000"/>
                  <w:sz w:val="22"/>
                  <w:szCs w:val="22"/>
                </w:rPr>
                <w:t>Issue Design Report</w:t>
              </w:r>
            </w:ins>
          </w:p>
        </w:tc>
        <w:tc>
          <w:tcPr>
            <w:tcW w:w="754" w:type="pct"/>
            <w:noWrap/>
            <w:hideMark/>
            <w:tcPrChange w:id="712" w:author="Kaung Myat Bo" w:date="2018-04-10T18:01:00Z">
              <w:tcPr>
                <w:tcW w:w="1300" w:type="dxa"/>
                <w:tcBorders>
                  <w:top w:val="nil"/>
                  <w:left w:val="nil"/>
                  <w:bottom w:val="nil"/>
                  <w:right w:val="nil"/>
                </w:tcBorders>
                <w:shd w:val="clear" w:color="auto" w:fill="auto"/>
                <w:noWrap/>
                <w:vAlign w:val="bottom"/>
                <w:hideMark/>
              </w:tcPr>
            </w:tcPrChange>
          </w:tcPr>
          <w:p w:rsidR="00057EBD" w:rsidRPr="00057EBD" w:rsidRDefault="00057EBD" w:rsidP="00057EBD">
            <w:pPr>
              <w:jc w:val="right"/>
              <w:rPr>
                <w:ins w:id="713" w:author="Kaung Myat Bo" w:date="2018-04-10T18:00:00Z"/>
                <w:rFonts w:ascii="Calibri" w:eastAsia="Times New Roman" w:hAnsi="Calibri" w:cs="Calibri"/>
                <w:color w:val="000000"/>
                <w:sz w:val="22"/>
                <w:szCs w:val="22"/>
              </w:rPr>
            </w:pPr>
            <w:ins w:id="714" w:author="Kaung Myat Bo" w:date="2018-04-10T18:00:00Z">
              <w:r w:rsidRPr="00057EBD">
                <w:rPr>
                  <w:rFonts w:ascii="Calibri" w:eastAsia="Times New Roman" w:hAnsi="Calibri" w:cs="Calibri"/>
                  <w:color w:val="000000"/>
                  <w:sz w:val="22"/>
                  <w:szCs w:val="22"/>
                </w:rPr>
                <w:t>20/5/18</w:t>
              </w:r>
            </w:ins>
          </w:p>
        </w:tc>
      </w:tr>
      <w:tr w:rsidR="00057EBD" w:rsidRPr="00057EBD" w:rsidTr="00057EBD">
        <w:trPr>
          <w:trHeight w:val="300"/>
          <w:ins w:id="715" w:author="Kaung Myat Bo" w:date="2018-04-10T18:00:00Z"/>
          <w:trPrChange w:id="716" w:author="Kaung Myat Bo" w:date="2018-04-10T18:01:00Z">
            <w:trPr>
              <w:trHeight w:val="300"/>
            </w:trPr>
          </w:trPrChange>
        </w:trPr>
        <w:tc>
          <w:tcPr>
            <w:tcW w:w="1735" w:type="pct"/>
            <w:noWrap/>
            <w:hideMark/>
            <w:tcPrChange w:id="717" w:author="Kaung Myat Bo" w:date="2018-04-10T18:01:00Z">
              <w:tcPr>
                <w:tcW w:w="5720" w:type="dxa"/>
                <w:tcBorders>
                  <w:top w:val="nil"/>
                  <w:left w:val="nil"/>
                  <w:bottom w:val="nil"/>
                  <w:right w:val="nil"/>
                </w:tcBorders>
                <w:shd w:val="clear" w:color="auto" w:fill="auto"/>
                <w:noWrap/>
                <w:vAlign w:val="bottom"/>
                <w:hideMark/>
              </w:tcPr>
            </w:tcPrChange>
          </w:tcPr>
          <w:p w:rsidR="00057EBD" w:rsidRPr="00057EBD" w:rsidRDefault="00057EBD" w:rsidP="00057EBD">
            <w:pPr>
              <w:jc w:val="center"/>
              <w:rPr>
                <w:ins w:id="718" w:author="Kaung Myat Bo" w:date="2018-04-10T18:00:00Z"/>
                <w:rFonts w:ascii="Calibri" w:eastAsia="Times New Roman" w:hAnsi="Calibri" w:cs="Calibri"/>
                <w:color w:val="000000"/>
                <w:sz w:val="22"/>
                <w:szCs w:val="22"/>
              </w:rPr>
            </w:pPr>
            <w:ins w:id="719" w:author="Kaung Myat Bo" w:date="2018-04-10T18:00:00Z">
              <w:r w:rsidRPr="00057EBD">
                <w:rPr>
                  <w:rFonts w:ascii="Calibri" w:eastAsia="Times New Roman" w:hAnsi="Calibri" w:cs="Calibri"/>
                  <w:color w:val="000000"/>
                  <w:sz w:val="22"/>
                  <w:szCs w:val="22"/>
                </w:rPr>
                <w:t>2.4</w:t>
              </w:r>
            </w:ins>
          </w:p>
        </w:tc>
        <w:tc>
          <w:tcPr>
            <w:tcW w:w="2511" w:type="pct"/>
            <w:noWrap/>
            <w:hideMark/>
            <w:tcPrChange w:id="720" w:author="Kaung Myat Bo" w:date="2018-04-10T18:01:00Z">
              <w:tcPr>
                <w:tcW w:w="480" w:type="dxa"/>
                <w:tcBorders>
                  <w:top w:val="nil"/>
                  <w:left w:val="nil"/>
                  <w:bottom w:val="nil"/>
                  <w:right w:val="nil"/>
                </w:tcBorders>
                <w:shd w:val="clear" w:color="auto" w:fill="auto"/>
                <w:noWrap/>
                <w:vAlign w:val="bottom"/>
                <w:hideMark/>
              </w:tcPr>
            </w:tcPrChange>
          </w:tcPr>
          <w:p w:rsidR="00057EBD" w:rsidRPr="00057EBD" w:rsidRDefault="00057EBD" w:rsidP="00057EBD">
            <w:pPr>
              <w:rPr>
                <w:ins w:id="721" w:author="Kaung Myat Bo" w:date="2018-04-10T18:00:00Z"/>
                <w:rFonts w:ascii="Calibri" w:eastAsia="Times New Roman" w:hAnsi="Calibri" w:cs="Calibri"/>
                <w:color w:val="000000"/>
                <w:sz w:val="22"/>
                <w:szCs w:val="22"/>
              </w:rPr>
            </w:pPr>
            <w:ins w:id="722" w:author="Kaung Myat Bo" w:date="2018-04-10T18:00:00Z">
              <w:r w:rsidRPr="00057EBD">
                <w:rPr>
                  <w:rFonts w:ascii="Calibri" w:eastAsia="Times New Roman" w:hAnsi="Calibri" w:cs="Calibri"/>
                  <w:color w:val="000000"/>
                  <w:sz w:val="22"/>
                  <w:szCs w:val="22"/>
                </w:rPr>
                <w:t>Complete Source Control Plan and Setup</w:t>
              </w:r>
            </w:ins>
          </w:p>
        </w:tc>
        <w:tc>
          <w:tcPr>
            <w:tcW w:w="754" w:type="pct"/>
            <w:noWrap/>
            <w:hideMark/>
            <w:tcPrChange w:id="723" w:author="Kaung Myat Bo" w:date="2018-04-10T18:01:00Z">
              <w:tcPr>
                <w:tcW w:w="1300" w:type="dxa"/>
                <w:tcBorders>
                  <w:top w:val="nil"/>
                  <w:left w:val="nil"/>
                  <w:bottom w:val="nil"/>
                  <w:right w:val="nil"/>
                </w:tcBorders>
                <w:shd w:val="clear" w:color="auto" w:fill="auto"/>
                <w:noWrap/>
                <w:vAlign w:val="bottom"/>
                <w:hideMark/>
              </w:tcPr>
            </w:tcPrChange>
          </w:tcPr>
          <w:p w:rsidR="00057EBD" w:rsidRPr="00057EBD" w:rsidRDefault="00057EBD" w:rsidP="00057EBD">
            <w:pPr>
              <w:jc w:val="right"/>
              <w:rPr>
                <w:ins w:id="724" w:author="Kaung Myat Bo" w:date="2018-04-10T18:00:00Z"/>
                <w:rFonts w:ascii="Calibri" w:eastAsia="Times New Roman" w:hAnsi="Calibri" w:cs="Calibri"/>
                <w:color w:val="000000"/>
                <w:sz w:val="22"/>
                <w:szCs w:val="22"/>
              </w:rPr>
            </w:pPr>
            <w:ins w:id="725" w:author="Kaung Myat Bo" w:date="2018-04-10T18:00:00Z">
              <w:r w:rsidRPr="00057EBD">
                <w:rPr>
                  <w:rFonts w:ascii="Calibri" w:eastAsia="Times New Roman" w:hAnsi="Calibri" w:cs="Calibri"/>
                  <w:color w:val="000000"/>
                  <w:sz w:val="22"/>
                  <w:szCs w:val="22"/>
                </w:rPr>
                <w:t>1/5/18</w:t>
              </w:r>
            </w:ins>
          </w:p>
        </w:tc>
      </w:tr>
      <w:tr w:rsidR="00057EBD" w:rsidRPr="00057EBD" w:rsidTr="00057EBD">
        <w:trPr>
          <w:trHeight w:val="300"/>
          <w:ins w:id="726" w:author="Kaung Myat Bo" w:date="2018-04-10T18:00:00Z"/>
          <w:trPrChange w:id="727" w:author="Kaung Myat Bo" w:date="2018-04-10T18:01:00Z">
            <w:trPr>
              <w:trHeight w:val="300"/>
            </w:trPr>
          </w:trPrChange>
        </w:trPr>
        <w:tc>
          <w:tcPr>
            <w:tcW w:w="1735" w:type="pct"/>
            <w:noWrap/>
            <w:hideMark/>
            <w:tcPrChange w:id="728" w:author="Kaung Myat Bo" w:date="2018-04-10T18:01:00Z">
              <w:tcPr>
                <w:tcW w:w="5720" w:type="dxa"/>
                <w:tcBorders>
                  <w:top w:val="nil"/>
                  <w:left w:val="nil"/>
                  <w:bottom w:val="nil"/>
                  <w:right w:val="nil"/>
                </w:tcBorders>
                <w:shd w:val="clear" w:color="auto" w:fill="auto"/>
                <w:noWrap/>
                <w:vAlign w:val="bottom"/>
                <w:hideMark/>
              </w:tcPr>
            </w:tcPrChange>
          </w:tcPr>
          <w:p w:rsidR="00057EBD" w:rsidRPr="00057EBD" w:rsidRDefault="00057EBD" w:rsidP="00057EBD">
            <w:pPr>
              <w:jc w:val="center"/>
              <w:rPr>
                <w:ins w:id="729" w:author="Kaung Myat Bo" w:date="2018-04-10T18:00:00Z"/>
                <w:rFonts w:ascii="Calibri" w:eastAsia="Times New Roman" w:hAnsi="Calibri" w:cs="Calibri"/>
                <w:color w:val="000000"/>
                <w:sz w:val="22"/>
                <w:szCs w:val="22"/>
              </w:rPr>
            </w:pPr>
            <w:ins w:id="730" w:author="Kaung Myat Bo" w:date="2018-04-10T18:00:00Z">
              <w:r w:rsidRPr="00057EBD">
                <w:rPr>
                  <w:rFonts w:ascii="Calibri" w:eastAsia="Times New Roman" w:hAnsi="Calibri" w:cs="Calibri"/>
                  <w:color w:val="000000"/>
                  <w:sz w:val="22"/>
                  <w:szCs w:val="22"/>
                </w:rPr>
                <w:t>2.5</w:t>
              </w:r>
            </w:ins>
          </w:p>
        </w:tc>
        <w:tc>
          <w:tcPr>
            <w:tcW w:w="2511" w:type="pct"/>
            <w:noWrap/>
            <w:hideMark/>
            <w:tcPrChange w:id="731" w:author="Kaung Myat Bo" w:date="2018-04-10T18:01:00Z">
              <w:tcPr>
                <w:tcW w:w="480" w:type="dxa"/>
                <w:tcBorders>
                  <w:top w:val="nil"/>
                  <w:left w:val="nil"/>
                  <w:bottom w:val="nil"/>
                  <w:right w:val="nil"/>
                </w:tcBorders>
                <w:shd w:val="clear" w:color="auto" w:fill="auto"/>
                <w:noWrap/>
                <w:vAlign w:val="bottom"/>
                <w:hideMark/>
              </w:tcPr>
            </w:tcPrChange>
          </w:tcPr>
          <w:p w:rsidR="00057EBD" w:rsidRPr="00057EBD" w:rsidRDefault="00057EBD" w:rsidP="00057EBD">
            <w:pPr>
              <w:rPr>
                <w:ins w:id="732" w:author="Kaung Myat Bo" w:date="2018-04-10T18:00:00Z"/>
                <w:rFonts w:ascii="Calibri" w:eastAsia="Times New Roman" w:hAnsi="Calibri" w:cs="Calibri"/>
                <w:color w:val="000000"/>
                <w:sz w:val="22"/>
                <w:szCs w:val="22"/>
              </w:rPr>
            </w:pPr>
            <w:ins w:id="733" w:author="Kaung Myat Bo" w:date="2018-04-10T18:00:00Z">
              <w:r w:rsidRPr="00057EBD">
                <w:rPr>
                  <w:rFonts w:ascii="Calibri" w:eastAsia="Times New Roman" w:hAnsi="Calibri" w:cs="Calibri"/>
                  <w:color w:val="000000"/>
                  <w:sz w:val="22"/>
                  <w:szCs w:val="22"/>
                </w:rPr>
                <w:t>Complete Coding</w:t>
              </w:r>
            </w:ins>
          </w:p>
        </w:tc>
        <w:tc>
          <w:tcPr>
            <w:tcW w:w="754" w:type="pct"/>
            <w:noWrap/>
            <w:hideMark/>
            <w:tcPrChange w:id="734" w:author="Kaung Myat Bo" w:date="2018-04-10T18:01:00Z">
              <w:tcPr>
                <w:tcW w:w="1300" w:type="dxa"/>
                <w:tcBorders>
                  <w:top w:val="nil"/>
                  <w:left w:val="nil"/>
                  <w:bottom w:val="nil"/>
                  <w:right w:val="nil"/>
                </w:tcBorders>
                <w:shd w:val="clear" w:color="auto" w:fill="auto"/>
                <w:noWrap/>
                <w:vAlign w:val="bottom"/>
                <w:hideMark/>
              </w:tcPr>
            </w:tcPrChange>
          </w:tcPr>
          <w:p w:rsidR="00057EBD" w:rsidRPr="00057EBD" w:rsidRDefault="00057EBD" w:rsidP="00057EBD">
            <w:pPr>
              <w:jc w:val="right"/>
              <w:rPr>
                <w:ins w:id="735" w:author="Kaung Myat Bo" w:date="2018-04-10T18:00:00Z"/>
                <w:rFonts w:ascii="Calibri" w:eastAsia="Times New Roman" w:hAnsi="Calibri" w:cs="Calibri"/>
                <w:color w:val="000000"/>
                <w:sz w:val="22"/>
                <w:szCs w:val="22"/>
              </w:rPr>
            </w:pPr>
            <w:ins w:id="736" w:author="Kaung Myat Bo" w:date="2018-04-10T18:00:00Z">
              <w:r w:rsidRPr="00057EBD">
                <w:rPr>
                  <w:rFonts w:ascii="Calibri" w:eastAsia="Times New Roman" w:hAnsi="Calibri" w:cs="Calibri"/>
                  <w:color w:val="000000"/>
                  <w:sz w:val="22"/>
                  <w:szCs w:val="22"/>
                </w:rPr>
                <w:t>15/7/18</w:t>
              </w:r>
            </w:ins>
          </w:p>
        </w:tc>
      </w:tr>
      <w:tr w:rsidR="00057EBD" w:rsidRPr="00057EBD" w:rsidTr="00057EBD">
        <w:trPr>
          <w:trHeight w:val="300"/>
          <w:ins w:id="737" w:author="Kaung Myat Bo" w:date="2018-04-10T18:00:00Z"/>
          <w:trPrChange w:id="738" w:author="Kaung Myat Bo" w:date="2018-04-10T18:01:00Z">
            <w:trPr>
              <w:trHeight w:val="300"/>
            </w:trPr>
          </w:trPrChange>
        </w:trPr>
        <w:tc>
          <w:tcPr>
            <w:tcW w:w="1735" w:type="pct"/>
            <w:noWrap/>
            <w:hideMark/>
            <w:tcPrChange w:id="739" w:author="Kaung Myat Bo" w:date="2018-04-10T18:01:00Z">
              <w:tcPr>
                <w:tcW w:w="5720" w:type="dxa"/>
                <w:tcBorders>
                  <w:top w:val="nil"/>
                  <w:left w:val="nil"/>
                  <w:bottom w:val="nil"/>
                  <w:right w:val="nil"/>
                </w:tcBorders>
                <w:shd w:val="clear" w:color="auto" w:fill="auto"/>
                <w:noWrap/>
                <w:vAlign w:val="bottom"/>
                <w:hideMark/>
              </w:tcPr>
            </w:tcPrChange>
          </w:tcPr>
          <w:p w:rsidR="00057EBD" w:rsidRPr="00057EBD" w:rsidRDefault="00057EBD" w:rsidP="00057EBD">
            <w:pPr>
              <w:jc w:val="center"/>
              <w:rPr>
                <w:ins w:id="740" w:author="Kaung Myat Bo" w:date="2018-04-10T18:00:00Z"/>
                <w:rFonts w:ascii="Calibri" w:eastAsia="Times New Roman" w:hAnsi="Calibri" w:cs="Calibri"/>
                <w:color w:val="000000"/>
                <w:sz w:val="22"/>
                <w:szCs w:val="22"/>
              </w:rPr>
            </w:pPr>
            <w:ins w:id="741" w:author="Kaung Myat Bo" w:date="2018-04-10T18:00:00Z">
              <w:r w:rsidRPr="00057EBD">
                <w:rPr>
                  <w:rFonts w:ascii="Calibri" w:eastAsia="Times New Roman" w:hAnsi="Calibri" w:cs="Calibri"/>
                  <w:color w:val="000000"/>
                  <w:sz w:val="22"/>
                  <w:szCs w:val="22"/>
                </w:rPr>
                <w:t>2.6</w:t>
              </w:r>
            </w:ins>
          </w:p>
        </w:tc>
        <w:tc>
          <w:tcPr>
            <w:tcW w:w="2511" w:type="pct"/>
            <w:noWrap/>
            <w:hideMark/>
            <w:tcPrChange w:id="742" w:author="Kaung Myat Bo" w:date="2018-04-10T18:01:00Z">
              <w:tcPr>
                <w:tcW w:w="480" w:type="dxa"/>
                <w:tcBorders>
                  <w:top w:val="nil"/>
                  <w:left w:val="nil"/>
                  <w:bottom w:val="nil"/>
                  <w:right w:val="nil"/>
                </w:tcBorders>
                <w:shd w:val="clear" w:color="auto" w:fill="auto"/>
                <w:noWrap/>
                <w:vAlign w:val="bottom"/>
                <w:hideMark/>
              </w:tcPr>
            </w:tcPrChange>
          </w:tcPr>
          <w:p w:rsidR="00057EBD" w:rsidRPr="00057EBD" w:rsidRDefault="00057EBD" w:rsidP="00057EBD">
            <w:pPr>
              <w:rPr>
                <w:ins w:id="743" w:author="Kaung Myat Bo" w:date="2018-04-10T18:00:00Z"/>
                <w:rFonts w:ascii="Calibri" w:eastAsia="Times New Roman" w:hAnsi="Calibri" w:cs="Calibri"/>
                <w:color w:val="000000"/>
                <w:sz w:val="22"/>
                <w:szCs w:val="22"/>
              </w:rPr>
            </w:pPr>
            <w:ins w:id="744" w:author="Kaung Myat Bo" w:date="2018-04-10T18:00:00Z">
              <w:r w:rsidRPr="00057EBD">
                <w:rPr>
                  <w:rFonts w:ascii="Calibri" w:eastAsia="Times New Roman" w:hAnsi="Calibri" w:cs="Calibri"/>
                  <w:color w:val="000000"/>
                  <w:sz w:val="22"/>
                  <w:szCs w:val="22"/>
                </w:rPr>
                <w:t>Issue System Test Plan</w:t>
              </w:r>
            </w:ins>
          </w:p>
        </w:tc>
        <w:tc>
          <w:tcPr>
            <w:tcW w:w="754" w:type="pct"/>
            <w:noWrap/>
            <w:hideMark/>
            <w:tcPrChange w:id="745" w:author="Kaung Myat Bo" w:date="2018-04-10T18:01:00Z">
              <w:tcPr>
                <w:tcW w:w="1300" w:type="dxa"/>
                <w:tcBorders>
                  <w:top w:val="nil"/>
                  <w:left w:val="nil"/>
                  <w:bottom w:val="nil"/>
                  <w:right w:val="nil"/>
                </w:tcBorders>
                <w:shd w:val="clear" w:color="auto" w:fill="auto"/>
                <w:noWrap/>
                <w:vAlign w:val="bottom"/>
                <w:hideMark/>
              </w:tcPr>
            </w:tcPrChange>
          </w:tcPr>
          <w:p w:rsidR="00057EBD" w:rsidRPr="00057EBD" w:rsidRDefault="00057EBD" w:rsidP="00057EBD">
            <w:pPr>
              <w:jc w:val="right"/>
              <w:rPr>
                <w:ins w:id="746" w:author="Kaung Myat Bo" w:date="2018-04-10T18:00:00Z"/>
                <w:rFonts w:ascii="Calibri" w:eastAsia="Times New Roman" w:hAnsi="Calibri" w:cs="Calibri"/>
                <w:color w:val="000000"/>
                <w:sz w:val="22"/>
                <w:szCs w:val="22"/>
              </w:rPr>
            </w:pPr>
            <w:ins w:id="747" w:author="Kaung Myat Bo" w:date="2018-04-10T18:00:00Z">
              <w:r w:rsidRPr="00057EBD">
                <w:rPr>
                  <w:rFonts w:ascii="Calibri" w:eastAsia="Times New Roman" w:hAnsi="Calibri" w:cs="Calibri"/>
                  <w:color w:val="000000"/>
                  <w:sz w:val="22"/>
                  <w:szCs w:val="22"/>
                </w:rPr>
                <w:t>20/5/18</w:t>
              </w:r>
            </w:ins>
          </w:p>
        </w:tc>
      </w:tr>
      <w:tr w:rsidR="00057EBD" w:rsidRPr="00057EBD" w:rsidTr="00057EBD">
        <w:trPr>
          <w:trHeight w:val="300"/>
          <w:ins w:id="748" w:author="Kaung Myat Bo" w:date="2018-04-10T18:00:00Z"/>
          <w:trPrChange w:id="749" w:author="Kaung Myat Bo" w:date="2018-04-10T18:01:00Z">
            <w:trPr>
              <w:trHeight w:val="300"/>
            </w:trPr>
          </w:trPrChange>
        </w:trPr>
        <w:tc>
          <w:tcPr>
            <w:tcW w:w="1735" w:type="pct"/>
            <w:noWrap/>
            <w:hideMark/>
            <w:tcPrChange w:id="750" w:author="Kaung Myat Bo" w:date="2018-04-10T18:01:00Z">
              <w:tcPr>
                <w:tcW w:w="5720" w:type="dxa"/>
                <w:tcBorders>
                  <w:top w:val="nil"/>
                  <w:left w:val="nil"/>
                  <w:bottom w:val="nil"/>
                  <w:right w:val="nil"/>
                </w:tcBorders>
                <w:shd w:val="clear" w:color="auto" w:fill="auto"/>
                <w:noWrap/>
                <w:vAlign w:val="bottom"/>
                <w:hideMark/>
              </w:tcPr>
            </w:tcPrChange>
          </w:tcPr>
          <w:p w:rsidR="00057EBD" w:rsidRPr="00057EBD" w:rsidRDefault="00057EBD" w:rsidP="00057EBD">
            <w:pPr>
              <w:jc w:val="center"/>
              <w:rPr>
                <w:ins w:id="751" w:author="Kaung Myat Bo" w:date="2018-04-10T18:00:00Z"/>
                <w:rFonts w:ascii="Calibri" w:eastAsia="Times New Roman" w:hAnsi="Calibri" w:cs="Calibri"/>
                <w:color w:val="000000"/>
                <w:sz w:val="22"/>
                <w:szCs w:val="22"/>
              </w:rPr>
            </w:pPr>
            <w:ins w:id="752" w:author="Kaung Myat Bo" w:date="2018-04-10T18:00:00Z">
              <w:r w:rsidRPr="00057EBD">
                <w:rPr>
                  <w:rFonts w:ascii="Calibri" w:eastAsia="Times New Roman" w:hAnsi="Calibri" w:cs="Calibri"/>
                  <w:color w:val="000000"/>
                  <w:sz w:val="22"/>
                  <w:szCs w:val="22"/>
                </w:rPr>
                <w:t>2.7</w:t>
              </w:r>
            </w:ins>
          </w:p>
        </w:tc>
        <w:tc>
          <w:tcPr>
            <w:tcW w:w="2511" w:type="pct"/>
            <w:noWrap/>
            <w:hideMark/>
            <w:tcPrChange w:id="753" w:author="Kaung Myat Bo" w:date="2018-04-10T18:01:00Z">
              <w:tcPr>
                <w:tcW w:w="480" w:type="dxa"/>
                <w:tcBorders>
                  <w:top w:val="nil"/>
                  <w:left w:val="nil"/>
                  <w:bottom w:val="nil"/>
                  <w:right w:val="nil"/>
                </w:tcBorders>
                <w:shd w:val="clear" w:color="auto" w:fill="auto"/>
                <w:noWrap/>
                <w:vAlign w:val="bottom"/>
                <w:hideMark/>
              </w:tcPr>
            </w:tcPrChange>
          </w:tcPr>
          <w:p w:rsidR="00057EBD" w:rsidRPr="00057EBD" w:rsidRDefault="00057EBD" w:rsidP="00057EBD">
            <w:pPr>
              <w:rPr>
                <w:ins w:id="754" w:author="Kaung Myat Bo" w:date="2018-04-10T18:00:00Z"/>
                <w:rFonts w:ascii="Calibri" w:eastAsia="Times New Roman" w:hAnsi="Calibri" w:cs="Calibri"/>
                <w:color w:val="000000"/>
                <w:sz w:val="22"/>
                <w:szCs w:val="22"/>
              </w:rPr>
            </w:pPr>
            <w:ins w:id="755" w:author="Kaung Myat Bo" w:date="2018-04-10T18:00:00Z">
              <w:r w:rsidRPr="00057EBD">
                <w:rPr>
                  <w:rFonts w:ascii="Calibri" w:eastAsia="Times New Roman" w:hAnsi="Calibri" w:cs="Calibri"/>
                  <w:color w:val="000000"/>
                  <w:sz w:val="22"/>
                  <w:szCs w:val="22"/>
                </w:rPr>
                <w:t>Complete System Testing</w:t>
              </w:r>
            </w:ins>
          </w:p>
        </w:tc>
        <w:tc>
          <w:tcPr>
            <w:tcW w:w="754" w:type="pct"/>
            <w:noWrap/>
            <w:hideMark/>
            <w:tcPrChange w:id="756" w:author="Kaung Myat Bo" w:date="2018-04-10T18:01:00Z">
              <w:tcPr>
                <w:tcW w:w="1300" w:type="dxa"/>
                <w:tcBorders>
                  <w:top w:val="nil"/>
                  <w:left w:val="nil"/>
                  <w:bottom w:val="nil"/>
                  <w:right w:val="nil"/>
                </w:tcBorders>
                <w:shd w:val="clear" w:color="auto" w:fill="auto"/>
                <w:noWrap/>
                <w:vAlign w:val="bottom"/>
                <w:hideMark/>
              </w:tcPr>
            </w:tcPrChange>
          </w:tcPr>
          <w:p w:rsidR="00057EBD" w:rsidRPr="00057EBD" w:rsidRDefault="00057EBD" w:rsidP="00057EBD">
            <w:pPr>
              <w:jc w:val="right"/>
              <w:rPr>
                <w:ins w:id="757" w:author="Kaung Myat Bo" w:date="2018-04-10T18:00:00Z"/>
                <w:rFonts w:ascii="Calibri" w:eastAsia="Times New Roman" w:hAnsi="Calibri" w:cs="Calibri"/>
                <w:color w:val="000000"/>
                <w:sz w:val="22"/>
                <w:szCs w:val="22"/>
              </w:rPr>
            </w:pPr>
            <w:ins w:id="758" w:author="Kaung Myat Bo" w:date="2018-04-10T18:00:00Z">
              <w:r w:rsidRPr="00057EBD">
                <w:rPr>
                  <w:rFonts w:ascii="Calibri" w:eastAsia="Times New Roman" w:hAnsi="Calibri" w:cs="Calibri"/>
                  <w:color w:val="000000"/>
                  <w:sz w:val="22"/>
                  <w:szCs w:val="22"/>
                </w:rPr>
                <w:t>22/7/18</w:t>
              </w:r>
            </w:ins>
          </w:p>
        </w:tc>
      </w:tr>
      <w:tr w:rsidR="00057EBD" w:rsidRPr="00057EBD" w:rsidTr="00057EBD">
        <w:trPr>
          <w:trHeight w:val="300"/>
          <w:ins w:id="759" w:author="Kaung Myat Bo" w:date="2018-04-10T18:00:00Z"/>
          <w:trPrChange w:id="760" w:author="Kaung Myat Bo" w:date="2018-04-10T18:01:00Z">
            <w:trPr>
              <w:trHeight w:val="300"/>
            </w:trPr>
          </w:trPrChange>
        </w:trPr>
        <w:tc>
          <w:tcPr>
            <w:tcW w:w="1735" w:type="pct"/>
            <w:noWrap/>
            <w:hideMark/>
            <w:tcPrChange w:id="761" w:author="Kaung Myat Bo" w:date="2018-04-10T18:01:00Z">
              <w:tcPr>
                <w:tcW w:w="5720" w:type="dxa"/>
                <w:tcBorders>
                  <w:top w:val="nil"/>
                  <w:left w:val="nil"/>
                  <w:bottom w:val="nil"/>
                  <w:right w:val="nil"/>
                </w:tcBorders>
                <w:shd w:val="clear" w:color="auto" w:fill="auto"/>
                <w:noWrap/>
                <w:vAlign w:val="bottom"/>
                <w:hideMark/>
              </w:tcPr>
            </w:tcPrChange>
          </w:tcPr>
          <w:p w:rsidR="00057EBD" w:rsidRPr="00057EBD" w:rsidRDefault="00057EBD" w:rsidP="00057EBD">
            <w:pPr>
              <w:jc w:val="center"/>
              <w:rPr>
                <w:ins w:id="762" w:author="Kaung Myat Bo" w:date="2018-04-10T18:00:00Z"/>
                <w:rFonts w:ascii="Calibri" w:eastAsia="Times New Roman" w:hAnsi="Calibri" w:cs="Calibri"/>
                <w:color w:val="000000"/>
                <w:sz w:val="22"/>
                <w:szCs w:val="22"/>
              </w:rPr>
            </w:pPr>
            <w:ins w:id="763" w:author="Kaung Myat Bo" w:date="2018-04-10T18:00:00Z">
              <w:r w:rsidRPr="00057EBD">
                <w:rPr>
                  <w:rFonts w:ascii="Calibri" w:eastAsia="Times New Roman" w:hAnsi="Calibri" w:cs="Calibri"/>
                  <w:color w:val="000000"/>
                  <w:sz w:val="22"/>
                  <w:szCs w:val="22"/>
                </w:rPr>
                <w:t>2.8</w:t>
              </w:r>
            </w:ins>
          </w:p>
        </w:tc>
        <w:tc>
          <w:tcPr>
            <w:tcW w:w="2511" w:type="pct"/>
            <w:noWrap/>
            <w:hideMark/>
            <w:tcPrChange w:id="764" w:author="Kaung Myat Bo" w:date="2018-04-10T18:01:00Z">
              <w:tcPr>
                <w:tcW w:w="480" w:type="dxa"/>
                <w:tcBorders>
                  <w:top w:val="nil"/>
                  <w:left w:val="nil"/>
                  <w:bottom w:val="nil"/>
                  <w:right w:val="nil"/>
                </w:tcBorders>
                <w:shd w:val="clear" w:color="auto" w:fill="auto"/>
                <w:noWrap/>
                <w:vAlign w:val="bottom"/>
                <w:hideMark/>
              </w:tcPr>
            </w:tcPrChange>
          </w:tcPr>
          <w:p w:rsidR="00057EBD" w:rsidRPr="00057EBD" w:rsidRDefault="00057EBD" w:rsidP="00057EBD">
            <w:pPr>
              <w:rPr>
                <w:ins w:id="765" w:author="Kaung Myat Bo" w:date="2018-04-10T18:00:00Z"/>
                <w:rFonts w:ascii="Calibri" w:eastAsia="Times New Roman" w:hAnsi="Calibri" w:cs="Calibri"/>
                <w:color w:val="000000"/>
                <w:sz w:val="22"/>
                <w:szCs w:val="22"/>
              </w:rPr>
            </w:pPr>
            <w:ins w:id="766" w:author="Kaung Myat Bo" w:date="2018-04-10T18:00:00Z">
              <w:r w:rsidRPr="00057EBD">
                <w:rPr>
                  <w:rFonts w:ascii="Calibri" w:eastAsia="Times New Roman" w:hAnsi="Calibri" w:cs="Calibri"/>
                  <w:color w:val="000000"/>
                  <w:sz w:val="22"/>
                  <w:szCs w:val="22"/>
                </w:rPr>
                <w:t>Complete Integration Test</w:t>
              </w:r>
            </w:ins>
          </w:p>
        </w:tc>
        <w:tc>
          <w:tcPr>
            <w:tcW w:w="754" w:type="pct"/>
            <w:noWrap/>
            <w:hideMark/>
            <w:tcPrChange w:id="767" w:author="Kaung Myat Bo" w:date="2018-04-10T18:01:00Z">
              <w:tcPr>
                <w:tcW w:w="1300" w:type="dxa"/>
                <w:tcBorders>
                  <w:top w:val="nil"/>
                  <w:left w:val="nil"/>
                  <w:bottom w:val="nil"/>
                  <w:right w:val="nil"/>
                </w:tcBorders>
                <w:shd w:val="clear" w:color="auto" w:fill="auto"/>
                <w:noWrap/>
                <w:vAlign w:val="bottom"/>
                <w:hideMark/>
              </w:tcPr>
            </w:tcPrChange>
          </w:tcPr>
          <w:p w:rsidR="00057EBD" w:rsidRPr="00057EBD" w:rsidRDefault="00057EBD" w:rsidP="00057EBD">
            <w:pPr>
              <w:jc w:val="right"/>
              <w:rPr>
                <w:ins w:id="768" w:author="Kaung Myat Bo" w:date="2018-04-10T18:00:00Z"/>
                <w:rFonts w:ascii="Calibri" w:eastAsia="Times New Roman" w:hAnsi="Calibri" w:cs="Calibri"/>
                <w:color w:val="000000"/>
                <w:sz w:val="22"/>
                <w:szCs w:val="22"/>
              </w:rPr>
            </w:pPr>
            <w:ins w:id="769" w:author="Kaung Myat Bo" w:date="2018-04-10T18:00:00Z">
              <w:r w:rsidRPr="00057EBD">
                <w:rPr>
                  <w:rFonts w:ascii="Calibri" w:eastAsia="Times New Roman" w:hAnsi="Calibri" w:cs="Calibri"/>
                  <w:color w:val="000000"/>
                  <w:sz w:val="22"/>
                  <w:szCs w:val="22"/>
                </w:rPr>
                <w:t>29/7/18</w:t>
              </w:r>
            </w:ins>
          </w:p>
        </w:tc>
      </w:tr>
      <w:tr w:rsidR="00057EBD" w:rsidRPr="00057EBD" w:rsidTr="00057EBD">
        <w:trPr>
          <w:trHeight w:val="300"/>
          <w:ins w:id="770" w:author="Kaung Myat Bo" w:date="2018-04-10T18:00:00Z"/>
          <w:trPrChange w:id="771" w:author="Kaung Myat Bo" w:date="2018-04-10T18:01:00Z">
            <w:trPr>
              <w:trHeight w:val="300"/>
            </w:trPr>
          </w:trPrChange>
        </w:trPr>
        <w:tc>
          <w:tcPr>
            <w:tcW w:w="1735" w:type="pct"/>
            <w:noWrap/>
            <w:hideMark/>
            <w:tcPrChange w:id="772" w:author="Kaung Myat Bo" w:date="2018-04-10T18:01:00Z">
              <w:tcPr>
                <w:tcW w:w="5720" w:type="dxa"/>
                <w:tcBorders>
                  <w:top w:val="nil"/>
                  <w:left w:val="nil"/>
                  <w:bottom w:val="nil"/>
                  <w:right w:val="nil"/>
                </w:tcBorders>
                <w:shd w:val="clear" w:color="auto" w:fill="auto"/>
                <w:noWrap/>
                <w:vAlign w:val="bottom"/>
                <w:hideMark/>
              </w:tcPr>
            </w:tcPrChange>
          </w:tcPr>
          <w:p w:rsidR="00057EBD" w:rsidRPr="00057EBD" w:rsidRDefault="00057EBD" w:rsidP="00057EBD">
            <w:pPr>
              <w:jc w:val="center"/>
              <w:rPr>
                <w:ins w:id="773" w:author="Kaung Myat Bo" w:date="2018-04-10T18:00:00Z"/>
                <w:rFonts w:ascii="Calibri" w:eastAsia="Times New Roman" w:hAnsi="Calibri" w:cs="Calibri"/>
                <w:color w:val="000000"/>
                <w:sz w:val="22"/>
                <w:szCs w:val="22"/>
              </w:rPr>
            </w:pPr>
            <w:ins w:id="774" w:author="Kaung Myat Bo" w:date="2018-04-10T18:00:00Z">
              <w:r w:rsidRPr="00057EBD">
                <w:rPr>
                  <w:rFonts w:ascii="Calibri" w:eastAsia="Times New Roman" w:hAnsi="Calibri" w:cs="Calibri"/>
                  <w:color w:val="000000"/>
                  <w:sz w:val="22"/>
                  <w:szCs w:val="22"/>
                </w:rPr>
                <w:t>2.9</w:t>
              </w:r>
            </w:ins>
          </w:p>
        </w:tc>
        <w:tc>
          <w:tcPr>
            <w:tcW w:w="2511" w:type="pct"/>
            <w:noWrap/>
            <w:hideMark/>
            <w:tcPrChange w:id="775" w:author="Kaung Myat Bo" w:date="2018-04-10T18:01:00Z">
              <w:tcPr>
                <w:tcW w:w="480" w:type="dxa"/>
                <w:tcBorders>
                  <w:top w:val="nil"/>
                  <w:left w:val="nil"/>
                  <w:bottom w:val="nil"/>
                  <w:right w:val="nil"/>
                </w:tcBorders>
                <w:shd w:val="clear" w:color="auto" w:fill="auto"/>
                <w:noWrap/>
                <w:vAlign w:val="bottom"/>
                <w:hideMark/>
              </w:tcPr>
            </w:tcPrChange>
          </w:tcPr>
          <w:p w:rsidR="00057EBD" w:rsidRPr="00057EBD" w:rsidRDefault="00057EBD" w:rsidP="00057EBD">
            <w:pPr>
              <w:rPr>
                <w:ins w:id="776" w:author="Kaung Myat Bo" w:date="2018-04-10T18:00:00Z"/>
                <w:rFonts w:ascii="Calibri" w:eastAsia="Times New Roman" w:hAnsi="Calibri" w:cs="Calibri"/>
                <w:color w:val="000000"/>
                <w:sz w:val="22"/>
                <w:szCs w:val="22"/>
              </w:rPr>
            </w:pPr>
            <w:ins w:id="777" w:author="Kaung Myat Bo" w:date="2018-04-10T18:00:00Z">
              <w:r w:rsidRPr="00057EBD">
                <w:rPr>
                  <w:rFonts w:ascii="Calibri" w:eastAsia="Times New Roman" w:hAnsi="Calibri" w:cs="Calibri"/>
                  <w:color w:val="000000"/>
                  <w:sz w:val="22"/>
                  <w:szCs w:val="22"/>
                </w:rPr>
                <w:t>Issue SIT Document</w:t>
              </w:r>
            </w:ins>
          </w:p>
        </w:tc>
        <w:tc>
          <w:tcPr>
            <w:tcW w:w="754" w:type="pct"/>
            <w:noWrap/>
            <w:hideMark/>
            <w:tcPrChange w:id="778" w:author="Kaung Myat Bo" w:date="2018-04-10T18:01:00Z">
              <w:tcPr>
                <w:tcW w:w="1300" w:type="dxa"/>
                <w:tcBorders>
                  <w:top w:val="nil"/>
                  <w:left w:val="nil"/>
                  <w:bottom w:val="nil"/>
                  <w:right w:val="nil"/>
                </w:tcBorders>
                <w:shd w:val="clear" w:color="auto" w:fill="auto"/>
                <w:noWrap/>
                <w:vAlign w:val="bottom"/>
                <w:hideMark/>
              </w:tcPr>
            </w:tcPrChange>
          </w:tcPr>
          <w:p w:rsidR="00057EBD" w:rsidRPr="00057EBD" w:rsidRDefault="00057EBD" w:rsidP="00057EBD">
            <w:pPr>
              <w:jc w:val="right"/>
              <w:rPr>
                <w:ins w:id="779" w:author="Kaung Myat Bo" w:date="2018-04-10T18:00:00Z"/>
                <w:rFonts w:ascii="Calibri" w:eastAsia="Times New Roman" w:hAnsi="Calibri" w:cs="Calibri"/>
                <w:color w:val="000000"/>
                <w:sz w:val="22"/>
                <w:szCs w:val="22"/>
              </w:rPr>
            </w:pPr>
            <w:ins w:id="780" w:author="Kaung Myat Bo" w:date="2018-04-10T18:00:00Z">
              <w:r w:rsidRPr="00057EBD">
                <w:rPr>
                  <w:rFonts w:ascii="Calibri" w:eastAsia="Times New Roman" w:hAnsi="Calibri" w:cs="Calibri"/>
                  <w:color w:val="000000"/>
                  <w:sz w:val="22"/>
                  <w:szCs w:val="22"/>
                </w:rPr>
                <w:t>5/8/18</w:t>
              </w:r>
            </w:ins>
          </w:p>
        </w:tc>
      </w:tr>
      <w:tr w:rsidR="00057EBD" w:rsidRPr="00057EBD" w:rsidTr="00057EBD">
        <w:trPr>
          <w:trHeight w:val="300"/>
          <w:ins w:id="781" w:author="Kaung Myat Bo" w:date="2018-04-10T18:00:00Z"/>
          <w:trPrChange w:id="782" w:author="Kaung Myat Bo" w:date="2018-04-10T18:01:00Z">
            <w:trPr>
              <w:trHeight w:val="300"/>
            </w:trPr>
          </w:trPrChange>
        </w:trPr>
        <w:tc>
          <w:tcPr>
            <w:tcW w:w="1735" w:type="pct"/>
            <w:noWrap/>
            <w:hideMark/>
            <w:tcPrChange w:id="783" w:author="Kaung Myat Bo" w:date="2018-04-10T18:01:00Z">
              <w:tcPr>
                <w:tcW w:w="5720" w:type="dxa"/>
                <w:tcBorders>
                  <w:top w:val="nil"/>
                  <w:left w:val="nil"/>
                  <w:bottom w:val="nil"/>
                  <w:right w:val="nil"/>
                </w:tcBorders>
                <w:shd w:val="clear" w:color="auto" w:fill="auto"/>
                <w:noWrap/>
                <w:vAlign w:val="bottom"/>
                <w:hideMark/>
              </w:tcPr>
            </w:tcPrChange>
          </w:tcPr>
          <w:p w:rsidR="00057EBD" w:rsidRPr="00057EBD" w:rsidRDefault="00057EBD" w:rsidP="00057EBD">
            <w:pPr>
              <w:jc w:val="center"/>
              <w:rPr>
                <w:ins w:id="784" w:author="Kaung Myat Bo" w:date="2018-04-10T18:00:00Z"/>
                <w:rFonts w:ascii="Calibri" w:eastAsia="Times New Roman" w:hAnsi="Calibri" w:cs="Calibri"/>
                <w:color w:val="000000"/>
                <w:sz w:val="22"/>
                <w:szCs w:val="22"/>
              </w:rPr>
            </w:pPr>
            <w:ins w:id="785" w:author="Kaung Myat Bo" w:date="2018-04-10T18:00:00Z">
              <w:r w:rsidRPr="00057EBD">
                <w:rPr>
                  <w:rFonts w:ascii="Calibri" w:eastAsia="Times New Roman" w:hAnsi="Calibri" w:cs="Calibri"/>
                  <w:color w:val="000000"/>
                  <w:sz w:val="22"/>
                  <w:szCs w:val="22"/>
                </w:rPr>
                <w:t>2.10</w:t>
              </w:r>
            </w:ins>
          </w:p>
        </w:tc>
        <w:tc>
          <w:tcPr>
            <w:tcW w:w="2511" w:type="pct"/>
            <w:noWrap/>
            <w:hideMark/>
            <w:tcPrChange w:id="786" w:author="Kaung Myat Bo" w:date="2018-04-10T18:01:00Z">
              <w:tcPr>
                <w:tcW w:w="480" w:type="dxa"/>
                <w:tcBorders>
                  <w:top w:val="nil"/>
                  <w:left w:val="nil"/>
                  <w:bottom w:val="nil"/>
                  <w:right w:val="nil"/>
                </w:tcBorders>
                <w:shd w:val="clear" w:color="auto" w:fill="auto"/>
                <w:noWrap/>
                <w:vAlign w:val="bottom"/>
                <w:hideMark/>
              </w:tcPr>
            </w:tcPrChange>
          </w:tcPr>
          <w:p w:rsidR="00057EBD" w:rsidRPr="00057EBD" w:rsidRDefault="00057EBD" w:rsidP="00057EBD">
            <w:pPr>
              <w:rPr>
                <w:ins w:id="787" w:author="Kaung Myat Bo" w:date="2018-04-10T18:00:00Z"/>
                <w:rFonts w:ascii="Calibri" w:eastAsia="Times New Roman" w:hAnsi="Calibri" w:cs="Calibri"/>
                <w:color w:val="000000"/>
                <w:sz w:val="22"/>
                <w:szCs w:val="22"/>
              </w:rPr>
            </w:pPr>
            <w:ins w:id="788" w:author="Kaung Myat Bo" w:date="2018-04-10T18:00:00Z">
              <w:r w:rsidRPr="00057EBD">
                <w:rPr>
                  <w:rFonts w:ascii="Calibri" w:eastAsia="Times New Roman" w:hAnsi="Calibri" w:cs="Calibri"/>
                  <w:color w:val="000000"/>
                  <w:sz w:val="22"/>
                  <w:szCs w:val="22"/>
                </w:rPr>
                <w:t>Issue User Acceptance Test Plan</w:t>
              </w:r>
            </w:ins>
          </w:p>
        </w:tc>
        <w:tc>
          <w:tcPr>
            <w:tcW w:w="754" w:type="pct"/>
            <w:noWrap/>
            <w:hideMark/>
            <w:tcPrChange w:id="789" w:author="Kaung Myat Bo" w:date="2018-04-10T18:01:00Z">
              <w:tcPr>
                <w:tcW w:w="1300" w:type="dxa"/>
                <w:tcBorders>
                  <w:top w:val="nil"/>
                  <w:left w:val="nil"/>
                  <w:bottom w:val="nil"/>
                  <w:right w:val="nil"/>
                </w:tcBorders>
                <w:shd w:val="clear" w:color="auto" w:fill="auto"/>
                <w:noWrap/>
                <w:vAlign w:val="bottom"/>
                <w:hideMark/>
              </w:tcPr>
            </w:tcPrChange>
          </w:tcPr>
          <w:p w:rsidR="00057EBD" w:rsidRPr="00057EBD" w:rsidRDefault="00057EBD" w:rsidP="00057EBD">
            <w:pPr>
              <w:jc w:val="right"/>
              <w:rPr>
                <w:ins w:id="790" w:author="Kaung Myat Bo" w:date="2018-04-10T18:00:00Z"/>
                <w:rFonts w:ascii="Calibri" w:eastAsia="Times New Roman" w:hAnsi="Calibri" w:cs="Calibri"/>
                <w:color w:val="000000"/>
                <w:sz w:val="22"/>
                <w:szCs w:val="22"/>
              </w:rPr>
            </w:pPr>
            <w:ins w:id="791" w:author="Kaung Myat Bo" w:date="2018-04-10T18:00:00Z">
              <w:r w:rsidRPr="00057EBD">
                <w:rPr>
                  <w:rFonts w:ascii="Calibri" w:eastAsia="Times New Roman" w:hAnsi="Calibri" w:cs="Calibri"/>
                  <w:color w:val="000000"/>
                  <w:sz w:val="22"/>
                  <w:szCs w:val="22"/>
                </w:rPr>
                <w:t>5/8/18</w:t>
              </w:r>
            </w:ins>
          </w:p>
        </w:tc>
      </w:tr>
      <w:tr w:rsidR="00057EBD" w:rsidRPr="00057EBD" w:rsidTr="00057EBD">
        <w:trPr>
          <w:trHeight w:val="300"/>
          <w:ins w:id="792" w:author="Kaung Myat Bo" w:date="2018-04-10T18:00:00Z"/>
          <w:trPrChange w:id="793" w:author="Kaung Myat Bo" w:date="2018-04-10T18:01:00Z">
            <w:trPr>
              <w:trHeight w:val="300"/>
            </w:trPr>
          </w:trPrChange>
        </w:trPr>
        <w:tc>
          <w:tcPr>
            <w:tcW w:w="1735" w:type="pct"/>
            <w:noWrap/>
            <w:hideMark/>
            <w:tcPrChange w:id="794" w:author="Kaung Myat Bo" w:date="2018-04-10T18:01:00Z">
              <w:tcPr>
                <w:tcW w:w="5720" w:type="dxa"/>
                <w:tcBorders>
                  <w:top w:val="nil"/>
                  <w:left w:val="nil"/>
                  <w:bottom w:val="nil"/>
                  <w:right w:val="nil"/>
                </w:tcBorders>
                <w:shd w:val="clear" w:color="auto" w:fill="auto"/>
                <w:noWrap/>
                <w:vAlign w:val="bottom"/>
                <w:hideMark/>
              </w:tcPr>
            </w:tcPrChange>
          </w:tcPr>
          <w:p w:rsidR="00057EBD" w:rsidRPr="00057EBD" w:rsidRDefault="00057EBD" w:rsidP="00057EBD">
            <w:pPr>
              <w:jc w:val="center"/>
              <w:rPr>
                <w:ins w:id="795" w:author="Kaung Myat Bo" w:date="2018-04-10T18:00:00Z"/>
                <w:rFonts w:ascii="Calibri" w:eastAsia="Times New Roman" w:hAnsi="Calibri" w:cs="Calibri"/>
                <w:color w:val="000000"/>
                <w:sz w:val="22"/>
                <w:szCs w:val="22"/>
              </w:rPr>
            </w:pPr>
            <w:ins w:id="796" w:author="Kaung Myat Bo" w:date="2018-04-10T18:00:00Z">
              <w:r w:rsidRPr="00057EBD">
                <w:rPr>
                  <w:rFonts w:ascii="Calibri" w:eastAsia="Times New Roman" w:hAnsi="Calibri" w:cs="Calibri"/>
                  <w:color w:val="000000"/>
                  <w:sz w:val="22"/>
                  <w:szCs w:val="22"/>
                </w:rPr>
                <w:t>2.11</w:t>
              </w:r>
            </w:ins>
          </w:p>
        </w:tc>
        <w:tc>
          <w:tcPr>
            <w:tcW w:w="2511" w:type="pct"/>
            <w:noWrap/>
            <w:hideMark/>
            <w:tcPrChange w:id="797" w:author="Kaung Myat Bo" w:date="2018-04-10T18:01:00Z">
              <w:tcPr>
                <w:tcW w:w="480" w:type="dxa"/>
                <w:tcBorders>
                  <w:top w:val="nil"/>
                  <w:left w:val="nil"/>
                  <w:bottom w:val="nil"/>
                  <w:right w:val="nil"/>
                </w:tcBorders>
                <w:shd w:val="clear" w:color="auto" w:fill="auto"/>
                <w:noWrap/>
                <w:vAlign w:val="bottom"/>
                <w:hideMark/>
              </w:tcPr>
            </w:tcPrChange>
          </w:tcPr>
          <w:p w:rsidR="00057EBD" w:rsidRPr="00057EBD" w:rsidRDefault="00057EBD" w:rsidP="00057EBD">
            <w:pPr>
              <w:rPr>
                <w:ins w:id="798" w:author="Kaung Myat Bo" w:date="2018-04-10T18:00:00Z"/>
                <w:rFonts w:ascii="Calibri" w:eastAsia="Times New Roman" w:hAnsi="Calibri" w:cs="Calibri"/>
                <w:color w:val="000000"/>
                <w:sz w:val="22"/>
                <w:szCs w:val="22"/>
              </w:rPr>
            </w:pPr>
            <w:ins w:id="799" w:author="Kaung Myat Bo" w:date="2018-04-10T18:00:00Z">
              <w:r w:rsidRPr="00057EBD">
                <w:rPr>
                  <w:rFonts w:ascii="Calibri" w:eastAsia="Times New Roman" w:hAnsi="Calibri" w:cs="Calibri"/>
                  <w:color w:val="000000"/>
                  <w:sz w:val="22"/>
                  <w:szCs w:val="22"/>
                </w:rPr>
                <w:t xml:space="preserve">Issue End User </w:t>
              </w:r>
              <w:proofErr w:type="spellStart"/>
              <w:r w:rsidRPr="00057EBD">
                <w:rPr>
                  <w:rFonts w:ascii="Calibri" w:eastAsia="Times New Roman" w:hAnsi="Calibri" w:cs="Calibri"/>
                  <w:color w:val="000000"/>
                  <w:sz w:val="22"/>
                  <w:szCs w:val="22"/>
                </w:rPr>
                <w:t>Traning</w:t>
              </w:r>
              <w:proofErr w:type="spellEnd"/>
              <w:r w:rsidRPr="00057EBD">
                <w:rPr>
                  <w:rFonts w:ascii="Calibri" w:eastAsia="Times New Roman" w:hAnsi="Calibri" w:cs="Calibri"/>
                  <w:color w:val="000000"/>
                  <w:sz w:val="22"/>
                  <w:szCs w:val="22"/>
                </w:rPr>
                <w:t xml:space="preserve"> Manual and User Guide</w:t>
              </w:r>
            </w:ins>
          </w:p>
        </w:tc>
        <w:tc>
          <w:tcPr>
            <w:tcW w:w="754" w:type="pct"/>
            <w:noWrap/>
            <w:hideMark/>
            <w:tcPrChange w:id="800" w:author="Kaung Myat Bo" w:date="2018-04-10T18:01:00Z">
              <w:tcPr>
                <w:tcW w:w="1300" w:type="dxa"/>
                <w:tcBorders>
                  <w:top w:val="nil"/>
                  <w:left w:val="nil"/>
                  <w:bottom w:val="nil"/>
                  <w:right w:val="nil"/>
                </w:tcBorders>
                <w:shd w:val="clear" w:color="auto" w:fill="auto"/>
                <w:noWrap/>
                <w:vAlign w:val="bottom"/>
                <w:hideMark/>
              </w:tcPr>
            </w:tcPrChange>
          </w:tcPr>
          <w:p w:rsidR="00057EBD" w:rsidRPr="00057EBD" w:rsidRDefault="00057EBD" w:rsidP="00057EBD">
            <w:pPr>
              <w:jc w:val="right"/>
              <w:rPr>
                <w:ins w:id="801" w:author="Kaung Myat Bo" w:date="2018-04-10T18:00:00Z"/>
                <w:rFonts w:ascii="Calibri" w:eastAsia="Times New Roman" w:hAnsi="Calibri" w:cs="Calibri"/>
                <w:color w:val="000000"/>
                <w:sz w:val="22"/>
                <w:szCs w:val="22"/>
              </w:rPr>
            </w:pPr>
            <w:ins w:id="802" w:author="Kaung Myat Bo" w:date="2018-04-10T18:00:00Z">
              <w:r w:rsidRPr="00057EBD">
                <w:rPr>
                  <w:rFonts w:ascii="Calibri" w:eastAsia="Times New Roman" w:hAnsi="Calibri" w:cs="Calibri"/>
                  <w:color w:val="000000"/>
                  <w:sz w:val="22"/>
                  <w:szCs w:val="22"/>
                </w:rPr>
                <w:t>12/8/18</w:t>
              </w:r>
            </w:ins>
          </w:p>
        </w:tc>
      </w:tr>
      <w:tr w:rsidR="00057EBD" w:rsidRPr="00057EBD" w:rsidTr="00057EBD">
        <w:trPr>
          <w:trHeight w:val="300"/>
          <w:ins w:id="803" w:author="Kaung Myat Bo" w:date="2018-04-10T18:00:00Z"/>
          <w:trPrChange w:id="804" w:author="Kaung Myat Bo" w:date="2018-04-10T18:01:00Z">
            <w:trPr>
              <w:trHeight w:val="300"/>
            </w:trPr>
          </w:trPrChange>
        </w:trPr>
        <w:tc>
          <w:tcPr>
            <w:tcW w:w="1735" w:type="pct"/>
            <w:noWrap/>
            <w:hideMark/>
            <w:tcPrChange w:id="805" w:author="Kaung Myat Bo" w:date="2018-04-10T18:01:00Z">
              <w:tcPr>
                <w:tcW w:w="5720" w:type="dxa"/>
                <w:tcBorders>
                  <w:top w:val="nil"/>
                  <w:left w:val="nil"/>
                  <w:bottom w:val="nil"/>
                  <w:right w:val="nil"/>
                </w:tcBorders>
                <w:shd w:val="clear" w:color="auto" w:fill="auto"/>
                <w:noWrap/>
                <w:vAlign w:val="bottom"/>
                <w:hideMark/>
              </w:tcPr>
            </w:tcPrChange>
          </w:tcPr>
          <w:p w:rsidR="00057EBD" w:rsidRPr="00057EBD" w:rsidRDefault="00057EBD" w:rsidP="00057EBD">
            <w:pPr>
              <w:jc w:val="center"/>
              <w:rPr>
                <w:ins w:id="806" w:author="Kaung Myat Bo" w:date="2018-04-10T18:00:00Z"/>
                <w:rFonts w:ascii="Calibri" w:eastAsia="Times New Roman" w:hAnsi="Calibri" w:cs="Calibri"/>
                <w:color w:val="000000"/>
                <w:sz w:val="22"/>
                <w:szCs w:val="22"/>
              </w:rPr>
            </w:pPr>
            <w:ins w:id="807" w:author="Kaung Myat Bo" w:date="2018-04-10T18:00:00Z">
              <w:r w:rsidRPr="00057EBD">
                <w:rPr>
                  <w:rFonts w:ascii="Calibri" w:eastAsia="Times New Roman" w:hAnsi="Calibri" w:cs="Calibri"/>
                  <w:color w:val="000000"/>
                  <w:sz w:val="22"/>
                  <w:szCs w:val="22"/>
                </w:rPr>
                <w:t>2.12</w:t>
              </w:r>
            </w:ins>
          </w:p>
        </w:tc>
        <w:tc>
          <w:tcPr>
            <w:tcW w:w="2511" w:type="pct"/>
            <w:noWrap/>
            <w:hideMark/>
            <w:tcPrChange w:id="808" w:author="Kaung Myat Bo" w:date="2018-04-10T18:01:00Z">
              <w:tcPr>
                <w:tcW w:w="480" w:type="dxa"/>
                <w:tcBorders>
                  <w:top w:val="nil"/>
                  <w:left w:val="nil"/>
                  <w:bottom w:val="nil"/>
                  <w:right w:val="nil"/>
                </w:tcBorders>
                <w:shd w:val="clear" w:color="auto" w:fill="auto"/>
                <w:noWrap/>
                <w:vAlign w:val="bottom"/>
                <w:hideMark/>
              </w:tcPr>
            </w:tcPrChange>
          </w:tcPr>
          <w:p w:rsidR="00057EBD" w:rsidRPr="00057EBD" w:rsidRDefault="00057EBD" w:rsidP="00057EBD">
            <w:pPr>
              <w:rPr>
                <w:ins w:id="809" w:author="Kaung Myat Bo" w:date="2018-04-10T18:00:00Z"/>
                <w:rFonts w:ascii="Calibri" w:eastAsia="Times New Roman" w:hAnsi="Calibri" w:cs="Calibri"/>
                <w:color w:val="000000"/>
                <w:sz w:val="22"/>
                <w:szCs w:val="22"/>
              </w:rPr>
            </w:pPr>
            <w:ins w:id="810" w:author="Kaung Myat Bo" w:date="2018-04-10T18:00:00Z">
              <w:r w:rsidRPr="00057EBD">
                <w:rPr>
                  <w:rFonts w:ascii="Calibri" w:eastAsia="Times New Roman" w:hAnsi="Calibri" w:cs="Calibri"/>
                  <w:color w:val="000000"/>
                  <w:sz w:val="22"/>
                  <w:szCs w:val="22"/>
                </w:rPr>
                <w:t>Complete User Acceptance Testing</w:t>
              </w:r>
            </w:ins>
          </w:p>
        </w:tc>
        <w:tc>
          <w:tcPr>
            <w:tcW w:w="754" w:type="pct"/>
            <w:noWrap/>
            <w:hideMark/>
            <w:tcPrChange w:id="811" w:author="Kaung Myat Bo" w:date="2018-04-10T18:01:00Z">
              <w:tcPr>
                <w:tcW w:w="1300" w:type="dxa"/>
                <w:tcBorders>
                  <w:top w:val="nil"/>
                  <w:left w:val="nil"/>
                  <w:bottom w:val="nil"/>
                  <w:right w:val="nil"/>
                </w:tcBorders>
                <w:shd w:val="clear" w:color="auto" w:fill="auto"/>
                <w:noWrap/>
                <w:vAlign w:val="bottom"/>
                <w:hideMark/>
              </w:tcPr>
            </w:tcPrChange>
          </w:tcPr>
          <w:p w:rsidR="00057EBD" w:rsidRPr="00057EBD" w:rsidRDefault="00057EBD" w:rsidP="00057EBD">
            <w:pPr>
              <w:jc w:val="right"/>
              <w:rPr>
                <w:ins w:id="812" w:author="Kaung Myat Bo" w:date="2018-04-10T18:00:00Z"/>
                <w:rFonts w:ascii="Calibri" w:eastAsia="Times New Roman" w:hAnsi="Calibri" w:cs="Calibri"/>
                <w:color w:val="000000"/>
                <w:sz w:val="22"/>
                <w:szCs w:val="22"/>
              </w:rPr>
            </w:pPr>
            <w:ins w:id="813" w:author="Kaung Myat Bo" w:date="2018-04-10T18:00:00Z">
              <w:r w:rsidRPr="00057EBD">
                <w:rPr>
                  <w:rFonts w:ascii="Calibri" w:eastAsia="Times New Roman" w:hAnsi="Calibri" w:cs="Calibri"/>
                  <w:color w:val="000000"/>
                  <w:sz w:val="22"/>
                  <w:szCs w:val="22"/>
                </w:rPr>
                <w:t>19/8/18</w:t>
              </w:r>
            </w:ins>
          </w:p>
        </w:tc>
      </w:tr>
      <w:tr w:rsidR="00057EBD" w:rsidRPr="00057EBD" w:rsidTr="00057EBD">
        <w:trPr>
          <w:trHeight w:val="300"/>
          <w:ins w:id="814" w:author="Kaung Myat Bo" w:date="2018-04-10T18:00:00Z"/>
          <w:trPrChange w:id="815" w:author="Kaung Myat Bo" w:date="2018-04-10T18:01:00Z">
            <w:trPr>
              <w:trHeight w:val="300"/>
            </w:trPr>
          </w:trPrChange>
        </w:trPr>
        <w:tc>
          <w:tcPr>
            <w:tcW w:w="1735" w:type="pct"/>
            <w:noWrap/>
            <w:hideMark/>
            <w:tcPrChange w:id="816" w:author="Kaung Myat Bo" w:date="2018-04-10T18:01:00Z">
              <w:tcPr>
                <w:tcW w:w="5720" w:type="dxa"/>
                <w:tcBorders>
                  <w:top w:val="nil"/>
                  <w:left w:val="nil"/>
                  <w:bottom w:val="nil"/>
                  <w:right w:val="nil"/>
                </w:tcBorders>
                <w:shd w:val="clear" w:color="auto" w:fill="auto"/>
                <w:noWrap/>
                <w:vAlign w:val="bottom"/>
                <w:hideMark/>
              </w:tcPr>
            </w:tcPrChange>
          </w:tcPr>
          <w:p w:rsidR="00057EBD" w:rsidRPr="00057EBD" w:rsidRDefault="00057EBD" w:rsidP="00057EBD">
            <w:pPr>
              <w:jc w:val="center"/>
              <w:rPr>
                <w:ins w:id="817" w:author="Kaung Myat Bo" w:date="2018-04-10T18:00:00Z"/>
                <w:rFonts w:ascii="Calibri" w:eastAsia="Times New Roman" w:hAnsi="Calibri" w:cs="Calibri"/>
                <w:color w:val="000000"/>
                <w:sz w:val="22"/>
                <w:szCs w:val="22"/>
              </w:rPr>
            </w:pPr>
            <w:ins w:id="818" w:author="Kaung Myat Bo" w:date="2018-04-10T18:00:00Z">
              <w:r w:rsidRPr="00057EBD">
                <w:rPr>
                  <w:rFonts w:ascii="Calibri" w:eastAsia="Times New Roman" w:hAnsi="Calibri" w:cs="Calibri"/>
                  <w:color w:val="000000"/>
                  <w:sz w:val="22"/>
                  <w:szCs w:val="22"/>
                </w:rPr>
                <w:t>2.13</w:t>
              </w:r>
            </w:ins>
          </w:p>
        </w:tc>
        <w:tc>
          <w:tcPr>
            <w:tcW w:w="2511" w:type="pct"/>
            <w:noWrap/>
            <w:hideMark/>
            <w:tcPrChange w:id="819" w:author="Kaung Myat Bo" w:date="2018-04-10T18:01:00Z">
              <w:tcPr>
                <w:tcW w:w="480" w:type="dxa"/>
                <w:tcBorders>
                  <w:top w:val="nil"/>
                  <w:left w:val="nil"/>
                  <w:bottom w:val="nil"/>
                  <w:right w:val="nil"/>
                </w:tcBorders>
                <w:shd w:val="clear" w:color="auto" w:fill="auto"/>
                <w:noWrap/>
                <w:vAlign w:val="bottom"/>
                <w:hideMark/>
              </w:tcPr>
            </w:tcPrChange>
          </w:tcPr>
          <w:p w:rsidR="00057EBD" w:rsidRPr="00057EBD" w:rsidRDefault="00057EBD" w:rsidP="00057EBD">
            <w:pPr>
              <w:rPr>
                <w:ins w:id="820" w:author="Kaung Myat Bo" w:date="2018-04-10T18:00:00Z"/>
                <w:rFonts w:ascii="Calibri" w:eastAsia="Times New Roman" w:hAnsi="Calibri" w:cs="Calibri"/>
                <w:color w:val="000000"/>
                <w:sz w:val="22"/>
                <w:szCs w:val="22"/>
              </w:rPr>
            </w:pPr>
            <w:ins w:id="821" w:author="Kaung Myat Bo" w:date="2018-04-10T18:00:00Z">
              <w:r w:rsidRPr="00057EBD">
                <w:rPr>
                  <w:rFonts w:ascii="Calibri" w:eastAsia="Times New Roman" w:hAnsi="Calibri" w:cs="Calibri"/>
                  <w:color w:val="000000"/>
                  <w:sz w:val="22"/>
                  <w:szCs w:val="22"/>
                </w:rPr>
                <w:t>Issue User Acceptance Test Document</w:t>
              </w:r>
            </w:ins>
          </w:p>
        </w:tc>
        <w:tc>
          <w:tcPr>
            <w:tcW w:w="754" w:type="pct"/>
            <w:noWrap/>
            <w:hideMark/>
            <w:tcPrChange w:id="822" w:author="Kaung Myat Bo" w:date="2018-04-10T18:01:00Z">
              <w:tcPr>
                <w:tcW w:w="1300" w:type="dxa"/>
                <w:tcBorders>
                  <w:top w:val="nil"/>
                  <w:left w:val="nil"/>
                  <w:bottom w:val="nil"/>
                  <w:right w:val="nil"/>
                </w:tcBorders>
                <w:shd w:val="clear" w:color="auto" w:fill="auto"/>
                <w:noWrap/>
                <w:vAlign w:val="bottom"/>
                <w:hideMark/>
              </w:tcPr>
            </w:tcPrChange>
          </w:tcPr>
          <w:p w:rsidR="00057EBD" w:rsidRPr="00057EBD" w:rsidRDefault="00057EBD" w:rsidP="00057EBD">
            <w:pPr>
              <w:jc w:val="right"/>
              <w:rPr>
                <w:ins w:id="823" w:author="Kaung Myat Bo" w:date="2018-04-10T18:00:00Z"/>
                <w:rFonts w:ascii="Calibri" w:eastAsia="Times New Roman" w:hAnsi="Calibri" w:cs="Calibri"/>
                <w:color w:val="000000"/>
                <w:sz w:val="22"/>
                <w:szCs w:val="22"/>
              </w:rPr>
            </w:pPr>
            <w:ins w:id="824" w:author="Kaung Myat Bo" w:date="2018-04-10T18:00:00Z">
              <w:r w:rsidRPr="00057EBD">
                <w:rPr>
                  <w:rFonts w:ascii="Calibri" w:eastAsia="Times New Roman" w:hAnsi="Calibri" w:cs="Calibri"/>
                  <w:color w:val="000000"/>
                  <w:sz w:val="22"/>
                  <w:szCs w:val="22"/>
                </w:rPr>
                <w:t>25/7/18</w:t>
              </w:r>
            </w:ins>
          </w:p>
        </w:tc>
      </w:tr>
      <w:tr w:rsidR="00057EBD" w:rsidRPr="00057EBD" w:rsidTr="00057EBD">
        <w:trPr>
          <w:trHeight w:val="300"/>
          <w:ins w:id="825" w:author="Kaung Myat Bo" w:date="2018-04-10T18:00:00Z"/>
          <w:trPrChange w:id="826" w:author="Kaung Myat Bo" w:date="2018-04-10T18:01:00Z">
            <w:trPr>
              <w:trHeight w:val="300"/>
            </w:trPr>
          </w:trPrChange>
        </w:trPr>
        <w:tc>
          <w:tcPr>
            <w:tcW w:w="5000" w:type="pct"/>
            <w:gridSpan w:val="3"/>
            <w:noWrap/>
            <w:hideMark/>
            <w:tcPrChange w:id="827" w:author="Kaung Myat Bo" w:date="2018-04-10T18:01:00Z">
              <w:tcPr>
                <w:tcW w:w="7500" w:type="dxa"/>
                <w:gridSpan w:val="3"/>
                <w:tcBorders>
                  <w:top w:val="nil"/>
                  <w:left w:val="nil"/>
                  <w:bottom w:val="nil"/>
                  <w:right w:val="nil"/>
                </w:tcBorders>
                <w:shd w:val="clear" w:color="auto" w:fill="auto"/>
                <w:noWrap/>
                <w:vAlign w:val="bottom"/>
                <w:hideMark/>
              </w:tcPr>
            </w:tcPrChange>
          </w:tcPr>
          <w:p w:rsidR="00057EBD" w:rsidRPr="00057EBD" w:rsidRDefault="00057EBD" w:rsidP="00057EBD">
            <w:pPr>
              <w:jc w:val="center"/>
              <w:rPr>
                <w:ins w:id="828" w:author="Kaung Myat Bo" w:date="2018-04-10T18:00:00Z"/>
                <w:rFonts w:ascii="Calibri" w:eastAsia="Times New Roman" w:hAnsi="Calibri" w:cs="Calibri"/>
                <w:color w:val="000000"/>
                <w:sz w:val="22"/>
                <w:szCs w:val="22"/>
              </w:rPr>
            </w:pPr>
            <w:ins w:id="829" w:author="Kaung Myat Bo" w:date="2018-04-10T18:00:00Z">
              <w:r w:rsidRPr="00057EBD">
                <w:rPr>
                  <w:rFonts w:ascii="Calibri" w:eastAsia="Times New Roman" w:hAnsi="Calibri" w:cs="Calibri"/>
                  <w:color w:val="000000"/>
                  <w:sz w:val="22"/>
                  <w:szCs w:val="22"/>
                </w:rPr>
                <w:t>Increment 2</w:t>
              </w:r>
            </w:ins>
          </w:p>
        </w:tc>
      </w:tr>
      <w:tr w:rsidR="00057EBD" w:rsidRPr="00057EBD" w:rsidTr="00057EBD">
        <w:trPr>
          <w:trHeight w:val="300"/>
          <w:ins w:id="830" w:author="Kaung Myat Bo" w:date="2018-04-10T18:00:00Z"/>
          <w:trPrChange w:id="831" w:author="Kaung Myat Bo" w:date="2018-04-10T18:01:00Z">
            <w:trPr>
              <w:trHeight w:val="300"/>
            </w:trPr>
          </w:trPrChange>
        </w:trPr>
        <w:tc>
          <w:tcPr>
            <w:tcW w:w="1735" w:type="pct"/>
            <w:noWrap/>
            <w:hideMark/>
            <w:tcPrChange w:id="832" w:author="Kaung Myat Bo" w:date="2018-04-10T18:01:00Z">
              <w:tcPr>
                <w:tcW w:w="5720" w:type="dxa"/>
                <w:tcBorders>
                  <w:top w:val="nil"/>
                  <w:left w:val="nil"/>
                  <w:bottom w:val="nil"/>
                  <w:right w:val="nil"/>
                </w:tcBorders>
                <w:shd w:val="clear" w:color="auto" w:fill="auto"/>
                <w:noWrap/>
                <w:vAlign w:val="bottom"/>
                <w:hideMark/>
              </w:tcPr>
            </w:tcPrChange>
          </w:tcPr>
          <w:p w:rsidR="00057EBD" w:rsidRPr="00057EBD" w:rsidRDefault="00057EBD" w:rsidP="00057EBD">
            <w:pPr>
              <w:jc w:val="center"/>
              <w:rPr>
                <w:ins w:id="833" w:author="Kaung Myat Bo" w:date="2018-04-10T18:00:00Z"/>
                <w:rFonts w:ascii="Calibri" w:eastAsia="Times New Roman" w:hAnsi="Calibri" w:cs="Calibri"/>
                <w:color w:val="000000"/>
                <w:sz w:val="22"/>
                <w:szCs w:val="22"/>
              </w:rPr>
            </w:pPr>
            <w:ins w:id="834" w:author="Kaung Myat Bo" w:date="2018-04-10T18:00:00Z">
              <w:r w:rsidRPr="00057EBD">
                <w:rPr>
                  <w:rFonts w:ascii="Calibri" w:eastAsia="Times New Roman" w:hAnsi="Calibri" w:cs="Calibri"/>
                  <w:color w:val="000000"/>
                  <w:sz w:val="22"/>
                  <w:szCs w:val="22"/>
                </w:rPr>
                <w:t>3.1</w:t>
              </w:r>
            </w:ins>
          </w:p>
        </w:tc>
        <w:tc>
          <w:tcPr>
            <w:tcW w:w="2511" w:type="pct"/>
            <w:noWrap/>
            <w:hideMark/>
            <w:tcPrChange w:id="835" w:author="Kaung Myat Bo" w:date="2018-04-10T18:01:00Z">
              <w:tcPr>
                <w:tcW w:w="480" w:type="dxa"/>
                <w:tcBorders>
                  <w:top w:val="nil"/>
                  <w:left w:val="nil"/>
                  <w:bottom w:val="nil"/>
                  <w:right w:val="nil"/>
                </w:tcBorders>
                <w:shd w:val="clear" w:color="auto" w:fill="auto"/>
                <w:noWrap/>
                <w:vAlign w:val="bottom"/>
                <w:hideMark/>
              </w:tcPr>
            </w:tcPrChange>
          </w:tcPr>
          <w:p w:rsidR="00057EBD" w:rsidRPr="00057EBD" w:rsidRDefault="00057EBD" w:rsidP="00057EBD">
            <w:pPr>
              <w:rPr>
                <w:ins w:id="836" w:author="Kaung Myat Bo" w:date="2018-04-10T18:00:00Z"/>
                <w:rFonts w:ascii="Calibri" w:eastAsia="Times New Roman" w:hAnsi="Calibri" w:cs="Calibri"/>
                <w:color w:val="000000"/>
                <w:sz w:val="22"/>
                <w:szCs w:val="22"/>
              </w:rPr>
            </w:pPr>
            <w:ins w:id="837" w:author="Kaung Myat Bo" w:date="2018-04-10T18:00:00Z">
              <w:r w:rsidRPr="00057EBD">
                <w:rPr>
                  <w:rFonts w:ascii="Calibri" w:eastAsia="Times New Roman" w:hAnsi="Calibri" w:cs="Calibri"/>
                  <w:color w:val="000000"/>
                  <w:sz w:val="22"/>
                  <w:szCs w:val="22"/>
                </w:rPr>
                <w:t>Setup Cloud Environment</w:t>
              </w:r>
            </w:ins>
          </w:p>
        </w:tc>
        <w:tc>
          <w:tcPr>
            <w:tcW w:w="754" w:type="pct"/>
            <w:noWrap/>
            <w:hideMark/>
            <w:tcPrChange w:id="838" w:author="Kaung Myat Bo" w:date="2018-04-10T18:01:00Z">
              <w:tcPr>
                <w:tcW w:w="1300" w:type="dxa"/>
                <w:tcBorders>
                  <w:top w:val="nil"/>
                  <w:left w:val="nil"/>
                  <w:bottom w:val="nil"/>
                  <w:right w:val="nil"/>
                </w:tcBorders>
                <w:shd w:val="clear" w:color="auto" w:fill="auto"/>
                <w:noWrap/>
                <w:vAlign w:val="bottom"/>
                <w:hideMark/>
              </w:tcPr>
            </w:tcPrChange>
          </w:tcPr>
          <w:p w:rsidR="00057EBD" w:rsidRPr="00057EBD" w:rsidRDefault="00057EBD" w:rsidP="00057EBD">
            <w:pPr>
              <w:jc w:val="right"/>
              <w:rPr>
                <w:ins w:id="839" w:author="Kaung Myat Bo" w:date="2018-04-10T18:00:00Z"/>
                <w:rFonts w:ascii="Calibri" w:eastAsia="Times New Roman" w:hAnsi="Calibri" w:cs="Calibri"/>
                <w:color w:val="000000"/>
                <w:sz w:val="22"/>
                <w:szCs w:val="22"/>
              </w:rPr>
            </w:pPr>
            <w:ins w:id="840" w:author="Kaung Myat Bo" w:date="2018-04-10T18:00:00Z">
              <w:r w:rsidRPr="00057EBD">
                <w:rPr>
                  <w:rFonts w:ascii="Calibri" w:eastAsia="Times New Roman" w:hAnsi="Calibri" w:cs="Calibri"/>
                  <w:color w:val="000000"/>
                  <w:sz w:val="22"/>
                  <w:szCs w:val="22"/>
                </w:rPr>
                <w:t>2/9/18</w:t>
              </w:r>
            </w:ins>
          </w:p>
        </w:tc>
      </w:tr>
      <w:tr w:rsidR="00057EBD" w:rsidRPr="00057EBD" w:rsidTr="00057EBD">
        <w:trPr>
          <w:trHeight w:val="300"/>
          <w:ins w:id="841" w:author="Kaung Myat Bo" w:date="2018-04-10T18:00:00Z"/>
          <w:trPrChange w:id="842" w:author="Kaung Myat Bo" w:date="2018-04-10T18:01:00Z">
            <w:trPr>
              <w:trHeight w:val="300"/>
            </w:trPr>
          </w:trPrChange>
        </w:trPr>
        <w:tc>
          <w:tcPr>
            <w:tcW w:w="1735" w:type="pct"/>
            <w:noWrap/>
            <w:hideMark/>
            <w:tcPrChange w:id="843" w:author="Kaung Myat Bo" w:date="2018-04-10T18:01:00Z">
              <w:tcPr>
                <w:tcW w:w="5720" w:type="dxa"/>
                <w:tcBorders>
                  <w:top w:val="nil"/>
                  <w:left w:val="nil"/>
                  <w:bottom w:val="nil"/>
                  <w:right w:val="nil"/>
                </w:tcBorders>
                <w:shd w:val="clear" w:color="auto" w:fill="auto"/>
                <w:noWrap/>
                <w:vAlign w:val="bottom"/>
                <w:hideMark/>
              </w:tcPr>
            </w:tcPrChange>
          </w:tcPr>
          <w:p w:rsidR="00057EBD" w:rsidRPr="00057EBD" w:rsidRDefault="00057EBD" w:rsidP="00057EBD">
            <w:pPr>
              <w:jc w:val="center"/>
              <w:rPr>
                <w:ins w:id="844" w:author="Kaung Myat Bo" w:date="2018-04-10T18:00:00Z"/>
                <w:rFonts w:ascii="Calibri" w:eastAsia="Times New Roman" w:hAnsi="Calibri" w:cs="Calibri"/>
                <w:color w:val="000000"/>
                <w:sz w:val="22"/>
                <w:szCs w:val="22"/>
              </w:rPr>
            </w:pPr>
            <w:ins w:id="845" w:author="Kaung Myat Bo" w:date="2018-04-10T18:00:00Z">
              <w:r w:rsidRPr="00057EBD">
                <w:rPr>
                  <w:rFonts w:ascii="Calibri" w:eastAsia="Times New Roman" w:hAnsi="Calibri" w:cs="Calibri"/>
                  <w:color w:val="000000"/>
                  <w:sz w:val="22"/>
                  <w:szCs w:val="22"/>
                </w:rPr>
                <w:t>3.2</w:t>
              </w:r>
            </w:ins>
          </w:p>
        </w:tc>
        <w:tc>
          <w:tcPr>
            <w:tcW w:w="2511" w:type="pct"/>
            <w:noWrap/>
            <w:hideMark/>
            <w:tcPrChange w:id="846" w:author="Kaung Myat Bo" w:date="2018-04-10T18:01:00Z">
              <w:tcPr>
                <w:tcW w:w="480" w:type="dxa"/>
                <w:tcBorders>
                  <w:top w:val="nil"/>
                  <w:left w:val="nil"/>
                  <w:bottom w:val="nil"/>
                  <w:right w:val="nil"/>
                </w:tcBorders>
                <w:shd w:val="clear" w:color="auto" w:fill="auto"/>
                <w:noWrap/>
                <w:vAlign w:val="bottom"/>
                <w:hideMark/>
              </w:tcPr>
            </w:tcPrChange>
          </w:tcPr>
          <w:p w:rsidR="00057EBD" w:rsidRPr="00057EBD" w:rsidRDefault="00057EBD" w:rsidP="00057EBD">
            <w:pPr>
              <w:rPr>
                <w:ins w:id="847" w:author="Kaung Myat Bo" w:date="2018-04-10T18:00:00Z"/>
                <w:rFonts w:ascii="Calibri" w:eastAsia="Times New Roman" w:hAnsi="Calibri" w:cs="Calibri"/>
                <w:color w:val="000000"/>
                <w:sz w:val="22"/>
                <w:szCs w:val="22"/>
              </w:rPr>
            </w:pPr>
            <w:ins w:id="848" w:author="Kaung Myat Bo" w:date="2018-04-10T18:00:00Z">
              <w:r w:rsidRPr="00057EBD">
                <w:rPr>
                  <w:rFonts w:ascii="Calibri" w:eastAsia="Times New Roman" w:hAnsi="Calibri" w:cs="Calibri"/>
                  <w:color w:val="000000"/>
                  <w:sz w:val="22"/>
                  <w:szCs w:val="22"/>
                </w:rPr>
                <w:t>Issue Use Case Modelling Survey Report(Analysis)</w:t>
              </w:r>
            </w:ins>
          </w:p>
        </w:tc>
        <w:tc>
          <w:tcPr>
            <w:tcW w:w="754" w:type="pct"/>
            <w:noWrap/>
            <w:hideMark/>
            <w:tcPrChange w:id="849" w:author="Kaung Myat Bo" w:date="2018-04-10T18:01:00Z">
              <w:tcPr>
                <w:tcW w:w="1300" w:type="dxa"/>
                <w:tcBorders>
                  <w:top w:val="nil"/>
                  <w:left w:val="nil"/>
                  <w:bottom w:val="nil"/>
                  <w:right w:val="nil"/>
                </w:tcBorders>
                <w:shd w:val="clear" w:color="auto" w:fill="auto"/>
                <w:noWrap/>
                <w:vAlign w:val="bottom"/>
                <w:hideMark/>
              </w:tcPr>
            </w:tcPrChange>
          </w:tcPr>
          <w:p w:rsidR="00057EBD" w:rsidRPr="00057EBD" w:rsidRDefault="00057EBD" w:rsidP="00057EBD">
            <w:pPr>
              <w:jc w:val="right"/>
              <w:rPr>
                <w:ins w:id="850" w:author="Kaung Myat Bo" w:date="2018-04-10T18:00:00Z"/>
                <w:rFonts w:ascii="Calibri" w:eastAsia="Times New Roman" w:hAnsi="Calibri" w:cs="Calibri"/>
                <w:color w:val="000000"/>
                <w:sz w:val="22"/>
                <w:szCs w:val="22"/>
              </w:rPr>
            </w:pPr>
            <w:ins w:id="851" w:author="Kaung Myat Bo" w:date="2018-04-10T18:00:00Z">
              <w:r w:rsidRPr="00057EBD">
                <w:rPr>
                  <w:rFonts w:ascii="Calibri" w:eastAsia="Times New Roman" w:hAnsi="Calibri" w:cs="Calibri"/>
                  <w:color w:val="000000"/>
                  <w:sz w:val="22"/>
                  <w:szCs w:val="22"/>
                </w:rPr>
                <w:t>9/9/18</w:t>
              </w:r>
            </w:ins>
          </w:p>
        </w:tc>
      </w:tr>
      <w:tr w:rsidR="00057EBD" w:rsidRPr="00057EBD" w:rsidTr="00057EBD">
        <w:trPr>
          <w:trHeight w:val="300"/>
          <w:ins w:id="852" w:author="Kaung Myat Bo" w:date="2018-04-10T18:00:00Z"/>
          <w:trPrChange w:id="853" w:author="Kaung Myat Bo" w:date="2018-04-10T18:01:00Z">
            <w:trPr>
              <w:trHeight w:val="300"/>
            </w:trPr>
          </w:trPrChange>
        </w:trPr>
        <w:tc>
          <w:tcPr>
            <w:tcW w:w="1735" w:type="pct"/>
            <w:noWrap/>
            <w:hideMark/>
            <w:tcPrChange w:id="854" w:author="Kaung Myat Bo" w:date="2018-04-10T18:01:00Z">
              <w:tcPr>
                <w:tcW w:w="5720" w:type="dxa"/>
                <w:tcBorders>
                  <w:top w:val="nil"/>
                  <w:left w:val="nil"/>
                  <w:bottom w:val="nil"/>
                  <w:right w:val="nil"/>
                </w:tcBorders>
                <w:shd w:val="clear" w:color="auto" w:fill="auto"/>
                <w:noWrap/>
                <w:vAlign w:val="bottom"/>
                <w:hideMark/>
              </w:tcPr>
            </w:tcPrChange>
          </w:tcPr>
          <w:p w:rsidR="00057EBD" w:rsidRPr="00057EBD" w:rsidRDefault="00057EBD" w:rsidP="00057EBD">
            <w:pPr>
              <w:jc w:val="center"/>
              <w:rPr>
                <w:ins w:id="855" w:author="Kaung Myat Bo" w:date="2018-04-10T18:00:00Z"/>
                <w:rFonts w:ascii="Calibri" w:eastAsia="Times New Roman" w:hAnsi="Calibri" w:cs="Calibri"/>
                <w:color w:val="000000"/>
                <w:sz w:val="22"/>
                <w:szCs w:val="22"/>
              </w:rPr>
            </w:pPr>
            <w:ins w:id="856" w:author="Kaung Myat Bo" w:date="2018-04-10T18:00:00Z">
              <w:r w:rsidRPr="00057EBD">
                <w:rPr>
                  <w:rFonts w:ascii="Calibri" w:eastAsia="Times New Roman" w:hAnsi="Calibri" w:cs="Calibri"/>
                  <w:color w:val="000000"/>
                  <w:sz w:val="22"/>
                  <w:szCs w:val="22"/>
                </w:rPr>
                <w:t>3.3</w:t>
              </w:r>
            </w:ins>
          </w:p>
        </w:tc>
        <w:tc>
          <w:tcPr>
            <w:tcW w:w="2511" w:type="pct"/>
            <w:noWrap/>
            <w:hideMark/>
            <w:tcPrChange w:id="857" w:author="Kaung Myat Bo" w:date="2018-04-10T18:01:00Z">
              <w:tcPr>
                <w:tcW w:w="480" w:type="dxa"/>
                <w:tcBorders>
                  <w:top w:val="nil"/>
                  <w:left w:val="nil"/>
                  <w:bottom w:val="nil"/>
                  <w:right w:val="nil"/>
                </w:tcBorders>
                <w:shd w:val="clear" w:color="auto" w:fill="auto"/>
                <w:noWrap/>
                <w:vAlign w:val="bottom"/>
                <w:hideMark/>
              </w:tcPr>
            </w:tcPrChange>
          </w:tcPr>
          <w:p w:rsidR="00057EBD" w:rsidRPr="00057EBD" w:rsidRDefault="00057EBD" w:rsidP="00057EBD">
            <w:pPr>
              <w:rPr>
                <w:ins w:id="858" w:author="Kaung Myat Bo" w:date="2018-04-10T18:00:00Z"/>
                <w:rFonts w:ascii="Calibri" w:eastAsia="Times New Roman" w:hAnsi="Calibri" w:cs="Calibri"/>
                <w:color w:val="000000"/>
                <w:sz w:val="22"/>
                <w:szCs w:val="22"/>
              </w:rPr>
            </w:pPr>
            <w:ins w:id="859" w:author="Kaung Myat Bo" w:date="2018-04-10T18:00:00Z">
              <w:r w:rsidRPr="00057EBD">
                <w:rPr>
                  <w:rFonts w:ascii="Calibri" w:eastAsia="Times New Roman" w:hAnsi="Calibri" w:cs="Calibri"/>
                  <w:color w:val="000000"/>
                  <w:sz w:val="22"/>
                  <w:szCs w:val="22"/>
                </w:rPr>
                <w:t>Issue Design Report</w:t>
              </w:r>
            </w:ins>
          </w:p>
        </w:tc>
        <w:tc>
          <w:tcPr>
            <w:tcW w:w="754" w:type="pct"/>
            <w:noWrap/>
            <w:hideMark/>
            <w:tcPrChange w:id="860" w:author="Kaung Myat Bo" w:date="2018-04-10T18:01:00Z">
              <w:tcPr>
                <w:tcW w:w="1300" w:type="dxa"/>
                <w:tcBorders>
                  <w:top w:val="nil"/>
                  <w:left w:val="nil"/>
                  <w:bottom w:val="nil"/>
                  <w:right w:val="nil"/>
                </w:tcBorders>
                <w:shd w:val="clear" w:color="auto" w:fill="auto"/>
                <w:noWrap/>
                <w:vAlign w:val="bottom"/>
                <w:hideMark/>
              </w:tcPr>
            </w:tcPrChange>
          </w:tcPr>
          <w:p w:rsidR="00057EBD" w:rsidRPr="00057EBD" w:rsidRDefault="00057EBD" w:rsidP="00057EBD">
            <w:pPr>
              <w:jc w:val="right"/>
              <w:rPr>
                <w:ins w:id="861" w:author="Kaung Myat Bo" w:date="2018-04-10T18:00:00Z"/>
                <w:rFonts w:ascii="Calibri" w:eastAsia="Times New Roman" w:hAnsi="Calibri" w:cs="Calibri"/>
                <w:color w:val="000000"/>
                <w:sz w:val="22"/>
                <w:szCs w:val="22"/>
              </w:rPr>
            </w:pPr>
            <w:ins w:id="862" w:author="Kaung Myat Bo" w:date="2018-04-10T18:00:00Z">
              <w:r w:rsidRPr="00057EBD">
                <w:rPr>
                  <w:rFonts w:ascii="Calibri" w:eastAsia="Times New Roman" w:hAnsi="Calibri" w:cs="Calibri"/>
                  <w:color w:val="000000"/>
                  <w:sz w:val="22"/>
                  <w:szCs w:val="22"/>
                </w:rPr>
                <w:t>16/9/18</w:t>
              </w:r>
            </w:ins>
          </w:p>
        </w:tc>
      </w:tr>
      <w:tr w:rsidR="00057EBD" w:rsidRPr="00057EBD" w:rsidTr="00057EBD">
        <w:trPr>
          <w:trHeight w:val="300"/>
          <w:ins w:id="863" w:author="Kaung Myat Bo" w:date="2018-04-10T18:00:00Z"/>
          <w:trPrChange w:id="864" w:author="Kaung Myat Bo" w:date="2018-04-10T18:01:00Z">
            <w:trPr>
              <w:trHeight w:val="300"/>
            </w:trPr>
          </w:trPrChange>
        </w:trPr>
        <w:tc>
          <w:tcPr>
            <w:tcW w:w="1735" w:type="pct"/>
            <w:noWrap/>
            <w:hideMark/>
            <w:tcPrChange w:id="865" w:author="Kaung Myat Bo" w:date="2018-04-10T18:01:00Z">
              <w:tcPr>
                <w:tcW w:w="5720" w:type="dxa"/>
                <w:tcBorders>
                  <w:top w:val="nil"/>
                  <w:left w:val="nil"/>
                  <w:bottom w:val="nil"/>
                  <w:right w:val="nil"/>
                </w:tcBorders>
                <w:shd w:val="clear" w:color="auto" w:fill="auto"/>
                <w:noWrap/>
                <w:vAlign w:val="bottom"/>
                <w:hideMark/>
              </w:tcPr>
            </w:tcPrChange>
          </w:tcPr>
          <w:p w:rsidR="00057EBD" w:rsidRPr="00057EBD" w:rsidRDefault="00057EBD" w:rsidP="00057EBD">
            <w:pPr>
              <w:jc w:val="center"/>
              <w:rPr>
                <w:ins w:id="866" w:author="Kaung Myat Bo" w:date="2018-04-10T18:00:00Z"/>
                <w:rFonts w:ascii="Calibri" w:eastAsia="Times New Roman" w:hAnsi="Calibri" w:cs="Calibri"/>
                <w:color w:val="000000"/>
                <w:sz w:val="22"/>
                <w:szCs w:val="22"/>
              </w:rPr>
            </w:pPr>
            <w:ins w:id="867" w:author="Kaung Myat Bo" w:date="2018-04-10T18:00:00Z">
              <w:r w:rsidRPr="00057EBD">
                <w:rPr>
                  <w:rFonts w:ascii="Calibri" w:eastAsia="Times New Roman" w:hAnsi="Calibri" w:cs="Calibri"/>
                  <w:color w:val="000000"/>
                  <w:sz w:val="22"/>
                  <w:szCs w:val="22"/>
                </w:rPr>
                <w:t>3.4</w:t>
              </w:r>
            </w:ins>
          </w:p>
        </w:tc>
        <w:tc>
          <w:tcPr>
            <w:tcW w:w="2511" w:type="pct"/>
            <w:noWrap/>
            <w:hideMark/>
            <w:tcPrChange w:id="868" w:author="Kaung Myat Bo" w:date="2018-04-10T18:01:00Z">
              <w:tcPr>
                <w:tcW w:w="480" w:type="dxa"/>
                <w:tcBorders>
                  <w:top w:val="nil"/>
                  <w:left w:val="nil"/>
                  <w:bottom w:val="nil"/>
                  <w:right w:val="nil"/>
                </w:tcBorders>
                <w:shd w:val="clear" w:color="auto" w:fill="auto"/>
                <w:noWrap/>
                <w:vAlign w:val="bottom"/>
                <w:hideMark/>
              </w:tcPr>
            </w:tcPrChange>
          </w:tcPr>
          <w:p w:rsidR="00057EBD" w:rsidRPr="00057EBD" w:rsidRDefault="00057EBD" w:rsidP="00057EBD">
            <w:pPr>
              <w:rPr>
                <w:ins w:id="869" w:author="Kaung Myat Bo" w:date="2018-04-10T18:00:00Z"/>
                <w:rFonts w:ascii="Calibri" w:eastAsia="Times New Roman" w:hAnsi="Calibri" w:cs="Calibri"/>
                <w:color w:val="000000"/>
                <w:sz w:val="22"/>
                <w:szCs w:val="22"/>
              </w:rPr>
            </w:pPr>
            <w:ins w:id="870" w:author="Kaung Myat Bo" w:date="2018-04-10T18:00:00Z">
              <w:r w:rsidRPr="00057EBD">
                <w:rPr>
                  <w:rFonts w:ascii="Calibri" w:eastAsia="Times New Roman" w:hAnsi="Calibri" w:cs="Calibri"/>
                  <w:color w:val="000000"/>
                  <w:sz w:val="22"/>
                  <w:szCs w:val="22"/>
                </w:rPr>
                <w:t>Complete Source Control Plan and Setup</w:t>
              </w:r>
            </w:ins>
          </w:p>
        </w:tc>
        <w:tc>
          <w:tcPr>
            <w:tcW w:w="754" w:type="pct"/>
            <w:noWrap/>
            <w:hideMark/>
            <w:tcPrChange w:id="871" w:author="Kaung Myat Bo" w:date="2018-04-10T18:01:00Z">
              <w:tcPr>
                <w:tcW w:w="1300" w:type="dxa"/>
                <w:tcBorders>
                  <w:top w:val="nil"/>
                  <w:left w:val="nil"/>
                  <w:bottom w:val="nil"/>
                  <w:right w:val="nil"/>
                </w:tcBorders>
                <w:shd w:val="clear" w:color="auto" w:fill="auto"/>
                <w:noWrap/>
                <w:vAlign w:val="bottom"/>
                <w:hideMark/>
              </w:tcPr>
            </w:tcPrChange>
          </w:tcPr>
          <w:p w:rsidR="00057EBD" w:rsidRPr="00057EBD" w:rsidRDefault="00057EBD" w:rsidP="00057EBD">
            <w:pPr>
              <w:jc w:val="right"/>
              <w:rPr>
                <w:ins w:id="872" w:author="Kaung Myat Bo" w:date="2018-04-10T18:00:00Z"/>
                <w:rFonts w:ascii="Calibri" w:eastAsia="Times New Roman" w:hAnsi="Calibri" w:cs="Calibri"/>
                <w:color w:val="000000"/>
                <w:sz w:val="22"/>
                <w:szCs w:val="22"/>
              </w:rPr>
            </w:pPr>
            <w:ins w:id="873" w:author="Kaung Myat Bo" w:date="2018-04-10T18:00:00Z">
              <w:r w:rsidRPr="00057EBD">
                <w:rPr>
                  <w:rFonts w:ascii="Calibri" w:eastAsia="Times New Roman" w:hAnsi="Calibri" w:cs="Calibri"/>
                  <w:color w:val="000000"/>
                  <w:sz w:val="22"/>
                  <w:szCs w:val="22"/>
                </w:rPr>
                <w:t>2/9/18</w:t>
              </w:r>
            </w:ins>
          </w:p>
        </w:tc>
      </w:tr>
      <w:tr w:rsidR="00057EBD" w:rsidRPr="00057EBD" w:rsidTr="00057EBD">
        <w:trPr>
          <w:trHeight w:val="300"/>
          <w:ins w:id="874" w:author="Kaung Myat Bo" w:date="2018-04-10T18:00:00Z"/>
          <w:trPrChange w:id="875" w:author="Kaung Myat Bo" w:date="2018-04-10T18:01:00Z">
            <w:trPr>
              <w:trHeight w:val="300"/>
            </w:trPr>
          </w:trPrChange>
        </w:trPr>
        <w:tc>
          <w:tcPr>
            <w:tcW w:w="1735" w:type="pct"/>
            <w:noWrap/>
            <w:hideMark/>
            <w:tcPrChange w:id="876" w:author="Kaung Myat Bo" w:date="2018-04-10T18:01:00Z">
              <w:tcPr>
                <w:tcW w:w="5720" w:type="dxa"/>
                <w:tcBorders>
                  <w:top w:val="nil"/>
                  <w:left w:val="nil"/>
                  <w:bottom w:val="nil"/>
                  <w:right w:val="nil"/>
                </w:tcBorders>
                <w:shd w:val="clear" w:color="auto" w:fill="auto"/>
                <w:noWrap/>
                <w:vAlign w:val="bottom"/>
                <w:hideMark/>
              </w:tcPr>
            </w:tcPrChange>
          </w:tcPr>
          <w:p w:rsidR="00057EBD" w:rsidRPr="00057EBD" w:rsidRDefault="00057EBD" w:rsidP="00057EBD">
            <w:pPr>
              <w:jc w:val="center"/>
              <w:rPr>
                <w:ins w:id="877" w:author="Kaung Myat Bo" w:date="2018-04-10T18:00:00Z"/>
                <w:rFonts w:ascii="Calibri" w:eastAsia="Times New Roman" w:hAnsi="Calibri" w:cs="Calibri"/>
                <w:color w:val="000000"/>
                <w:sz w:val="22"/>
                <w:szCs w:val="22"/>
              </w:rPr>
            </w:pPr>
            <w:ins w:id="878" w:author="Kaung Myat Bo" w:date="2018-04-10T18:00:00Z">
              <w:r w:rsidRPr="00057EBD">
                <w:rPr>
                  <w:rFonts w:ascii="Calibri" w:eastAsia="Times New Roman" w:hAnsi="Calibri" w:cs="Calibri"/>
                  <w:color w:val="000000"/>
                  <w:sz w:val="22"/>
                  <w:szCs w:val="22"/>
                </w:rPr>
                <w:t>3.5</w:t>
              </w:r>
            </w:ins>
          </w:p>
        </w:tc>
        <w:tc>
          <w:tcPr>
            <w:tcW w:w="2511" w:type="pct"/>
            <w:noWrap/>
            <w:hideMark/>
            <w:tcPrChange w:id="879" w:author="Kaung Myat Bo" w:date="2018-04-10T18:01:00Z">
              <w:tcPr>
                <w:tcW w:w="480" w:type="dxa"/>
                <w:tcBorders>
                  <w:top w:val="nil"/>
                  <w:left w:val="nil"/>
                  <w:bottom w:val="nil"/>
                  <w:right w:val="nil"/>
                </w:tcBorders>
                <w:shd w:val="clear" w:color="auto" w:fill="auto"/>
                <w:noWrap/>
                <w:vAlign w:val="bottom"/>
                <w:hideMark/>
              </w:tcPr>
            </w:tcPrChange>
          </w:tcPr>
          <w:p w:rsidR="00057EBD" w:rsidRPr="00057EBD" w:rsidRDefault="00057EBD" w:rsidP="00057EBD">
            <w:pPr>
              <w:rPr>
                <w:ins w:id="880" w:author="Kaung Myat Bo" w:date="2018-04-10T18:00:00Z"/>
                <w:rFonts w:ascii="Calibri" w:eastAsia="Times New Roman" w:hAnsi="Calibri" w:cs="Calibri"/>
                <w:color w:val="000000"/>
                <w:sz w:val="22"/>
                <w:szCs w:val="22"/>
              </w:rPr>
            </w:pPr>
            <w:ins w:id="881" w:author="Kaung Myat Bo" w:date="2018-04-10T18:00:00Z">
              <w:r w:rsidRPr="00057EBD">
                <w:rPr>
                  <w:rFonts w:ascii="Calibri" w:eastAsia="Times New Roman" w:hAnsi="Calibri" w:cs="Calibri"/>
                  <w:color w:val="000000"/>
                  <w:sz w:val="22"/>
                  <w:szCs w:val="22"/>
                </w:rPr>
                <w:t>Complete Coding</w:t>
              </w:r>
            </w:ins>
          </w:p>
        </w:tc>
        <w:tc>
          <w:tcPr>
            <w:tcW w:w="754" w:type="pct"/>
            <w:noWrap/>
            <w:hideMark/>
            <w:tcPrChange w:id="882" w:author="Kaung Myat Bo" w:date="2018-04-10T18:01:00Z">
              <w:tcPr>
                <w:tcW w:w="1300" w:type="dxa"/>
                <w:tcBorders>
                  <w:top w:val="nil"/>
                  <w:left w:val="nil"/>
                  <w:bottom w:val="nil"/>
                  <w:right w:val="nil"/>
                </w:tcBorders>
                <w:shd w:val="clear" w:color="auto" w:fill="auto"/>
                <w:noWrap/>
                <w:vAlign w:val="bottom"/>
                <w:hideMark/>
              </w:tcPr>
            </w:tcPrChange>
          </w:tcPr>
          <w:p w:rsidR="00057EBD" w:rsidRPr="00057EBD" w:rsidRDefault="00057EBD" w:rsidP="00057EBD">
            <w:pPr>
              <w:jc w:val="right"/>
              <w:rPr>
                <w:ins w:id="883" w:author="Kaung Myat Bo" w:date="2018-04-10T18:00:00Z"/>
                <w:rFonts w:ascii="Calibri" w:eastAsia="Times New Roman" w:hAnsi="Calibri" w:cs="Calibri"/>
                <w:color w:val="000000"/>
                <w:sz w:val="22"/>
                <w:szCs w:val="22"/>
              </w:rPr>
            </w:pPr>
            <w:ins w:id="884" w:author="Kaung Myat Bo" w:date="2018-04-10T18:00:00Z">
              <w:r w:rsidRPr="00057EBD">
                <w:rPr>
                  <w:rFonts w:ascii="Calibri" w:eastAsia="Times New Roman" w:hAnsi="Calibri" w:cs="Calibri"/>
                  <w:color w:val="000000"/>
                  <w:sz w:val="22"/>
                  <w:szCs w:val="22"/>
                </w:rPr>
                <w:t>18/11/18</w:t>
              </w:r>
            </w:ins>
          </w:p>
        </w:tc>
      </w:tr>
      <w:tr w:rsidR="00057EBD" w:rsidRPr="00057EBD" w:rsidTr="00057EBD">
        <w:trPr>
          <w:trHeight w:val="300"/>
          <w:ins w:id="885" w:author="Kaung Myat Bo" w:date="2018-04-10T18:00:00Z"/>
          <w:trPrChange w:id="886" w:author="Kaung Myat Bo" w:date="2018-04-10T18:01:00Z">
            <w:trPr>
              <w:trHeight w:val="300"/>
            </w:trPr>
          </w:trPrChange>
        </w:trPr>
        <w:tc>
          <w:tcPr>
            <w:tcW w:w="1735" w:type="pct"/>
            <w:noWrap/>
            <w:hideMark/>
            <w:tcPrChange w:id="887" w:author="Kaung Myat Bo" w:date="2018-04-10T18:01:00Z">
              <w:tcPr>
                <w:tcW w:w="5720" w:type="dxa"/>
                <w:tcBorders>
                  <w:top w:val="nil"/>
                  <w:left w:val="nil"/>
                  <w:bottom w:val="nil"/>
                  <w:right w:val="nil"/>
                </w:tcBorders>
                <w:shd w:val="clear" w:color="auto" w:fill="auto"/>
                <w:noWrap/>
                <w:vAlign w:val="bottom"/>
                <w:hideMark/>
              </w:tcPr>
            </w:tcPrChange>
          </w:tcPr>
          <w:p w:rsidR="00057EBD" w:rsidRPr="00057EBD" w:rsidRDefault="00057EBD" w:rsidP="00057EBD">
            <w:pPr>
              <w:jc w:val="center"/>
              <w:rPr>
                <w:ins w:id="888" w:author="Kaung Myat Bo" w:date="2018-04-10T18:00:00Z"/>
                <w:rFonts w:ascii="Calibri" w:eastAsia="Times New Roman" w:hAnsi="Calibri" w:cs="Calibri"/>
                <w:color w:val="000000"/>
                <w:sz w:val="22"/>
                <w:szCs w:val="22"/>
              </w:rPr>
            </w:pPr>
            <w:ins w:id="889" w:author="Kaung Myat Bo" w:date="2018-04-10T18:00:00Z">
              <w:r w:rsidRPr="00057EBD">
                <w:rPr>
                  <w:rFonts w:ascii="Calibri" w:eastAsia="Times New Roman" w:hAnsi="Calibri" w:cs="Calibri"/>
                  <w:color w:val="000000"/>
                  <w:sz w:val="22"/>
                  <w:szCs w:val="22"/>
                </w:rPr>
                <w:t>3.6</w:t>
              </w:r>
            </w:ins>
          </w:p>
        </w:tc>
        <w:tc>
          <w:tcPr>
            <w:tcW w:w="2511" w:type="pct"/>
            <w:noWrap/>
            <w:hideMark/>
            <w:tcPrChange w:id="890" w:author="Kaung Myat Bo" w:date="2018-04-10T18:01:00Z">
              <w:tcPr>
                <w:tcW w:w="480" w:type="dxa"/>
                <w:tcBorders>
                  <w:top w:val="nil"/>
                  <w:left w:val="nil"/>
                  <w:bottom w:val="nil"/>
                  <w:right w:val="nil"/>
                </w:tcBorders>
                <w:shd w:val="clear" w:color="auto" w:fill="auto"/>
                <w:noWrap/>
                <w:vAlign w:val="bottom"/>
                <w:hideMark/>
              </w:tcPr>
            </w:tcPrChange>
          </w:tcPr>
          <w:p w:rsidR="00057EBD" w:rsidRPr="00057EBD" w:rsidRDefault="00057EBD" w:rsidP="00057EBD">
            <w:pPr>
              <w:rPr>
                <w:ins w:id="891" w:author="Kaung Myat Bo" w:date="2018-04-10T18:00:00Z"/>
                <w:rFonts w:ascii="Calibri" w:eastAsia="Times New Roman" w:hAnsi="Calibri" w:cs="Calibri"/>
                <w:color w:val="000000"/>
                <w:sz w:val="22"/>
                <w:szCs w:val="22"/>
              </w:rPr>
            </w:pPr>
            <w:ins w:id="892" w:author="Kaung Myat Bo" w:date="2018-04-10T18:00:00Z">
              <w:r w:rsidRPr="00057EBD">
                <w:rPr>
                  <w:rFonts w:ascii="Calibri" w:eastAsia="Times New Roman" w:hAnsi="Calibri" w:cs="Calibri"/>
                  <w:color w:val="000000"/>
                  <w:sz w:val="22"/>
                  <w:szCs w:val="22"/>
                </w:rPr>
                <w:t>Issue System Test Plan</w:t>
              </w:r>
            </w:ins>
          </w:p>
        </w:tc>
        <w:tc>
          <w:tcPr>
            <w:tcW w:w="754" w:type="pct"/>
            <w:noWrap/>
            <w:hideMark/>
            <w:tcPrChange w:id="893" w:author="Kaung Myat Bo" w:date="2018-04-10T18:01:00Z">
              <w:tcPr>
                <w:tcW w:w="1300" w:type="dxa"/>
                <w:tcBorders>
                  <w:top w:val="nil"/>
                  <w:left w:val="nil"/>
                  <w:bottom w:val="nil"/>
                  <w:right w:val="nil"/>
                </w:tcBorders>
                <w:shd w:val="clear" w:color="auto" w:fill="auto"/>
                <w:noWrap/>
                <w:vAlign w:val="bottom"/>
                <w:hideMark/>
              </w:tcPr>
            </w:tcPrChange>
          </w:tcPr>
          <w:p w:rsidR="00057EBD" w:rsidRPr="00057EBD" w:rsidRDefault="00057EBD" w:rsidP="00057EBD">
            <w:pPr>
              <w:jc w:val="right"/>
              <w:rPr>
                <w:ins w:id="894" w:author="Kaung Myat Bo" w:date="2018-04-10T18:00:00Z"/>
                <w:rFonts w:ascii="Calibri" w:eastAsia="Times New Roman" w:hAnsi="Calibri" w:cs="Calibri"/>
                <w:color w:val="000000"/>
                <w:sz w:val="22"/>
                <w:szCs w:val="22"/>
              </w:rPr>
            </w:pPr>
            <w:ins w:id="895" w:author="Kaung Myat Bo" w:date="2018-04-10T18:00:00Z">
              <w:r w:rsidRPr="00057EBD">
                <w:rPr>
                  <w:rFonts w:ascii="Calibri" w:eastAsia="Times New Roman" w:hAnsi="Calibri" w:cs="Calibri"/>
                  <w:color w:val="000000"/>
                  <w:sz w:val="22"/>
                  <w:szCs w:val="22"/>
                </w:rPr>
                <w:t>23/11/18</w:t>
              </w:r>
            </w:ins>
          </w:p>
        </w:tc>
      </w:tr>
      <w:tr w:rsidR="00057EBD" w:rsidRPr="00057EBD" w:rsidTr="00057EBD">
        <w:trPr>
          <w:trHeight w:val="300"/>
          <w:ins w:id="896" w:author="Kaung Myat Bo" w:date="2018-04-10T18:00:00Z"/>
          <w:trPrChange w:id="897" w:author="Kaung Myat Bo" w:date="2018-04-10T18:01:00Z">
            <w:trPr>
              <w:trHeight w:val="300"/>
            </w:trPr>
          </w:trPrChange>
        </w:trPr>
        <w:tc>
          <w:tcPr>
            <w:tcW w:w="1735" w:type="pct"/>
            <w:noWrap/>
            <w:hideMark/>
            <w:tcPrChange w:id="898" w:author="Kaung Myat Bo" w:date="2018-04-10T18:01:00Z">
              <w:tcPr>
                <w:tcW w:w="5720" w:type="dxa"/>
                <w:tcBorders>
                  <w:top w:val="nil"/>
                  <w:left w:val="nil"/>
                  <w:bottom w:val="nil"/>
                  <w:right w:val="nil"/>
                </w:tcBorders>
                <w:shd w:val="clear" w:color="auto" w:fill="auto"/>
                <w:noWrap/>
                <w:vAlign w:val="bottom"/>
                <w:hideMark/>
              </w:tcPr>
            </w:tcPrChange>
          </w:tcPr>
          <w:p w:rsidR="00057EBD" w:rsidRPr="00057EBD" w:rsidRDefault="00057EBD" w:rsidP="00057EBD">
            <w:pPr>
              <w:jc w:val="center"/>
              <w:rPr>
                <w:ins w:id="899" w:author="Kaung Myat Bo" w:date="2018-04-10T18:00:00Z"/>
                <w:rFonts w:ascii="Calibri" w:eastAsia="Times New Roman" w:hAnsi="Calibri" w:cs="Calibri"/>
                <w:color w:val="000000"/>
                <w:sz w:val="22"/>
                <w:szCs w:val="22"/>
              </w:rPr>
            </w:pPr>
            <w:ins w:id="900" w:author="Kaung Myat Bo" w:date="2018-04-10T18:00:00Z">
              <w:r w:rsidRPr="00057EBD">
                <w:rPr>
                  <w:rFonts w:ascii="Calibri" w:eastAsia="Times New Roman" w:hAnsi="Calibri" w:cs="Calibri"/>
                  <w:color w:val="000000"/>
                  <w:sz w:val="22"/>
                  <w:szCs w:val="22"/>
                </w:rPr>
                <w:t>3.7</w:t>
              </w:r>
            </w:ins>
          </w:p>
        </w:tc>
        <w:tc>
          <w:tcPr>
            <w:tcW w:w="2511" w:type="pct"/>
            <w:noWrap/>
            <w:hideMark/>
            <w:tcPrChange w:id="901" w:author="Kaung Myat Bo" w:date="2018-04-10T18:01:00Z">
              <w:tcPr>
                <w:tcW w:w="480" w:type="dxa"/>
                <w:tcBorders>
                  <w:top w:val="nil"/>
                  <w:left w:val="nil"/>
                  <w:bottom w:val="nil"/>
                  <w:right w:val="nil"/>
                </w:tcBorders>
                <w:shd w:val="clear" w:color="auto" w:fill="auto"/>
                <w:noWrap/>
                <w:vAlign w:val="bottom"/>
                <w:hideMark/>
              </w:tcPr>
            </w:tcPrChange>
          </w:tcPr>
          <w:p w:rsidR="00057EBD" w:rsidRPr="00057EBD" w:rsidRDefault="00057EBD" w:rsidP="00057EBD">
            <w:pPr>
              <w:rPr>
                <w:ins w:id="902" w:author="Kaung Myat Bo" w:date="2018-04-10T18:00:00Z"/>
                <w:rFonts w:ascii="Calibri" w:eastAsia="Times New Roman" w:hAnsi="Calibri" w:cs="Calibri"/>
                <w:color w:val="000000"/>
                <w:sz w:val="22"/>
                <w:szCs w:val="22"/>
              </w:rPr>
            </w:pPr>
            <w:ins w:id="903" w:author="Kaung Myat Bo" w:date="2018-04-10T18:00:00Z">
              <w:r w:rsidRPr="00057EBD">
                <w:rPr>
                  <w:rFonts w:ascii="Calibri" w:eastAsia="Times New Roman" w:hAnsi="Calibri" w:cs="Calibri"/>
                  <w:color w:val="000000"/>
                  <w:sz w:val="22"/>
                  <w:szCs w:val="22"/>
                </w:rPr>
                <w:t>Complete System Testing</w:t>
              </w:r>
            </w:ins>
          </w:p>
        </w:tc>
        <w:tc>
          <w:tcPr>
            <w:tcW w:w="754" w:type="pct"/>
            <w:noWrap/>
            <w:hideMark/>
            <w:tcPrChange w:id="904" w:author="Kaung Myat Bo" w:date="2018-04-10T18:01:00Z">
              <w:tcPr>
                <w:tcW w:w="1300" w:type="dxa"/>
                <w:tcBorders>
                  <w:top w:val="nil"/>
                  <w:left w:val="nil"/>
                  <w:bottom w:val="nil"/>
                  <w:right w:val="nil"/>
                </w:tcBorders>
                <w:shd w:val="clear" w:color="auto" w:fill="auto"/>
                <w:noWrap/>
                <w:vAlign w:val="bottom"/>
                <w:hideMark/>
              </w:tcPr>
            </w:tcPrChange>
          </w:tcPr>
          <w:p w:rsidR="00057EBD" w:rsidRPr="00057EBD" w:rsidRDefault="00057EBD" w:rsidP="00057EBD">
            <w:pPr>
              <w:jc w:val="right"/>
              <w:rPr>
                <w:ins w:id="905" w:author="Kaung Myat Bo" w:date="2018-04-10T18:00:00Z"/>
                <w:rFonts w:ascii="Calibri" w:eastAsia="Times New Roman" w:hAnsi="Calibri" w:cs="Calibri"/>
                <w:color w:val="000000"/>
                <w:sz w:val="22"/>
                <w:szCs w:val="22"/>
              </w:rPr>
            </w:pPr>
            <w:ins w:id="906" w:author="Kaung Myat Bo" w:date="2018-04-10T18:00:00Z">
              <w:r w:rsidRPr="00057EBD">
                <w:rPr>
                  <w:rFonts w:ascii="Calibri" w:eastAsia="Times New Roman" w:hAnsi="Calibri" w:cs="Calibri"/>
                  <w:color w:val="000000"/>
                  <w:sz w:val="22"/>
                  <w:szCs w:val="22"/>
                </w:rPr>
                <w:t>25/11/18</w:t>
              </w:r>
            </w:ins>
          </w:p>
        </w:tc>
      </w:tr>
      <w:tr w:rsidR="00057EBD" w:rsidRPr="00057EBD" w:rsidTr="00057EBD">
        <w:trPr>
          <w:trHeight w:val="300"/>
          <w:ins w:id="907" w:author="Kaung Myat Bo" w:date="2018-04-10T18:00:00Z"/>
          <w:trPrChange w:id="908" w:author="Kaung Myat Bo" w:date="2018-04-10T18:01:00Z">
            <w:trPr>
              <w:trHeight w:val="300"/>
            </w:trPr>
          </w:trPrChange>
        </w:trPr>
        <w:tc>
          <w:tcPr>
            <w:tcW w:w="1735" w:type="pct"/>
            <w:noWrap/>
            <w:hideMark/>
            <w:tcPrChange w:id="909" w:author="Kaung Myat Bo" w:date="2018-04-10T18:01:00Z">
              <w:tcPr>
                <w:tcW w:w="5720" w:type="dxa"/>
                <w:tcBorders>
                  <w:top w:val="nil"/>
                  <w:left w:val="nil"/>
                  <w:bottom w:val="nil"/>
                  <w:right w:val="nil"/>
                </w:tcBorders>
                <w:shd w:val="clear" w:color="auto" w:fill="auto"/>
                <w:noWrap/>
                <w:vAlign w:val="bottom"/>
                <w:hideMark/>
              </w:tcPr>
            </w:tcPrChange>
          </w:tcPr>
          <w:p w:rsidR="00057EBD" w:rsidRPr="00057EBD" w:rsidRDefault="00057EBD" w:rsidP="00057EBD">
            <w:pPr>
              <w:jc w:val="center"/>
              <w:rPr>
                <w:ins w:id="910" w:author="Kaung Myat Bo" w:date="2018-04-10T18:00:00Z"/>
                <w:rFonts w:ascii="Calibri" w:eastAsia="Times New Roman" w:hAnsi="Calibri" w:cs="Calibri"/>
                <w:color w:val="000000"/>
                <w:sz w:val="22"/>
                <w:szCs w:val="22"/>
              </w:rPr>
            </w:pPr>
            <w:ins w:id="911" w:author="Kaung Myat Bo" w:date="2018-04-10T18:00:00Z">
              <w:r w:rsidRPr="00057EBD">
                <w:rPr>
                  <w:rFonts w:ascii="Calibri" w:eastAsia="Times New Roman" w:hAnsi="Calibri" w:cs="Calibri"/>
                  <w:color w:val="000000"/>
                  <w:sz w:val="22"/>
                  <w:szCs w:val="22"/>
                </w:rPr>
                <w:t>3.8</w:t>
              </w:r>
            </w:ins>
          </w:p>
        </w:tc>
        <w:tc>
          <w:tcPr>
            <w:tcW w:w="2511" w:type="pct"/>
            <w:noWrap/>
            <w:hideMark/>
            <w:tcPrChange w:id="912" w:author="Kaung Myat Bo" w:date="2018-04-10T18:01:00Z">
              <w:tcPr>
                <w:tcW w:w="480" w:type="dxa"/>
                <w:tcBorders>
                  <w:top w:val="nil"/>
                  <w:left w:val="nil"/>
                  <w:bottom w:val="nil"/>
                  <w:right w:val="nil"/>
                </w:tcBorders>
                <w:shd w:val="clear" w:color="auto" w:fill="auto"/>
                <w:noWrap/>
                <w:vAlign w:val="bottom"/>
                <w:hideMark/>
              </w:tcPr>
            </w:tcPrChange>
          </w:tcPr>
          <w:p w:rsidR="00057EBD" w:rsidRPr="00057EBD" w:rsidRDefault="00057EBD" w:rsidP="00057EBD">
            <w:pPr>
              <w:rPr>
                <w:ins w:id="913" w:author="Kaung Myat Bo" w:date="2018-04-10T18:00:00Z"/>
                <w:rFonts w:ascii="Calibri" w:eastAsia="Times New Roman" w:hAnsi="Calibri" w:cs="Calibri"/>
                <w:color w:val="000000"/>
                <w:sz w:val="22"/>
                <w:szCs w:val="22"/>
              </w:rPr>
            </w:pPr>
            <w:ins w:id="914" w:author="Kaung Myat Bo" w:date="2018-04-10T18:00:00Z">
              <w:r w:rsidRPr="00057EBD">
                <w:rPr>
                  <w:rFonts w:ascii="Calibri" w:eastAsia="Times New Roman" w:hAnsi="Calibri" w:cs="Calibri"/>
                  <w:color w:val="000000"/>
                  <w:sz w:val="22"/>
                  <w:szCs w:val="22"/>
                </w:rPr>
                <w:t>Complete Integration Test</w:t>
              </w:r>
            </w:ins>
          </w:p>
        </w:tc>
        <w:tc>
          <w:tcPr>
            <w:tcW w:w="754" w:type="pct"/>
            <w:noWrap/>
            <w:hideMark/>
            <w:tcPrChange w:id="915" w:author="Kaung Myat Bo" w:date="2018-04-10T18:01:00Z">
              <w:tcPr>
                <w:tcW w:w="1300" w:type="dxa"/>
                <w:tcBorders>
                  <w:top w:val="nil"/>
                  <w:left w:val="nil"/>
                  <w:bottom w:val="nil"/>
                  <w:right w:val="nil"/>
                </w:tcBorders>
                <w:shd w:val="clear" w:color="auto" w:fill="auto"/>
                <w:noWrap/>
                <w:vAlign w:val="bottom"/>
                <w:hideMark/>
              </w:tcPr>
            </w:tcPrChange>
          </w:tcPr>
          <w:p w:rsidR="00057EBD" w:rsidRPr="00057EBD" w:rsidRDefault="00057EBD" w:rsidP="00057EBD">
            <w:pPr>
              <w:jc w:val="right"/>
              <w:rPr>
                <w:ins w:id="916" w:author="Kaung Myat Bo" w:date="2018-04-10T18:00:00Z"/>
                <w:rFonts w:ascii="Calibri" w:eastAsia="Times New Roman" w:hAnsi="Calibri" w:cs="Calibri"/>
                <w:color w:val="000000"/>
                <w:sz w:val="22"/>
                <w:szCs w:val="22"/>
              </w:rPr>
            </w:pPr>
            <w:ins w:id="917" w:author="Kaung Myat Bo" w:date="2018-04-10T18:00:00Z">
              <w:r w:rsidRPr="00057EBD">
                <w:rPr>
                  <w:rFonts w:ascii="Calibri" w:eastAsia="Times New Roman" w:hAnsi="Calibri" w:cs="Calibri"/>
                  <w:color w:val="000000"/>
                  <w:sz w:val="22"/>
                  <w:szCs w:val="22"/>
                </w:rPr>
                <w:t>2/12/18</w:t>
              </w:r>
            </w:ins>
          </w:p>
        </w:tc>
      </w:tr>
      <w:tr w:rsidR="00057EBD" w:rsidRPr="00057EBD" w:rsidTr="00057EBD">
        <w:trPr>
          <w:trHeight w:val="300"/>
          <w:ins w:id="918" w:author="Kaung Myat Bo" w:date="2018-04-10T18:00:00Z"/>
          <w:trPrChange w:id="919" w:author="Kaung Myat Bo" w:date="2018-04-10T18:01:00Z">
            <w:trPr>
              <w:trHeight w:val="300"/>
            </w:trPr>
          </w:trPrChange>
        </w:trPr>
        <w:tc>
          <w:tcPr>
            <w:tcW w:w="1735" w:type="pct"/>
            <w:noWrap/>
            <w:hideMark/>
            <w:tcPrChange w:id="920" w:author="Kaung Myat Bo" w:date="2018-04-10T18:01:00Z">
              <w:tcPr>
                <w:tcW w:w="5720" w:type="dxa"/>
                <w:tcBorders>
                  <w:top w:val="nil"/>
                  <w:left w:val="nil"/>
                  <w:bottom w:val="nil"/>
                  <w:right w:val="nil"/>
                </w:tcBorders>
                <w:shd w:val="clear" w:color="auto" w:fill="auto"/>
                <w:noWrap/>
                <w:vAlign w:val="bottom"/>
                <w:hideMark/>
              </w:tcPr>
            </w:tcPrChange>
          </w:tcPr>
          <w:p w:rsidR="00057EBD" w:rsidRPr="00057EBD" w:rsidRDefault="00057EBD" w:rsidP="00057EBD">
            <w:pPr>
              <w:jc w:val="center"/>
              <w:rPr>
                <w:ins w:id="921" w:author="Kaung Myat Bo" w:date="2018-04-10T18:00:00Z"/>
                <w:rFonts w:ascii="Calibri" w:eastAsia="Times New Roman" w:hAnsi="Calibri" w:cs="Calibri"/>
                <w:color w:val="000000"/>
                <w:sz w:val="22"/>
                <w:szCs w:val="22"/>
              </w:rPr>
            </w:pPr>
            <w:ins w:id="922" w:author="Kaung Myat Bo" w:date="2018-04-10T18:00:00Z">
              <w:r w:rsidRPr="00057EBD">
                <w:rPr>
                  <w:rFonts w:ascii="Calibri" w:eastAsia="Times New Roman" w:hAnsi="Calibri" w:cs="Calibri"/>
                  <w:color w:val="000000"/>
                  <w:sz w:val="22"/>
                  <w:szCs w:val="22"/>
                </w:rPr>
                <w:t>3.9</w:t>
              </w:r>
            </w:ins>
          </w:p>
        </w:tc>
        <w:tc>
          <w:tcPr>
            <w:tcW w:w="2511" w:type="pct"/>
            <w:noWrap/>
            <w:hideMark/>
            <w:tcPrChange w:id="923" w:author="Kaung Myat Bo" w:date="2018-04-10T18:01:00Z">
              <w:tcPr>
                <w:tcW w:w="480" w:type="dxa"/>
                <w:tcBorders>
                  <w:top w:val="nil"/>
                  <w:left w:val="nil"/>
                  <w:bottom w:val="nil"/>
                  <w:right w:val="nil"/>
                </w:tcBorders>
                <w:shd w:val="clear" w:color="auto" w:fill="auto"/>
                <w:noWrap/>
                <w:vAlign w:val="bottom"/>
                <w:hideMark/>
              </w:tcPr>
            </w:tcPrChange>
          </w:tcPr>
          <w:p w:rsidR="00057EBD" w:rsidRPr="00057EBD" w:rsidRDefault="00057EBD" w:rsidP="00057EBD">
            <w:pPr>
              <w:rPr>
                <w:ins w:id="924" w:author="Kaung Myat Bo" w:date="2018-04-10T18:00:00Z"/>
                <w:rFonts w:ascii="Calibri" w:eastAsia="Times New Roman" w:hAnsi="Calibri" w:cs="Calibri"/>
                <w:color w:val="000000"/>
                <w:sz w:val="22"/>
                <w:szCs w:val="22"/>
              </w:rPr>
            </w:pPr>
            <w:ins w:id="925" w:author="Kaung Myat Bo" w:date="2018-04-10T18:00:00Z">
              <w:r w:rsidRPr="00057EBD">
                <w:rPr>
                  <w:rFonts w:ascii="Calibri" w:eastAsia="Times New Roman" w:hAnsi="Calibri" w:cs="Calibri"/>
                  <w:color w:val="000000"/>
                  <w:sz w:val="22"/>
                  <w:szCs w:val="22"/>
                </w:rPr>
                <w:t>Issue SIT Document</w:t>
              </w:r>
            </w:ins>
          </w:p>
        </w:tc>
        <w:tc>
          <w:tcPr>
            <w:tcW w:w="754" w:type="pct"/>
            <w:noWrap/>
            <w:hideMark/>
            <w:tcPrChange w:id="926" w:author="Kaung Myat Bo" w:date="2018-04-10T18:01:00Z">
              <w:tcPr>
                <w:tcW w:w="1300" w:type="dxa"/>
                <w:tcBorders>
                  <w:top w:val="nil"/>
                  <w:left w:val="nil"/>
                  <w:bottom w:val="nil"/>
                  <w:right w:val="nil"/>
                </w:tcBorders>
                <w:shd w:val="clear" w:color="auto" w:fill="auto"/>
                <w:noWrap/>
                <w:vAlign w:val="bottom"/>
                <w:hideMark/>
              </w:tcPr>
            </w:tcPrChange>
          </w:tcPr>
          <w:p w:rsidR="00057EBD" w:rsidRPr="00057EBD" w:rsidRDefault="00057EBD" w:rsidP="00057EBD">
            <w:pPr>
              <w:jc w:val="right"/>
              <w:rPr>
                <w:ins w:id="927" w:author="Kaung Myat Bo" w:date="2018-04-10T18:00:00Z"/>
                <w:rFonts w:ascii="Calibri" w:eastAsia="Times New Roman" w:hAnsi="Calibri" w:cs="Calibri"/>
                <w:color w:val="000000"/>
                <w:sz w:val="22"/>
                <w:szCs w:val="22"/>
              </w:rPr>
            </w:pPr>
            <w:ins w:id="928" w:author="Kaung Myat Bo" w:date="2018-04-10T18:00:00Z">
              <w:r w:rsidRPr="00057EBD">
                <w:rPr>
                  <w:rFonts w:ascii="Calibri" w:eastAsia="Times New Roman" w:hAnsi="Calibri" w:cs="Calibri"/>
                  <w:color w:val="000000"/>
                  <w:sz w:val="22"/>
                  <w:szCs w:val="22"/>
                </w:rPr>
                <w:t>9/12/18</w:t>
              </w:r>
            </w:ins>
          </w:p>
        </w:tc>
      </w:tr>
      <w:tr w:rsidR="00057EBD" w:rsidRPr="00057EBD" w:rsidTr="00057EBD">
        <w:trPr>
          <w:trHeight w:val="300"/>
          <w:ins w:id="929" w:author="Kaung Myat Bo" w:date="2018-04-10T18:00:00Z"/>
          <w:trPrChange w:id="930" w:author="Kaung Myat Bo" w:date="2018-04-10T18:01:00Z">
            <w:trPr>
              <w:trHeight w:val="300"/>
            </w:trPr>
          </w:trPrChange>
        </w:trPr>
        <w:tc>
          <w:tcPr>
            <w:tcW w:w="1735" w:type="pct"/>
            <w:noWrap/>
            <w:hideMark/>
            <w:tcPrChange w:id="931" w:author="Kaung Myat Bo" w:date="2018-04-10T18:01:00Z">
              <w:tcPr>
                <w:tcW w:w="5720" w:type="dxa"/>
                <w:tcBorders>
                  <w:top w:val="nil"/>
                  <w:left w:val="nil"/>
                  <w:bottom w:val="nil"/>
                  <w:right w:val="nil"/>
                </w:tcBorders>
                <w:shd w:val="clear" w:color="auto" w:fill="auto"/>
                <w:noWrap/>
                <w:vAlign w:val="bottom"/>
                <w:hideMark/>
              </w:tcPr>
            </w:tcPrChange>
          </w:tcPr>
          <w:p w:rsidR="00057EBD" w:rsidRPr="00057EBD" w:rsidRDefault="00057EBD" w:rsidP="00057EBD">
            <w:pPr>
              <w:jc w:val="center"/>
              <w:rPr>
                <w:ins w:id="932" w:author="Kaung Myat Bo" w:date="2018-04-10T18:00:00Z"/>
                <w:rFonts w:ascii="Calibri" w:eastAsia="Times New Roman" w:hAnsi="Calibri" w:cs="Calibri"/>
                <w:color w:val="000000"/>
                <w:sz w:val="22"/>
                <w:szCs w:val="22"/>
              </w:rPr>
            </w:pPr>
            <w:ins w:id="933" w:author="Kaung Myat Bo" w:date="2018-04-10T18:00:00Z">
              <w:r w:rsidRPr="00057EBD">
                <w:rPr>
                  <w:rFonts w:ascii="Calibri" w:eastAsia="Times New Roman" w:hAnsi="Calibri" w:cs="Calibri"/>
                  <w:color w:val="000000"/>
                  <w:sz w:val="22"/>
                  <w:szCs w:val="22"/>
                </w:rPr>
                <w:t>3.10</w:t>
              </w:r>
            </w:ins>
          </w:p>
        </w:tc>
        <w:tc>
          <w:tcPr>
            <w:tcW w:w="2511" w:type="pct"/>
            <w:noWrap/>
            <w:hideMark/>
            <w:tcPrChange w:id="934" w:author="Kaung Myat Bo" w:date="2018-04-10T18:01:00Z">
              <w:tcPr>
                <w:tcW w:w="480" w:type="dxa"/>
                <w:tcBorders>
                  <w:top w:val="nil"/>
                  <w:left w:val="nil"/>
                  <w:bottom w:val="nil"/>
                  <w:right w:val="nil"/>
                </w:tcBorders>
                <w:shd w:val="clear" w:color="auto" w:fill="auto"/>
                <w:noWrap/>
                <w:vAlign w:val="bottom"/>
                <w:hideMark/>
              </w:tcPr>
            </w:tcPrChange>
          </w:tcPr>
          <w:p w:rsidR="00057EBD" w:rsidRPr="00057EBD" w:rsidRDefault="00057EBD" w:rsidP="00057EBD">
            <w:pPr>
              <w:rPr>
                <w:ins w:id="935" w:author="Kaung Myat Bo" w:date="2018-04-10T18:00:00Z"/>
                <w:rFonts w:ascii="Calibri" w:eastAsia="Times New Roman" w:hAnsi="Calibri" w:cs="Calibri"/>
                <w:color w:val="000000"/>
                <w:sz w:val="22"/>
                <w:szCs w:val="22"/>
              </w:rPr>
            </w:pPr>
            <w:ins w:id="936" w:author="Kaung Myat Bo" w:date="2018-04-10T18:00:00Z">
              <w:r w:rsidRPr="00057EBD">
                <w:rPr>
                  <w:rFonts w:ascii="Calibri" w:eastAsia="Times New Roman" w:hAnsi="Calibri" w:cs="Calibri"/>
                  <w:color w:val="000000"/>
                  <w:sz w:val="22"/>
                  <w:szCs w:val="22"/>
                </w:rPr>
                <w:t>Issue User Acceptance Test Plan</w:t>
              </w:r>
            </w:ins>
          </w:p>
        </w:tc>
        <w:tc>
          <w:tcPr>
            <w:tcW w:w="754" w:type="pct"/>
            <w:noWrap/>
            <w:hideMark/>
            <w:tcPrChange w:id="937" w:author="Kaung Myat Bo" w:date="2018-04-10T18:01:00Z">
              <w:tcPr>
                <w:tcW w:w="1300" w:type="dxa"/>
                <w:tcBorders>
                  <w:top w:val="nil"/>
                  <w:left w:val="nil"/>
                  <w:bottom w:val="nil"/>
                  <w:right w:val="nil"/>
                </w:tcBorders>
                <w:shd w:val="clear" w:color="auto" w:fill="auto"/>
                <w:noWrap/>
                <w:vAlign w:val="bottom"/>
                <w:hideMark/>
              </w:tcPr>
            </w:tcPrChange>
          </w:tcPr>
          <w:p w:rsidR="00057EBD" w:rsidRPr="00057EBD" w:rsidRDefault="00057EBD" w:rsidP="00057EBD">
            <w:pPr>
              <w:jc w:val="right"/>
              <w:rPr>
                <w:ins w:id="938" w:author="Kaung Myat Bo" w:date="2018-04-10T18:00:00Z"/>
                <w:rFonts w:ascii="Calibri" w:eastAsia="Times New Roman" w:hAnsi="Calibri" w:cs="Calibri"/>
                <w:color w:val="000000"/>
                <w:sz w:val="22"/>
                <w:szCs w:val="22"/>
              </w:rPr>
            </w:pPr>
            <w:ins w:id="939" w:author="Kaung Myat Bo" w:date="2018-04-10T18:00:00Z">
              <w:r w:rsidRPr="00057EBD">
                <w:rPr>
                  <w:rFonts w:ascii="Calibri" w:eastAsia="Times New Roman" w:hAnsi="Calibri" w:cs="Calibri"/>
                  <w:color w:val="000000"/>
                  <w:sz w:val="22"/>
                  <w:szCs w:val="22"/>
                </w:rPr>
                <w:t>9/12/18</w:t>
              </w:r>
            </w:ins>
          </w:p>
        </w:tc>
      </w:tr>
      <w:tr w:rsidR="00057EBD" w:rsidRPr="00057EBD" w:rsidTr="00057EBD">
        <w:trPr>
          <w:trHeight w:val="300"/>
          <w:ins w:id="940" w:author="Kaung Myat Bo" w:date="2018-04-10T18:00:00Z"/>
          <w:trPrChange w:id="941" w:author="Kaung Myat Bo" w:date="2018-04-10T18:01:00Z">
            <w:trPr>
              <w:trHeight w:val="300"/>
            </w:trPr>
          </w:trPrChange>
        </w:trPr>
        <w:tc>
          <w:tcPr>
            <w:tcW w:w="1735" w:type="pct"/>
            <w:noWrap/>
            <w:hideMark/>
            <w:tcPrChange w:id="942" w:author="Kaung Myat Bo" w:date="2018-04-10T18:01:00Z">
              <w:tcPr>
                <w:tcW w:w="5720" w:type="dxa"/>
                <w:tcBorders>
                  <w:top w:val="nil"/>
                  <w:left w:val="nil"/>
                  <w:bottom w:val="nil"/>
                  <w:right w:val="nil"/>
                </w:tcBorders>
                <w:shd w:val="clear" w:color="auto" w:fill="auto"/>
                <w:noWrap/>
                <w:vAlign w:val="bottom"/>
                <w:hideMark/>
              </w:tcPr>
            </w:tcPrChange>
          </w:tcPr>
          <w:p w:rsidR="00057EBD" w:rsidRPr="00057EBD" w:rsidRDefault="00057EBD" w:rsidP="00057EBD">
            <w:pPr>
              <w:jc w:val="center"/>
              <w:rPr>
                <w:ins w:id="943" w:author="Kaung Myat Bo" w:date="2018-04-10T18:00:00Z"/>
                <w:rFonts w:ascii="Calibri" w:eastAsia="Times New Roman" w:hAnsi="Calibri" w:cs="Calibri"/>
                <w:color w:val="000000"/>
                <w:sz w:val="22"/>
                <w:szCs w:val="22"/>
              </w:rPr>
            </w:pPr>
            <w:ins w:id="944" w:author="Kaung Myat Bo" w:date="2018-04-10T18:00:00Z">
              <w:r w:rsidRPr="00057EBD">
                <w:rPr>
                  <w:rFonts w:ascii="Calibri" w:eastAsia="Times New Roman" w:hAnsi="Calibri" w:cs="Calibri"/>
                  <w:color w:val="000000"/>
                  <w:sz w:val="22"/>
                  <w:szCs w:val="22"/>
                </w:rPr>
                <w:t>3.11</w:t>
              </w:r>
            </w:ins>
          </w:p>
        </w:tc>
        <w:tc>
          <w:tcPr>
            <w:tcW w:w="2511" w:type="pct"/>
            <w:noWrap/>
            <w:hideMark/>
            <w:tcPrChange w:id="945" w:author="Kaung Myat Bo" w:date="2018-04-10T18:01:00Z">
              <w:tcPr>
                <w:tcW w:w="480" w:type="dxa"/>
                <w:tcBorders>
                  <w:top w:val="nil"/>
                  <w:left w:val="nil"/>
                  <w:bottom w:val="nil"/>
                  <w:right w:val="nil"/>
                </w:tcBorders>
                <w:shd w:val="clear" w:color="auto" w:fill="auto"/>
                <w:noWrap/>
                <w:vAlign w:val="bottom"/>
                <w:hideMark/>
              </w:tcPr>
            </w:tcPrChange>
          </w:tcPr>
          <w:p w:rsidR="00057EBD" w:rsidRPr="00057EBD" w:rsidRDefault="00057EBD" w:rsidP="00057EBD">
            <w:pPr>
              <w:rPr>
                <w:ins w:id="946" w:author="Kaung Myat Bo" w:date="2018-04-10T18:00:00Z"/>
                <w:rFonts w:ascii="Calibri" w:eastAsia="Times New Roman" w:hAnsi="Calibri" w:cs="Calibri"/>
                <w:color w:val="000000"/>
                <w:sz w:val="22"/>
                <w:szCs w:val="22"/>
              </w:rPr>
            </w:pPr>
            <w:ins w:id="947" w:author="Kaung Myat Bo" w:date="2018-04-10T18:00:00Z">
              <w:r w:rsidRPr="00057EBD">
                <w:rPr>
                  <w:rFonts w:ascii="Calibri" w:eastAsia="Times New Roman" w:hAnsi="Calibri" w:cs="Calibri"/>
                  <w:color w:val="000000"/>
                  <w:sz w:val="22"/>
                  <w:szCs w:val="22"/>
                </w:rPr>
                <w:t xml:space="preserve">Issue End User </w:t>
              </w:r>
              <w:proofErr w:type="spellStart"/>
              <w:r w:rsidRPr="00057EBD">
                <w:rPr>
                  <w:rFonts w:ascii="Calibri" w:eastAsia="Times New Roman" w:hAnsi="Calibri" w:cs="Calibri"/>
                  <w:color w:val="000000"/>
                  <w:sz w:val="22"/>
                  <w:szCs w:val="22"/>
                </w:rPr>
                <w:t>Traning</w:t>
              </w:r>
              <w:proofErr w:type="spellEnd"/>
              <w:r w:rsidRPr="00057EBD">
                <w:rPr>
                  <w:rFonts w:ascii="Calibri" w:eastAsia="Times New Roman" w:hAnsi="Calibri" w:cs="Calibri"/>
                  <w:color w:val="000000"/>
                  <w:sz w:val="22"/>
                  <w:szCs w:val="22"/>
                </w:rPr>
                <w:t xml:space="preserve"> Manual and User Guide</w:t>
              </w:r>
            </w:ins>
          </w:p>
        </w:tc>
        <w:tc>
          <w:tcPr>
            <w:tcW w:w="754" w:type="pct"/>
            <w:noWrap/>
            <w:hideMark/>
            <w:tcPrChange w:id="948" w:author="Kaung Myat Bo" w:date="2018-04-10T18:01:00Z">
              <w:tcPr>
                <w:tcW w:w="1300" w:type="dxa"/>
                <w:tcBorders>
                  <w:top w:val="nil"/>
                  <w:left w:val="nil"/>
                  <w:bottom w:val="nil"/>
                  <w:right w:val="nil"/>
                </w:tcBorders>
                <w:shd w:val="clear" w:color="auto" w:fill="auto"/>
                <w:noWrap/>
                <w:vAlign w:val="bottom"/>
                <w:hideMark/>
              </w:tcPr>
            </w:tcPrChange>
          </w:tcPr>
          <w:p w:rsidR="00057EBD" w:rsidRPr="00057EBD" w:rsidRDefault="00057EBD" w:rsidP="00057EBD">
            <w:pPr>
              <w:jc w:val="right"/>
              <w:rPr>
                <w:ins w:id="949" w:author="Kaung Myat Bo" w:date="2018-04-10T18:00:00Z"/>
                <w:rFonts w:ascii="Calibri" w:eastAsia="Times New Roman" w:hAnsi="Calibri" w:cs="Calibri"/>
                <w:color w:val="000000"/>
                <w:sz w:val="22"/>
                <w:szCs w:val="22"/>
              </w:rPr>
            </w:pPr>
            <w:ins w:id="950" w:author="Kaung Myat Bo" w:date="2018-04-10T18:00:00Z">
              <w:r w:rsidRPr="00057EBD">
                <w:rPr>
                  <w:rFonts w:ascii="Calibri" w:eastAsia="Times New Roman" w:hAnsi="Calibri" w:cs="Calibri"/>
                  <w:color w:val="000000"/>
                  <w:sz w:val="22"/>
                  <w:szCs w:val="22"/>
                </w:rPr>
                <w:t>16/12/18</w:t>
              </w:r>
            </w:ins>
          </w:p>
        </w:tc>
      </w:tr>
      <w:tr w:rsidR="00057EBD" w:rsidRPr="00057EBD" w:rsidTr="00057EBD">
        <w:trPr>
          <w:trHeight w:val="300"/>
          <w:ins w:id="951" w:author="Kaung Myat Bo" w:date="2018-04-10T18:00:00Z"/>
          <w:trPrChange w:id="952" w:author="Kaung Myat Bo" w:date="2018-04-10T18:01:00Z">
            <w:trPr>
              <w:trHeight w:val="300"/>
            </w:trPr>
          </w:trPrChange>
        </w:trPr>
        <w:tc>
          <w:tcPr>
            <w:tcW w:w="1735" w:type="pct"/>
            <w:noWrap/>
            <w:hideMark/>
            <w:tcPrChange w:id="953" w:author="Kaung Myat Bo" w:date="2018-04-10T18:01:00Z">
              <w:tcPr>
                <w:tcW w:w="5720" w:type="dxa"/>
                <w:tcBorders>
                  <w:top w:val="nil"/>
                  <w:left w:val="nil"/>
                  <w:bottom w:val="nil"/>
                  <w:right w:val="nil"/>
                </w:tcBorders>
                <w:shd w:val="clear" w:color="auto" w:fill="auto"/>
                <w:noWrap/>
                <w:vAlign w:val="bottom"/>
                <w:hideMark/>
              </w:tcPr>
            </w:tcPrChange>
          </w:tcPr>
          <w:p w:rsidR="00057EBD" w:rsidRPr="00057EBD" w:rsidRDefault="00057EBD" w:rsidP="00057EBD">
            <w:pPr>
              <w:jc w:val="center"/>
              <w:rPr>
                <w:ins w:id="954" w:author="Kaung Myat Bo" w:date="2018-04-10T18:00:00Z"/>
                <w:rFonts w:ascii="Calibri" w:eastAsia="Times New Roman" w:hAnsi="Calibri" w:cs="Calibri"/>
                <w:color w:val="000000"/>
                <w:sz w:val="22"/>
                <w:szCs w:val="22"/>
              </w:rPr>
            </w:pPr>
            <w:ins w:id="955" w:author="Kaung Myat Bo" w:date="2018-04-10T18:00:00Z">
              <w:r w:rsidRPr="00057EBD">
                <w:rPr>
                  <w:rFonts w:ascii="Calibri" w:eastAsia="Times New Roman" w:hAnsi="Calibri" w:cs="Calibri"/>
                  <w:color w:val="000000"/>
                  <w:sz w:val="22"/>
                  <w:szCs w:val="22"/>
                </w:rPr>
                <w:t>3.12</w:t>
              </w:r>
            </w:ins>
          </w:p>
        </w:tc>
        <w:tc>
          <w:tcPr>
            <w:tcW w:w="2511" w:type="pct"/>
            <w:noWrap/>
            <w:hideMark/>
            <w:tcPrChange w:id="956" w:author="Kaung Myat Bo" w:date="2018-04-10T18:01:00Z">
              <w:tcPr>
                <w:tcW w:w="480" w:type="dxa"/>
                <w:tcBorders>
                  <w:top w:val="nil"/>
                  <w:left w:val="nil"/>
                  <w:bottom w:val="nil"/>
                  <w:right w:val="nil"/>
                </w:tcBorders>
                <w:shd w:val="clear" w:color="auto" w:fill="auto"/>
                <w:noWrap/>
                <w:vAlign w:val="bottom"/>
                <w:hideMark/>
              </w:tcPr>
            </w:tcPrChange>
          </w:tcPr>
          <w:p w:rsidR="00057EBD" w:rsidRPr="00057EBD" w:rsidRDefault="00057EBD" w:rsidP="00057EBD">
            <w:pPr>
              <w:rPr>
                <w:ins w:id="957" w:author="Kaung Myat Bo" w:date="2018-04-10T18:00:00Z"/>
                <w:rFonts w:ascii="Calibri" w:eastAsia="Times New Roman" w:hAnsi="Calibri" w:cs="Calibri"/>
                <w:color w:val="000000"/>
                <w:sz w:val="22"/>
                <w:szCs w:val="22"/>
              </w:rPr>
            </w:pPr>
            <w:ins w:id="958" w:author="Kaung Myat Bo" w:date="2018-04-10T18:00:00Z">
              <w:r w:rsidRPr="00057EBD">
                <w:rPr>
                  <w:rFonts w:ascii="Calibri" w:eastAsia="Times New Roman" w:hAnsi="Calibri" w:cs="Calibri"/>
                  <w:color w:val="000000"/>
                  <w:sz w:val="22"/>
                  <w:szCs w:val="22"/>
                </w:rPr>
                <w:t>Complete User Acceptance Testing</w:t>
              </w:r>
            </w:ins>
          </w:p>
        </w:tc>
        <w:tc>
          <w:tcPr>
            <w:tcW w:w="754" w:type="pct"/>
            <w:noWrap/>
            <w:hideMark/>
            <w:tcPrChange w:id="959" w:author="Kaung Myat Bo" w:date="2018-04-10T18:01:00Z">
              <w:tcPr>
                <w:tcW w:w="1300" w:type="dxa"/>
                <w:tcBorders>
                  <w:top w:val="nil"/>
                  <w:left w:val="nil"/>
                  <w:bottom w:val="nil"/>
                  <w:right w:val="nil"/>
                </w:tcBorders>
                <w:shd w:val="clear" w:color="auto" w:fill="auto"/>
                <w:noWrap/>
                <w:vAlign w:val="bottom"/>
                <w:hideMark/>
              </w:tcPr>
            </w:tcPrChange>
          </w:tcPr>
          <w:p w:rsidR="00057EBD" w:rsidRPr="00057EBD" w:rsidRDefault="00057EBD" w:rsidP="00057EBD">
            <w:pPr>
              <w:jc w:val="right"/>
              <w:rPr>
                <w:ins w:id="960" w:author="Kaung Myat Bo" w:date="2018-04-10T18:00:00Z"/>
                <w:rFonts w:ascii="Calibri" w:eastAsia="Times New Roman" w:hAnsi="Calibri" w:cs="Calibri"/>
                <w:color w:val="000000"/>
                <w:sz w:val="22"/>
                <w:szCs w:val="22"/>
              </w:rPr>
            </w:pPr>
            <w:ins w:id="961" w:author="Kaung Myat Bo" w:date="2018-04-10T18:00:00Z">
              <w:r w:rsidRPr="00057EBD">
                <w:rPr>
                  <w:rFonts w:ascii="Calibri" w:eastAsia="Times New Roman" w:hAnsi="Calibri" w:cs="Calibri"/>
                  <w:color w:val="000000"/>
                  <w:sz w:val="22"/>
                  <w:szCs w:val="22"/>
                </w:rPr>
                <w:t>9/12/18</w:t>
              </w:r>
            </w:ins>
          </w:p>
        </w:tc>
      </w:tr>
      <w:tr w:rsidR="00057EBD" w:rsidRPr="00057EBD" w:rsidTr="00057EBD">
        <w:trPr>
          <w:trHeight w:val="300"/>
          <w:ins w:id="962" w:author="Kaung Myat Bo" w:date="2018-04-10T18:00:00Z"/>
          <w:trPrChange w:id="963" w:author="Kaung Myat Bo" w:date="2018-04-10T18:01:00Z">
            <w:trPr>
              <w:trHeight w:val="300"/>
            </w:trPr>
          </w:trPrChange>
        </w:trPr>
        <w:tc>
          <w:tcPr>
            <w:tcW w:w="1735" w:type="pct"/>
            <w:noWrap/>
            <w:hideMark/>
            <w:tcPrChange w:id="964" w:author="Kaung Myat Bo" w:date="2018-04-10T18:01:00Z">
              <w:tcPr>
                <w:tcW w:w="5720" w:type="dxa"/>
                <w:tcBorders>
                  <w:top w:val="nil"/>
                  <w:left w:val="nil"/>
                  <w:bottom w:val="nil"/>
                  <w:right w:val="nil"/>
                </w:tcBorders>
                <w:shd w:val="clear" w:color="auto" w:fill="auto"/>
                <w:noWrap/>
                <w:vAlign w:val="bottom"/>
                <w:hideMark/>
              </w:tcPr>
            </w:tcPrChange>
          </w:tcPr>
          <w:p w:rsidR="00057EBD" w:rsidRPr="00057EBD" w:rsidRDefault="00057EBD" w:rsidP="00057EBD">
            <w:pPr>
              <w:jc w:val="center"/>
              <w:rPr>
                <w:ins w:id="965" w:author="Kaung Myat Bo" w:date="2018-04-10T18:00:00Z"/>
                <w:rFonts w:ascii="Calibri" w:eastAsia="Times New Roman" w:hAnsi="Calibri" w:cs="Calibri"/>
                <w:color w:val="000000"/>
                <w:sz w:val="22"/>
                <w:szCs w:val="22"/>
              </w:rPr>
            </w:pPr>
            <w:ins w:id="966" w:author="Kaung Myat Bo" w:date="2018-04-10T18:00:00Z">
              <w:r w:rsidRPr="00057EBD">
                <w:rPr>
                  <w:rFonts w:ascii="Calibri" w:eastAsia="Times New Roman" w:hAnsi="Calibri" w:cs="Calibri"/>
                  <w:color w:val="000000"/>
                  <w:sz w:val="22"/>
                  <w:szCs w:val="22"/>
                </w:rPr>
                <w:t>3.13</w:t>
              </w:r>
            </w:ins>
          </w:p>
        </w:tc>
        <w:tc>
          <w:tcPr>
            <w:tcW w:w="2511" w:type="pct"/>
            <w:noWrap/>
            <w:hideMark/>
            <w:tcPrChange w:id="967" w:author="Kaung Myat Bo" w:date="2018-04-10T18:01:00Z">
              <w:tcPr>
                <w:tcW w:w="480" w:type="dxa"/>
                <w:tcBorders>
                  <w:top w:val="nil"/>
                  <w:left w:val="nil"/>
                  <w:bottom w:val="nil"/>
                  <w:right w:val="nil"/>
                </w:tcBorders>
                <w:shd w:val="clear" w:color="auto" w:fill="auto"/>
                <w:noWrap/>
                <w:vAlign w:val="bottom"/>
                <w:hideMark/>
              </w:tcPr>
            </w:tcPrChange>
          </w:tcPr>
          <w:p w:rsidR="00057EBD" w:rsidRPr="00057EBD" w:rsidRDefault="00057EBD" w:rsidP="00057EBD">
            <w:pPr>
              <w:rPr>
                <w:ins w:id="968" w:author="Kaung Myat Bo" w:date="2018-04-10T18:00:00Z"/>
                <w:rFonts w:ascii="Calibri" w:eastAsia="Times New Roman" w:hAnsi="Calibri" w:cs="Calibri"/>
                <w:color w:val="000000"/>
                <w:sz w:val="22"/>
                <w:szCs w:val="22"/>
              </w:rPr>
            </w:pPr>
            <w:ins w:id="969" w:author="Kaung Myat Bo" w:date="2018-04-10T18:00:00Z">
              <w:r w:rsidRPr="00057EBD">
                <w:rPr>
                  <w:rFonts w:ascii="Calibri" w:eastAsia="Times New Roman" w:hAnsi="Calibri" w:cs="Calibri"/>
                  <w:color w:val="000000"/>
                  <w:sz w:val="22"/>
                  <w:szCs w:val="22"/>
                </w:rPr>
                <w:t>Issue User Acceptance Test Document</w:t>
              </w:r>
            </w:ins>
          </w:p>
        </w:tc>
        <w:tc>
          <w:tcPr>
            <w:tcW w:w="754" w:type="pct"/>
            <w:noWrap/>
            <w:hideMark/>
            <w:tcPrChange w:id="970" w:author="Kaung Myat Bo" w:date="2018-04-10T18:01:00Z">
              <w:tcPr>
                <w:tcW w:w="1300" w:type="dxa"/>
                <w:tcBorders>
                  <w:top w:val="nil"/>
                  <w:left w:val="nil"/>
                  <w:bottom w:val="nil"/>
                  <w:right w:val="nil"/>
                </w:tcBorders>
                <w:shd w:val="clear" w:color="auto" w:fill="auto"/>
                <w:noWrap/>
                <w:vAlign w:val="bottom"/>
                <w:hideMark/>
              </w:tcPr>
            </w:tcPrChange>
          </w:tcPr>
          <w:p w:rsidR="00057EBD" w:rsidRPr="00057EBD" w:rsidRDefault="00057EBD" w:rsidP="00057EBD">
            <w:pPr>
              <w:jc w:val="right"/>
              <w:rPr>
                <w:ins w:id="971" w:author="Kaung Myat Bo" w:date="2018-04-10T18:00:00Z"/>
                <w:rFonts w:ascii="Calibri" w:eastAsia="Times New Roman" w:hAnsi="Calibri" w:cs="Calibri"/>
                <w:color w:val="000000"/>
                <w:sz w:val="22"/>
                <w:szCs w:val="22"/>
              </w:rPr>
            </w:pPr>
            <w:ins w:id="972" w:author="Kaung Myat Bo" w:date="2018-04-10T18:00:00Z">
              <w:r w:rsidRPr="00057EBD">
                <w:rPr>
                  <w:rFonts w:ascii="Calibri" w:eastAsia="Times New Roman" w:hAnsi="Calibri" w:cs="Calibri"/>
                  <w:color w:val="000000"/>
                  <w:sz w:val="22"/>
                  <w:szCs w:val="22"/>
                </w:rPr>
                <w:t>16/12/18</w:t>
              </w:r>
            </w:ins>
          </w:p>
        </w:tc>
      </w:tr>
      <w:tr w:rsidR="00057EBD" w:rsidRPr="00057EBD" w:rsidTr="00057EBD">
        <w:trPr>
          <w:trHeight w:val="300"/>
          <w:ins w:id="973" w:author="Kaung Myat Bo" w:date="2018-04-10T18:00:00Z"/>
          <w:trPrChange w:id="974" w:author="Kaung Myat Bo" w:date="2018-04-10T18:01:00Z">
            <w:trPr>
              <w:trHeight w:val="300"/>
            </w:trPr>
          </w:trPrChange>
        </w:trPr>
        <w:tc>
          <w:tcPr>
            <w:tcW w:w="1735" w:type="pct"/>
            <w:noWrap/>
            <w:hideMark/>
            <w:tcPrChange w:id="975" w:author="Kaung Myat Bo" w:date="2018-04-10T18:01:00Z">
              <w:tcPr>
                <w:tcW w:w="5720" w:type="dxa"/>
                <w:tcBorders>
                  <w:top w:val="nil"/>
                  <w:left w:val="nil"/>
                  <w:bottom w:val="nil"/>
                  <w:right w:val="nil"/>
                </w:tcBorders>
                <w:shd w:val="clear" w:color="auto" w:fill="auto"/>
                <w:noWrap/>
                <w:vAlign w:val="bottom"/>
                <w:hideMark/>
              </w:tcPr>
            </w:tcPrChange>
          </w:tcPr>
          <w:p w:rsidR="00057EBD" w:rsidRPr="00057EBD" w:rsidRDefault="00057EBD" w:rsidP="00057EBD">
            <w:pPr>
              <w:jc w:val="center"/>
              <w:rPr>
                <w:ins w:id="976" w:author="Kaung Myat Bo" w:date="2018-04-10T18:00:00Z"/>
                <w:rFonts w:ascii="Calibri" w:eastAsia="Times New Roman" w:hAnsi="Calibri" w:cs="Calibri"/>
                <w:color w:val="000000"/>
                <w:sz w:val="22"/>
                <w:szCs w:val="22"/>
              </w:rPr>
            </w:pPr>
            <w:ins w:id="977" w:author="Kaung Myat Bo" w:date="2018-04-10T18:00:00Z">
              <w:r w:rsidRPr="00057EBD">
                <w:rPr>
                  <w:rFonts w:ascii="Calibri" w:eastAsia="Times New Roman" w:hAnsi="Calibri" w:cs="Calibri"/>
                  <w:color w:val="000000"/>
                  <w:sz w:val="22"/>
                  <w:szCs w:val="22"/>
                </w:rPr>
                <w:t>3.14</w:t>
              </w:r>
            </w:ins>
          </w:p>
        </w:tc>
        <w:tc>
          <w:tcPr>
            <w:tcW w:w="2511" w:type="pct"/>
            <w:noWrap/>
            <w:hideMark/>
            <w:tcPrChange w:id="978" w:author="Kaung Myat Bo" w:date="2018-04-10T18:01:00Z">
              <w:tcPr>
                <w:tcW w:w="480" w:type="dxa"/>
                <w:tcBorders>
                  <w:top w:val="nil"/>
                  <w:left w:val="nil"/>
                  <w:bottom w:val="nil"/>
                  <w:right w:val="nil"/>
                </w:tcBorders>
                <w:shd w:val="clear" w:color="auto" w:fill="auto"/>
                <w:noWrap/>
                <w:vAlign w:val="bottom"/>
                <w:hideMark/>
              </w:tcPr>
            </w:tcPrChange>
          </w:tcPr>
          <w:p w:rsidR="00057EBD" w:rsidRPr="00057EBD" w:rsidRDefault="00057EBD" w:rsidP="00057EBD">
            <w:pPr>
              <w:rPr>
                <w:ins w:id="979" w:author="Kaung Myat Bo" w:date="2018-04-10T18:00:00Z"/>
                <w:rFonts w:ascii="Calibri" w:eastAsia="Times New Roman" w:hAnsi="Calibri" w:cs="Calibri"/>
                <w:color w:val="000000"/>
                <w:sz w:val="22"/>
                <w:szCs w:val="22"/>
              </w:rPr>
            </w:pPr>
            <w:ins w:id="980" w:author="Kaung Myat Bo" w:date="2018-04-10T18:00:00Z">
              <w:r w:rsidRPr="00057EBD">
                <w:rPr>
                  <w:rFonts w:ascii="Calibri" w:eastAsia="Times New Roman" w:hAnsi="Calibri" w:cs="Calibri"/>
                  <w:color w:val="000000"/>
                  <w:sz w:val="22"/>
                  <w:szCs w:val="22"/>
                </w:rPr>
                <w:t>Complete AWS setup and manual</w:t>
              </w:r>
            </w:ins>
          </w:p>
        </w:tc>
        <w:tc>
          <w:tcPr>
            <w:tcW w:w="754" w:type="pct"/>
            <w:noWrap/>
            <w:hideMark/>
            <w:tcPrChange w:id="981" w:author="Kaung Myat Bo" w:date="2018-04-10T18:01:00Z">
              <w:tcPr>
                <w:tcW w:w="1300" w:type="dxa"/>
                <w:tcBorders>
                  <w:top w:val="nil"/>
                  <w:left w:val="nil"/>
                  <w:bottom w:val="nil"/>
                  <w:right w:val="nil"/>
                </w:tcBorders>
                <w:shd w:val="clear" w:color="auto" w:fill="auto"/>
                <w:noWrap/>
                <w:vAlign w:val="bottom"/>
                <w:hideMark/>
              </w:tcPr>
            </w:tcPrChange>
          </w:tcPr>
          <w:p w:rsidR="00057EBD" w:rsidRPr="00057EBD" w:rsidRDefault="00057EBD" w:rsidP="00057EBD">
            <w:pPr>
              <w:jc w:val="right"/>
              <w:rPr>
                <w:ins w:id="982" w:author="Kaung Myat Bo" w:date="2018-04-10T18:00:00Z"/>
                <w:rFonts w:ascii="Calibri" w:eastAsia="Times New Roman" w:hAnsi="Calibri" w:cs="Calibri"/>
                <w:color w:val="000000"/>
                <w:sz w:val="22"/>
                <w:szCs w:val="22"/>
              </w:rPr>
            </w:pPr>
            <w:ins w:id="983" w:author="Kaung Myat Bo" w:date="2018-04-10T18:00:00Z">
              <w:r w:rsidRPr="00057EBD">
                <w:rPr>
                  <w:rFonts w:ascii="Calibri" w:eastAsia="Times New Roman" w:hAnsi="Calibri" w:cs="Calibri"/>
                  <w:color w:val="000000"/>
                  <w:sz w:val="22"/>
                  <w:szCs w:val="22"/>
                </w:rPr>
                <w:t>23/12/18</w:t>
              </w:r>
            </w:ins>
          </w:p>
        </w:tc>
      </w:tr>
      <w:tr w:rsidR="00057EBD" w:rsidRPr="00057EBD" w:rsidTr="00057EBD">
        <w:trPr>
          <w:trHeight w:val="300"/>
          <w:ins w:id="984" w:author="Kaung Myat Bo" w:date="2018-04-10T18:00:00Z"/>
          <w:trPrChange w:id="985" w:author="Kaung Myat Bo" w:date="2018-04-10T18:01:00Z">
            <w:trPr>
              <w:trHeight w:val="300"/>
            </w:trPr>
          </w:trPrChange>
        </w:trPr>
        <w:tc>
          <w:tcPr>
            <w:tcW w:w="1735" w:type="pct"/>
            <w:noWrap/>
            <w:hideMark/>
            <w:tcPrChange w:id="986" w:author="Kaung Myat Bo" w:date="2018-04-10T18:01:00Z">
              <w:tcPr>
                <w:tcW w:w="5720" w:type="dxa"/>
                <w:tcBorders>
                  <w:top w:val="nil"/>
                  <w:left w:val="nil"/>
                  <w:bottom w:val="nil"/>
                  <w:right w:val="nil"/>
                </w:tcBorders>
                <w:shd w:val="clear" w:color="auto" w:fill="auto"/>
                <w:noWrap/>
                <w:vAlign w:val="bottom"/>
                <w:hideMark/>
              </w:tcPr>
            </w:tcPrChange>
          </w:tcPr>
          <w:p w:rsidR="00057EBD" w:rsidRPr="00057EBD" w:rsidRDefault="00057EBD" w:rsidP="00057EBD">
            <w:pPr>
              <w:jc w:val="center"/>
              <w:rPr>
                <w:ins w:id="987" w:author="Kaung Myat Bo" w:date="2018-04-10T18:00:00Z"/>
                <w:rFonts w:ascii="Calibri" w:eastAsia="Times New Roman" w:hAnsi="Calibri" w:cs="Calibri"/>
                <w:color w:val="000000"/>
                <w:sz w:val="22"/>
                <w:szCs w:val="22"/>
              </w:rPr>
            </w:pPr>
            <w:ins w:id="988" w:author="Kaung Myat Bo" w:date="2018-04-10T18:00:00Z">
              <w:r w:rsidRPr="00057EBD">
                <w:rPr>
                  <w:rFonts w:ascii="Calibri" w:eastAsia="Times New Roman" w:hAnsi="Calibri" w:cs="Calibri"/>
                  <w:color w:val="000000"/>
                  <w:sz w:val="22"/>
                  <w:szCs w:val="22"/>
                </w:rPr>
                <w:t>3.15</w:t>
              </w:r>
            </w:ins>
          </w:p>
        </w:tc>
        <w:tc>
          <w:tcPr>
            <w:tcW w:w="2511" w:type="pct"/>
            <w:noWrap/>
            <w:hideMark/>
            <w:tcPrChange w:id="989" w:author="Kaung Myat Bo" w:date="2018-04-10T18:01:00Z">
              <w:tcPr>
                <w:tcW w:w="480" w:type="dxa"/>
                <w:tcBorders>
                  <w:top w:val="nil"/>
                  <w:left w:val="nil"/>
                  <w:bottom w:val="nil"/>
                  <w:right w:val="nil"/>
                </w:tcBorders>
                <w:shd w:val="clear" w:color="auto" w:fill="auto"/>
                <w:noWrap/>
                <w:vAlign w:val="bottom"/>
                <w:hideMark/>
              </w:tcPr>
            </w:tcPrChange>
          </w:tcPr>
          <w:p w:rsidR="00057EBD" w:rsidRPr="00057EBD" w:rsidRDefault="00057EBD" w:rsidP="00057EBD">
            <w:pPr>
              <w:rPr>
                <w:ins w:id="990" w:author="Kaung Myat Bo" w:date="2018-04-10T18:00:00Z"/>
                <w:rFonts w:ascii="Calibri" w:eastAsia="Times New Roman" w:hAnsi="Calibri" w:cs="Calibri"/>
                <w:color w:val="000000"/>
                <w:sz w:val="22"/>
                <w:szCs w:val="22"/>
              </w:rPr>
            </w:pPr>
            <w:ins w:id="991" w:author="Kaung Myat Bo" w:date="2018-04-10T18:00:00Z">
              <w:r w:rsidRPr="00057EBD">
                <w:rPr>
                  <w:rFonts w:ascii="Calibri" w:eastAsia="Times New Roman" w:hAnsi="Calibri" w:cs="Calibri"/>
                  <w:color w:val="000000"/>
                  <w:sz w:val="22"/>
                  <w:szCs w:val="22"/>
                </w:rPr>
                <w:t xml:space="preserve">Commence User </w:t>
              </w:r>
              <w:proofErr w:type="spellStart"/>
              <w:r w:rsidRPr="00057EBD">
                <w:rPr>
                  <w:rFonts w:ascii="Calibri" w:eastAsia="Times New Roman" w:hAnsi="Calibri" w:cs="Calibri"/>
                  <w:color w:val="000000"/>
                  <w:sz w:val="22"/>
                  <w:szCs w:val="22"/>
                </w:rPr>
                <w:t>Traning</w:t>
              </w:r>
              <w:proofErr w:type="spellEnd"/>
            </w:ins>
          </w:p>
        </w:tc>
        <w:tc>
          <w:tcPr>
            <w:tcW w:w="754" w:type="pct"/>
            <w:noWrap/>
            <w:hideMark/>
            <w:tcPrChange w:id="992" w:author="Kaung Myat Bo" w:date="2018-04-10T18:01:00Z">
              <w:tcPr>
                <w:tcW w:w="1300" w:type="dxa"/>
                <w:tcBorders>
                  <w:top w:val="nil"/>
                  <w:left w:val="nil"/>
                  <w:bottom w:val="nil"/>
                  <w:right w:val="nil"/>
                </w:tcBorders>
                <w:shd w:val="clear" w:color="auto" w:fill="auto"/>
                <w:noWrap/>
                <w:vAlign w:val="bottom"/>
                <w:hideMark/>
              </w:tcPr>
            </w:tcPrChange>
          </w:tcPr>
          <w:p w:rsidR="00057EBD" w:rsidRPr="00057EBD" w:rsidRDefault="00057EBD" w:rsidP="00057EBD">
            <w:pPr>
              <w:jc w:val="right"/>
              <w:rPr>
                <w:ins w:id="993" w:author="Kaung Myat Bo" w:date="2018-04-10T18:00:00Z"/>
                <w:rFonts w:ascii="Calibri" w:eastAsia="Times New Roman" w:hAnsi="Calibri" w:cs="Calibri"/>
                <w:color w:val="000000"/>
                <w:sz w:val="22"/>
                <w:szCs w:val="22"/>
              </w:rPr>
            </w:pPr>
            <w:ins w:id="994" w:author="Kaung Myat Bo" w:date="2018-04-10T18:00:00Z">
              <w:r w:rsidRPr="00057EBD">
                <w:rPr>
                  <w:rFonts w:ascii="Calibri" w:eastAsia="Times New Roman" w:hAnsi="Calibri" w:cs="Calibri"/>
                  <w:color w:val="000000"/>
                  <w:sz w:val="22"/>
                  <w:szCs w:val="22"/>
                </w:rPr>
                <w:t>23/12/18</w:t>
              </w:r>
            </w:ins>
          </w:p>
        </w:tc>
      </w:tr>
      <w:tr w:rsidR="00057EBD" w:rsidRPr="00057EBD" w:rsidTr="00057EBD">
        <w:trPr>
          <w:trHeight w:val="300"/>
          <w:ins w:id="995" w:author="Kaung Myat Bo" w:date="2018-04-10T18:00:00Z"/>
          <w:trPrChange w:id="996" w:author="Kaung Myat Bo" w:date="2018-04-10T18:01:00Z">
            <w:trPr>
              <w:trHeight w:val="300"/>
            </w:trPr>
          </w:trPrChange>
        </w:trPr>
        <w:tc>
          <w:tcPr>
            <w:tcW w:w="1735" w:type="pct"/>
            <w:noWrap/>
            <w:hideMark/>
            <w:tcPrChange w:id="997" w:author="Kaung Myat Bo" w:date="2018-04-10T18:01:00Z">
              <w:tcPr>
                <w:tcW w:w="5720" w:type="dxa"/>
                <w:tcBorders>
                  <w:top w:val="nil"/>
                  <w:left w:val="nil"/>
                  <w:bottom w:val="nil"/>
                  <w:right w:val="nil"/>
                </w:tcBorders>
                <w:shd w:val="clear" w:color="auto" w:fill="auto"/>
                <w:noWrap/>
                <w:vAlign w:val="bottom"/>
                <w:hideMark/>
              </w:tcPr>
            </w:tcPrChange>
          </w:tcPr>
          <w:p w:rsidR="00057EBD" w:rsidRPr="00057EBD" w:rsidRDefault="00057EBD" w:rsidP="00057EBD">
            <w:pPr>
              <w:jc w:val="center"/>
              <w:rPr>
                <w:ins w:id="998" w:author="Kaung Myat Bo" w:date="2018-04-10T18:00:00Z"/>
                <w:rFonts w:ascii="Calibri" w:eastAsia="Times New Roman" w:hAnsi="Calibri" w:cs="Calibri"/>
                <w:color w:val="000000"/>
                <w:sz w:val="22"/>
                <w:szCs w:val="22"/>
              </w:rPr>
            </w:pPr>
            <w:ins w:id="999" w:author="Kaung Myat Bo" w:date="2018-04-10T18:00:00Z">
              <w:r w:rsidRPr="00057EBD">
                <w:rPr>
                  <w:rFonts w:ascii="Calibri" w:eastAsia="Times New Roman" w:hAnsi="Calibri" w:cs="Calibri"/>
                  <w:color w:val="000000"/>
                  <w:sz w:val="22"/>
                  <w:szCs w:val="22"/>
                </w:rPr>
                <w:t>3.16</w:t>
              </w:r>
            </w:ins>
          </w:p>
        </w:tc>
        <w:tc>
          <w:tcPr>
            <w:tcW w:w="2511" w:type="pct"/>
            <w:noWrap/>
            <w:hideMark/>
            <w:tcPrChange w:id="1000" w:author="Kaung Myat Bo" w:date="2018-04-10T18:01:00Z">
              <w:tcPr>
                <w:tcW w:w="480" w:type="dxa"/>
                <w:tcBorders>
                  <w:top w:val="nil"/>
                  <w:left w:val="nil"/>
                  <w:bottom w:val="nil"/>
                  <w:right w:val="nil"/>
                </w:tcBorders>
                <w:shd w:val="clear" w:color="auto" w:fill="auto"/>
                <w:noWrap/>
                <w:vAlign w:val="bottom"/>
                <w:hideMark/>
              </w:tcPr>
            </w:tcPrChange>
          </w:tcPr>
          <w:p w:rsidR="00057EBD" w:rsidRPr="00057EBD" w:rsidRDefault="00057EBD" w:rsidP="00057EBD">
            <w:pPr>
              <w:rPr>
                <w:ins w:id="1001" w:author="Kaung Myat Bo" w:date="2018-04-10T18:00:00Z"/>
                <w:rFonts w:ascii="Calibri" w:eastAsia="Times New Roman" w:hAnsi="Calibri" w:cs="Calibri"/>
                <w:color w:val="000000"/>
                <w:sz w:val="22"/>
                <w:szCs w:val="22"/>
              </w:rPr>
            </w:pPr>
            <w:ins w:id="1002" w:author="Kaung Myat Bo" w:date="2018-04-10T18:00:00Z">
              <w:r w:rsidRPr="00057EBD">
                <w:rPr>
                  <w:rFonts w:ascii="Calibri" w:eastAsia="Times New Roman" w:hAnsi="Calibri" w:cs="Calibri"/>
                  <w:color w:val="000000"/>
                  <w:sz w:val="22"/>
                  <w:szCs w:val="22"/>
                </w:rPr>
                <w:t>Project Hand-over</w:t>
              </w:r>
            </w:ins>
          </w:p>
        </w:tc>
        <w:tc>
          <w:tcPr>
            <w:tcW w:w="754" w:type="pct"/>
            <w:noWrap/>
            <w:hideMark/>
            <w:tcPrChange w:id="1003" w:author="Kaung Myat Bo" w:date="2018-04-10T18:01:00Z">
              <w:tcPr>
                <w:tcW w:w="1300" w:type="dxa"/>
                <w:tcBorders>
                  <w:top w:val="nil"/>
                  <w:left w:val="nil"/>
                  <w:bottom w:val="nil"/>
                  <w:right w:val="nil"/>
                </w:tcBorders>
                <w:shd w:val="clear" w:color="auto" w:fill="auto"/>
                <w:noWrap/>
                <w:vAlign w:val="bottom"/>
                <w:hideMark/>
              </w:tcPr>
            </w:tcPrChange>
          </w:tcPr>
          <w:p w:rsidR="00057EBD" w:rsidRPr="00057EBD" w:rsidRDefault="00057EBD" w:rsidP="00057EBD">
            <w:pPr>
              <w:jc w:val="right"/>
              <w:rPr>
                <w:ins w:id="1004" w:author="Kaung Myat Bo" w:date="2018-04-10T18:00:00Z"/>
                <w:rFonts w:ascii="Calibri" w:eastAsia="Times New Roman" w:hAnsi="Calibri" w:cs="Calibri"/>
                <w:color w:val="000000"/>
                <w:sz w:val="22"/>
                <w:szCs w:val="22"/>
              </w:rPr>
            </w:pPr>
            <w:ins w:id="1005" w:author="Kaung Myat Bo" w:date="2018-04-10T18:00:00Z">
              <w:r w:rsidRPr="00057EBD">
                <w:rPr>
                  <w:rFonts w:ascii="Calibri" w:eastAsia="Times New Roman" w:hAnsi="Calibri" w:cs="Calibri"/>
                  <w:color w:val="000000"/>
                  <w:sz w:val="22"/>
                  <w:szCs w:val="22"/>
                </w:rPr>
                <w:t>31/12/18</w:t>
              </w:r>
            </w:ins>
          </w:p>
        </w:tc>
      </w:tr>
    </w:tbl>
    <w:p w:rsidR="00A72D63" w:rsidRPr="003F048E" w:rsidRDefault="00A72D63" w:rsidP="003F048E">
      <w:pPr>
        <w:rPr>
          <w:lang w:val="en-US"/>
        </w:rPr>
      </w:pPr>
    </w:p>
    <w:sectPr w:rsidR="00A72D63" w:rsidRPr="003F048E" w:rsidSect="009A198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A4DE1"/>
    <w:multiLevelType w:val="hybridMultilevel"/>
    <w:tmpl w:val="19008AC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52F622A"/>
    <w:multiLevelType w:val="hybridMultilevel"/>
    <w:tmpl w:val="8008382E"/>
    <w:lvl w:ilvl="0" w:tplc="C94E50B0">
      <w:start w:val="9"/>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0C5EC5"/>
    <w:multiLevelType w:val="hybridMultilevel"/>
    <w:tmpl w:val="53FC6B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3640B48"/>
    <w:multiLevelType w:val="hybridMultilevel"/>
    <w:tmpl w:val="16E253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47F00B9"/>
    <w:multiLevelType w:val="hybridMultilevel"/>
    <w:tmpl w:val="A75E6BA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6531B6B"/>
    <w:multiLevelType w:val="multilevel"/>
    <w:tmpl w:val="4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807793E"/>
    <w:multiLevelType w:val="hybridMultilevel"/>
    <w:tmpl w:val="1324C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A47050"/>
    <w:multiLevelType w:val="hybridMultilevel"/>
    <w:tmpl w:val="051A18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C270335"/>
    <w:multiLevelType w:val="hybridMultilevel"/>
    <w:tmpl w:val="897857A8"/>
    <w:lvl w:ilvl="0" w:tplc="C94E50B0">
      <w:start w:val="9"/>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94670C"/>
    <w:multiLevelType w:val="hybridMultilevel"/>
    <w:tmpl w:val="13B457E0"/>
    <w:lvl w:ilvl="0" w:tplc="C94E50B0">
      <w:start w:val="9"/>
      <w:numFmt w:val="decimal"/>
      <w:lvlText w:val="%1."/>
      <w:lvlJc w:val="left"/>
      <w:pPr>
        <w:ind w:left="720" w:hanging="360"/>
      </w:pPr>
    </w:lvl>
    <w:lvl w:ilvl="1" w:tplc="E23EE620">
      <w:start w:val="1"/>
      <w:numFmt w:val="lowerLetter"/>
      <w:lvlText w:val="%2."/>
      <w:lvlJc w:val="left"/>
      <w:pPr>
        <w:ind w:left="1440" w:hanging="360"/>
      </w:pPr>
    </w:lvl>
    <w:lvl w:ilvl="2" w:tplc="E786820A">
      <w:start w:val="1"/>
      <w:numFmt w:val="lowerRoman"/>
      <w:lvlText w:val="%3."/>
      <w:lvlJc w:val="right"/>
      <w:pPr>
        <w:ind w:left="2160" w:hanging="180"/>
      </w:pPr>
    </w:lvl>
    <w:lvl w:ilvl="3" w:tplc="228A8D3E">
      <w:start w:val="1"/>
      <w:numFmt w:val="decimal"/>
      <w:lvlText w:val="%4."/>
      <w:lvlJc w:val="left"/>
      <w:pPr>
        <w:ind w:left="2880" w:hanging="360"/>
      </w:pPr>
    </w:lvl>
    <w:lvl w:ilvl="4" w:tplc="14C2C20E">
      <w:start w:val="1"/>
      <w:numFmt w:val="lowerLetter"/>
      <w:lvlText w:val="%5."/>
      <w:lvlJc w:val="left"/>
      <w:pPr>
        <w:ind w:left="3600" w:hanging="360"/>
      </w:pPr>
    </w:lvl>
    <w:lvl w:ilvl="5" w:tplc="101C5B22">
      <w:start w:val="1"/>
      <w:numFmt w:val="lowerRoman"/>
      <w:lvlText w:val="%6."/>
      <w:lvlJc w:val="right"/>
      <w:pPr>
        <w:ind w:left="4320" w:hanging="180"/>
      </w:pPr>
    </w:lvl>
    <w:lvl w:ilvl="6" w:tplc="BCD03032">
      <w:start w:val="1"/>
      <w:numFmt w:val="decimal"/>
      <w:lvlText w:val="%7."/>
      <w:lvlJc w:val="left"/>
      <w:pPr>
        <w:ind w:left="5040" w:hanging="360"/>
      </w:pPr>
    </w:lvl>
    <w:lvl w:ilvl="7" w:tplc="6B6EB422">
      <w:start w:val="1"/>
      <w:numFmt w:val="lowerLetter"/>
      <w:lvlText w:val="%8."/>
      <w:lvlJc w:val="left"/>
      <w:pPr>
        <w:ind w:left="5760" w:hanging="360"/>
      </w:pPr>
    </w:lvl>
    <w:lvl w:ilvl="8" w:tplc="1102DF38">
      <w:start w:val="1"/>
      <w:numFmt w:val="lowerRoman"/>
      <w:lvlText w:val="%9."/>
      <w:lvlJc w:val="right"/>
      <w:pPr>
        <w:ind w:left="6480" w:hanging="180"/>
      </w:pPr>
    </w:lvl>
  </w:abstractNum>
  <w:abstractNum w:abstractNumId="10" w15:restartNumberingAfterBreak="0">
    <w:nsid w:val="7C7F6562"/>
    <w:multiLevelType w:val="hybridMultilevel"/>
    <w:tmpl w:val="422057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DB555C5"/>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1"/>
  </w:num>
  <w:num w:numId="3">
    <w:abstractNumId w:val="9"/>
  </w:num>
  <w:num w:numId="4">
    <w:abstractNumId w:val="1"/>
  </w:num>
  <w:num w:numId="5">
    <w:abstractNumId w:val="8"/>
  </w:num>
  <w:num w:numId="6">
    <w:abstractNumId w:val="6"/>
  </w:num>
  <w:num w:numId="7">
    <w:abstractNumId w:val="3"/>
  </w:num>
  <w:num w:numId="8">
    <w:abstractNumId w:val="4"/>
  </w:num>
  <w:num w:numId="9">
    <w:abstractNumId w:val="0"/>
  </w:num>
  <w:num w:numId="10">
    <w:abstractNumId w:val="10"/>
  </w:num>
  <w:num w:numId="11">
    <w:abstractNumId w:val="2"/>
  </w:num>
  <w:num w:numId="12">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ung Myat Bo">
    <w15:presenceInfo w15:providerId="Windows Live" w15:userId="1d7f04c8-6018-4330-ae52-4ce86fa047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1669"/>
    <w:rsid w:val="00057EBD"/>
    <w:rsid w:val="000A7911"/>
    <w:rsid w:val="000B4C75"/>
    <w:rsid w:val="00102E01"/>
    <w:rsid w:val="00171809"/>
    <w:rsid w:val="00226056"/>
    <w:rsid w:val="002D631A"/>
    <w:rsid w:val="00306B64"/>
    <w:rsid w:val="003863F5"/>
    <w:rsid w:val="003A4EB1"/>
    <w:rsid w:val="003B360F"/>
    <w:rsid w:val="003F048E"/>
    <w:rsid w:val="00476628"/>
    <w:rsid w:val="00591A22"/>
    <w:rsid w:val="005C0629"/>
    <w:rsid w:val="005D4B8D"/>
    <w:rsid w:val="0062444C"/>
    <w:rsid w:val="00637425"/>
    <w:rsid w:val="00645ABA"/>
    <w:rsid w:val="00685404"/>
    <w:rsid w:val="00730764"/>
    <w:rsid w:val="00746EA7"/>
    <w:rsid w:val="007B3E72"/>
    <w:rsid w:val="007D0A07"/>
    <w:rsid w:val="007D0D33"/>
    <w:rsid w:val="00834685"/>
    <w:rsid w:val="008777B3"/>
    <w:rsid w:val="008C2A93"/>
    <w:rsid w:val="008F684F"/>
    <w:rsid w:val="009022FC"/>
    <w:rsid w:val="00931FF5"/>
    <w:rsid w:val="009A1980"/>
    <w:rsid w:val="009E6D9E"/>
    <w:rsid w:val="00A1059D"/>
    <w:rsid w:val="00A72D63"/>
    <w:rsid w:val="00AC277E"/>
    <w:rsid w:val="00BA6544"/>
    <w:rsid w:val="00BC2766"/>
    <w:rsid w:val="00BE3C94"/>
    <w:rsid w:val="00C87387"/>
    <w:rsid w:val="00CD213E"/>
    <w:rsid w:val="00D01A67"/>
    <w:rsid w:val="00D11669"/>
    <w:rsid w:val="00E01669"/>
    <w:rsid w:val="00EB510D"/>
    <w:rsid w:val="00EC10B1"/>
    <w:rsid w:val="00EC1FFA"/>
    <w:rsid w:val="00F14A03"/>
    <w:rsid w:val="00F225C1"/>
    <w:rsid w:val="00F62777"/>
    <w:rsid w:val="00FC3E3D"/>
    <w:rsid w:val="00FC63B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80610"/>
  <w15:docId w15:val="{74B2228F-A376-ED44-8A8F-68BF45BCD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669"/>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1669"/>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1669"/>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11669"/>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11669"/>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11669"/>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11669"/>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1166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1166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6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166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1166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D116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1166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1166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1166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1166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11669"/>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D11669"/>
  </w:style>
  <w:style w:type="paragraph" w:styleId="ListParagraph">
    <w:name w:val="List Paragraph"/>
    <w:basedOn w:val="Normal"/>
    <w:uiPriority w:val="34"/>
    <w:qFormat/>
    <w:rsid w:val="00AC277E"/>
    <w:pPr>
      <w:ind w:left="720"/>
      <w:contextualSpacing/>
    </w:pPr>
  </w:style>
  <w:style w:type="paragraph" w:customStyle="1" w:styleId="para1">
    <w:name w:val="para1"/>
    <w:basedOn w:val="Heading1"/>
    <w:rsid w:val="00AC277E"/>
    <w:pPr>
      <w:keepNext w:val="0"/>
      <w:keepLines w:val="0"/>
      <w:numPr>
        <w:numId w:val="0"/>
      </w:numPr>
      <w:spacing w:before="120" w:line="240" w:lineRule="atLeast"/>
      <w:ind w:left="1440"/>
      <w:jc w:val="both"/>
    </w:pPr>
    <w:rPr>
      <w:rFonts w:ascii="Times New Roman" w:eastAsia="Times New Roman" w:hAnsi="Times New Roman" w:cs="Times New Roman"/>
      <w:color w:val="auto"/>
      <w:sz w:val="24"/>
      <w:szCs w:val="20"/>
      <w:lang w:val="en-US"/>
    </w:rPr>
  </w:style>
  <w:style w:type="paragraph" w:customStyle="1" w:styleId="paraindent1">
    <w:name w:val="para indent 1"/>
    <w:basedOn w:val="para1"/>
    <w:rsid w:val="00AC277E"/>
    <w:pPr>
      <w:ind w:left="2160" w:hanging="720"/>
    </w:pPr>
  </w:style>
  <w:style w:type="paragraph" w:styleId="TOCHeading">
    <w:name w:val="TOC Heading"/>
    <w:basedOn w:val="Heading1"/>
    <w:next w:val="Normal"/>
    <w:uiPriority w:val="39"/>
    <w:unhideWhenUsed/>
    <w:qFormat/>
    <w:rsid w:val="00EC10B1"/>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EC10B1"/>
    <w:pPr>
      <w:spacing w:before="120"/>
    </w:pPr>
    <w:rPr>
      <w:b/>
      <w:bCs/>
      <w:i/>
      <w:iCs/>
    </w:rPr>
  </w:style>
  <w:style w:type="character" w:styleId="Hyperlink">
    <w:name w:val="Hyperlink"/>
    <w:basedOn w:val="DefaultParagraphFont"/>
    <w:uiPriority w:val="99"/>
    <w:unhideWhenUsed/>
    <w:rsid w:val="00EC10B1"/>
    <w:rPr>
      <w:color w:val="0563C1" w:themeColor="hyperlink"/>
      <w:u w:val="single"/>
    </w:rPr>
  </w:style>
  <w:style w:type="paragraph" w:styleId="TOC2">
    <w:name w:val="toc 2"/>
    <w:basedOn w:val="Normal"/>
    <w:next w:val="Normal"/>
    <w:autoRedefine/>
    <w:uiPriority w:val="39"/>
    <w:unhideWhenUsed/>
    <w:rsid w:val="00EC10B1"/>
    <w:pPr>
      <w:spacing w:before="120"/>
      <w:ind w:left="240"/>
    </w:pPr>
    <w:rPr>
      <w:b/>
      <w:bCs/>
      <w:sz w:val="22"/>
      <w:szCs w:val="22"/>
    </w:rPr>
  </w:style>
  <w:style w:type="paragraph" w:styleId="TOC3">
    <w:name w:val="toc 3"/>
    <w:basedOn w:val="Normal"/>
    <w:next w:val="Normal"/>
    <w:autoRedefine/>
    <w:uiPriority w:val="39"/>
    <w:unhideWhenUsed/>
    <w:rsid w:val="00EC10B1"/>
    <w:pPr>
      <w:ind w:left="480"/>
    </w:pPr>
    <w:rPr>
      <w:sz w:val="20"/>
      <w:szCs w:val="20"/>
    </w:rPr>
  </w:style>
  <w:style w:type="paragraph" w:styleId="TOC4">
    <w:name w:val="toc 4"/>
    <w:basedOn w:val="Normal"/>
    <w:next w:val="Normal"/>
    <w:autoRedefine/>
    <w:uiPriority w:val="39"/>
    <w:semiHidden/>
    <w:unhideWhenUsed/>
    <w:rsid w:val="00EC10B1"/>
    <w:pPr>
      <w:ind w:left="720"/>
    </w:pPr>
    <w:rPr>
      <w:sz w:val="20"/>
      <w:szCs w:val="20"/>
    </w:rPr>
  </w:style>
  <w:style w:type="paragraph" w:styleId="TOC5">
    <w:name w:val="toc 5"/>
    <w:basedOn w:val="Normal"/>
    <w:next w:val="Normal"/>
    <w:autoRedefine/>
    <w:uiPriority w:val="39"/>
    <w:semiHidden/>
    <w:unhideWhenUsed/>
    <w:rsid w:val="00EC10B1"/>
    <w:pPr>
      <w:ind w:left="960"/>
    </w:pPr>
    <w:rPr>
      <w:sz w:val="20"/>
      <w:szCs w:val="20"/>
    </w:rPr>
  </w:style>
  <w:style w:type="paragraph" w:styleId="TOC6">
    <w:name w:val="toc 6"/>
    <w:basedOn w:val="Normal"/>
    <w:next w:val="Normal"/>
    <w:autoRedefine/>
    <w:uiPriority w:val="39"/>
    <w:semiHidden/>
    <w:unhideWhenUsed/>
    <w:rsid w:val="00EC10B1"/>
    <w:pPr>
      <w:ind w:left="1200"/>
    </w:pPr>
    <w:rPr>
      <w:sz w:val="20"/>
      <w:szCs w:val="20"/>
    </w:rPr>
  </w:style>
  <w:style w:type="paragraph" w:styleId="TOC7">
    <w:name w:val="toc 7"/>
    <w:basedOn w:val="Normal"/>
    <w:next w:val="Normal"/>
    <w:autoRedefine/>
    <w:uiPriority w:val="39"/>
    <w:semiHidden/>
    <w:unhideWhenUsed/>
    <w:rsid w:val="00EC10B1"/>
    <w:pPr>
      <w:ind w:left="1440"/>
    </w:pPr>
    <w:rPr>
      <w:sz w:val="20"/>
      <w:szCs w:val="20"/>
    </w:rPr>
  </w:style>
  <w:style w:type="paragraph" w:styleId="TOC8">
    <w:name w:val="toc 8"/>
    <w:basedOn w:val="Normal"/>
    <w:next w:val="Normal"/>
    <w:autoRedefine/>
    <w:uiPriority w:val="39"/>
    <w:semiHidden/>
    <w:unhideWhenUsed/>
    <w:rsid w:val="00EC10B1"/>
    <w:pPr>
      <w:ind w:left="1680"/>
    </w:pPr>
    <w:rPr>
      <w:sz w:val="20"/>
      <w:szCs w:val="20"/>
    </w:rPr>
  </w:style>
  <w:style w:type="paragraph" w:styleId="TOC9">
    <w:name w:val="toc 9"/>
    <w:basedOn w:val="Normal"/>
    <w:next w:val="Normal"/>
    <w:autoRedefine/>
    <w:uiPriority w:val="39"/>
    <w:semiHidden/>
    <w:unhideWhenUsed/>
    <w:rsid w:val="00EC10B1"/>
    <w:pPr>
      <w:ind w:left="1920"/>
    </w:pPr>
    <w:rPr>
      <w:sz w:val="20"/>
      <w:szCs w:val="20"/>
    </w:rPr>
  </w:style>
  <w:style w:type="paragraph" w:customStyle="1" w:styleId="BodyParagraph">
    <w:name w:val="Body Paragraph"/>
    <w:basedOn w:val="Normal"/>
    <w:rsid w:val="00476628"/>
    <w:pPr>
      <w:spacing w:after="120"/>
      <w:jc w:val="both"/>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102E01"/>
    <w:rPr>
      <w:rFonts w:ascii="Tahoma" w:hAnsi="Tahoma" w:cs="Tahoma"/>
      <w:sz w:val="16"/>
      <w:szCs w:val="16"/>
    </w:rPr>
  </w:style>
  <w:style w:type="character" w:customStyle="1" w:styleId="BalloonTextChar">
    <w:name w:val="Balloon Text Char"/>
    <w:basedOn w:val="DefaultParagraphFont"/>
    <w:link w:val="BalloonText"/>
    <w:uiPriority w:val="99"/>
    <w:semiHidden/>
    <w:rsid w:val="00102E01"/>
    <w:rPr>
      <w:rFonts w:ascii="Tahoma" w:hAnsi="Tahoma" w:cs="Tahoma"/>
      <w:sz w:val="16"/>
      <w:szCs w:val="16"/>
    </w:rPr>
  </w:style>
  <w:style w:type="paragraph" w:styleId="Revision">
    <w:name w:val="Revision"/>
    <w:hidden/>
    <w:uiPriority w:val="99"/>
    <w:semiHidden/>
    <w:rsid w:val="00E01669"/>
  </w:style>
  <w:style w:type="table" w:styleId="TableGridLight">
    <w:name w:val="Grid Table Light"/>
    <w:basedOn w:val="TableNormal"/>
    <w:uiPriority w:val="40"/>
    <w:rsid w:val="00057EB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539864">
      <w:bodyDiv w:val="1"/>
      <w:marLeft w:val="0"/>
      <w:marRight w:val="0"/>
      <w:marTop w:val="0"/>
      <w:marBottom w:val="0"/>
      <w:divBdr>
        <w:top w:val="none" w:sz="0" w:space="0" w:color="auto"/>
        <w:left w:val="none" w:sz="0" w:space="0" w:color="auto"/>
        <w:bottom w:val="none" w:sz="0" w:space="0" w:color="auto"/>
        <w:right w:val="none" w:sz="0" w:space="0" w:color="auto"/>
      </w:divBdr>
    </w:div>
    <w:div w:id="343899072">
      <w:bodyDiv w:val="1"/>
      <w:marLeft w:val="0"/>
      <w:marRight w:val="0"/>
      <w:marTop w:val="0"/>
      <w:marBottom w:val="0"/>
      <w:divBdr>
        <w:top w:val="none" w:sz="0" w:space="0" w:color="auto"/>
        <w:left w:val="none" w:sz="0" w:space="0" w:color="auto"/>
        <w:bottom w:val="none" w:sz="0" w:space="0" w:color="auto"/>
        <w:right w:val="none" w:sz="0" w:space="0" w:color="auto"/>
      </w:divBdr>
    </w:div>
    <w:div w:id="706570126">
      <w:bodyDiv w:val="1"/>
      <w:marLeft w:val="0"/>
      <w:marRight w:val="0"/>
      <w:marTop w:val="0"/>
      <w:marBottom w:val="0"/>
      <w:divBdr>
        <w:top w:val="none" w:sz="0" w:space="0" w:color="auto"/>
        <w:left w:val="none" w:sz="0" w:space="0" w:color="auto"/>
        <w:bottom w:val="none" w:sz="0" w:space="0" w:color="auto"/>
        <w:right w:val="none" w:sz="0" w:space="0" w:color="auto"/>
      </w:divBdr>
    </w:div>
    <w:div w:id="115202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9A3919-A2F6-8149-8A50-A4D3F8CB0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9</Pages>
  <Words>3020</Words>
  <Characters>17216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Kaung Myat Bo</dc:creator>
  <cp:keywords/>
  <dc:description/>
  <cp:lastModifiedBy>Kaung Myat Bo</cp:lastModifiedBy>
  <cp:revision>8</cp:revision>
  <dcterms:created xsi:type="dcterms:W3CDTF">2018-04-03T09:46:00Z</dcterms:created>
  <dcterms:modified xsi:type="dcterms:W3CDTF">2018-04-10T10:02:00Z</dcterms:modified>
</cp:coreProperties>
</file>